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63F595" w14:textId="77777777" w:rsidR="007729D2" w:rsidRPr="007729D2" w:rsidRDefault="007729D2" w:rsidP="00826255">
      <w:pPr>
        <w:tabs>
          <w:tab w:val="left" w:pos="1418"/>
        </w:tabs>
        <w:rPr>
          <w:color w:val="FFFFFF"/>
        </w:rPr>
      </w:pPr>
      <w:bookmarkStart w:id="0" w:name="documentNumber"/>
      <w:bookmarkEnd w:id="0"/>
      <w:r w:rsidRPr="007729D2">
        <w:rPr>
          <w:color w:val="FFFFFF"/>
        </w:rPr>
        <w:t xml:space="preserve"> </w:t>
      </w:r>
      <w:bookmarkStart w:id="1" w:name="category"/>
      <w:bookmarkEnd w:id="1"/>
      <w:r w:rsidRPr="007729D2">
        <w:rPr>
          <w:color w:val="FFFFFF"/>
        </w:rPr>
        <w:t xml:space="preserve"> </w:t>
      </w:r>
      <w:bookmarkStart w:id="2" w:name="sujet"/>
      <w:bookmarkEnd w:id="2"/>
    </w:p>
    <w:p w14:paraId="67D15D6C" w14:textId="77777777" w:rsidR="007729D2" w:rsidRPr="007729D2" w:rsidRDefault="007729D2" w:rsidP="007729D2"/>
    <w:p w14:paraId="65F9E1A8" w14:textId="77777777" w:rsidR="007729D2" w:rsidRPr="007729D2" w:rsidRDefault="007729D2" w:rsidP="007729D2"/>
    <w:p w14:paraId="3E52D9AD" w14:textId="77777777" w:rsidR="007729D2" w:rsidRPr="007729D2" w:rsidRDefault="007729D2" w:rsidP="007729D2"/>
    <w:p w14:paraId="0B758E0E" w14:textId="77777777" w:rsidR="007729D2" w:rsidRPr="007729D2" w:rsidRDefault="007729D2" w:rsidP="007729D2"/>
    <w:tbl>
      <w:tblPr>
        <w:tblW w:w="5000" w:type="pct"/>
        <w:tblBorders>
          <w:top w:val="single" w:sz="2" w:space="0" w:color="auto"/>
          <w:left w:val="single" w:sz="2" w:space="0" w:color="auto"/>
          <w:bottom w:val="single" w:sz="12" w:space="0" w:color="auto"/>
          <w:right w:val="single" w:sz="12" w:space="0" w:color="auto"/>
        </w:tblBorders>
        <w:tblLook w:val="01E0" w:firstRow="1" w:lastRow="1" w:firstColumn="1" w:lastColumn="1" w:noHBand="0" w:noVBand="0"/>
      </w:tblPr>
      <w:tblGrid>
        <w:gridCol w:w="9620"/>
      </w:tblGrid>
      <w:tr w:rsidR="007729D2" w:rsidRPr="007729D2" w14:paraId="64A31C3A" w14:textId="77777777" w:rsidTr="00B96DEA">
        <w:trPr>
          <w:trHeight w:val="4241"/>
        </w:trPr>
        <w:tc>
          <w:tcPr>
            <w:tcW w:w="5000" w:type="pct"/>
            <w:vAlign w:val="center"/>
          </w:tcPr>
          <w:p w14:paraId="37D75826" w14:textId="77777777" w:rsidR="00F60698" w:rsidRDefault="007729D2" w:rsidP="00F60698">
            <w:pPr>
              <w:ind w:left="1418" w:right="1417"/>
              <w:jc w:val="center"/>
              <w:rPr>
                <w:rFonts w:ascii="Arial Bold" w:hAnsi="Arial Bold" w:cs="Times New Roman"/>
                <w:b/>
                <w:color w:val="333399"/>
                <w:sz w:val="48"/>
              </w:rPr>
            </w:pPr>
            <w:bookmarkStart w:id="3" w:name="titlefp"/>
            <w:r w:rsidRPr="007729D2">
              <w:rPr>
                <w:rFonts w:ascii="Arial Bold" w:hAnsi="Arial Bold" w:cs="Times New Roman"/>
                <w:b/>
                <w:color w:val="333399"/>
                <w:sz w:val="48"/>
              </w:rPr>
              <w:t xml:space="preserve">JARUS </w:t>
            </w:r>
            <w:r w:rsidR="0044650E">
              <w:rPr>
                <w:rFonts w:ascii="Arial Bold" w:hAnsi="Arial Bold" w:cs="Times New Roman"/>
                <w:b/>
                <w:color w:val="333399"/>
                <w:sz w:val="48"/>
              </w:rPr>
              <w:t>guidelines on</w:t>
            </w:r>
          </w:p>
          <w:p w14:paraId="5B5D71F6" w14:textId="77777777" w:rsidR="00F60698" w:rsidRDefault="00F60698" w:rsidP="00F60698">
            <w:pPr>
              <w:ind w:left="1418" w:right="1417"/>
              <w:jc w:val="center"/>
              <w:rPr>
                <w:rFonts w:ascii="Arial Bold" w:hAnsi="Arial Bold" w:cs="Times New Roman"/>
                <w:b/>
                <w:color w:val="333399"/>
                <w:sz w:val="48"/>
              </w:rPr>
            </w:pPr>
            <w:r>
              <w:rPr>
                <w:rFonts w:ascii="Arial Bold" w:hAnsi="Arial Bold" w:cs="Times New Roman"/>
                <w:b/>
                <w:color w:val="333399"/>
                <w:sz w:val="48"/>
              </w:rPr>
              <w:t xml:space="preserve">Specific Operations Risk Assessment </w:t>
            </w:r>
          </w:p>
          <w:p w14:paraId="2AE9C123" w14:textId="77777777" w:rsidR="007729D2" w:rsidRPr="007729D2" w:rsidRDefault="00F60698" w:rsidP="00F60698">
            <w:pPr>
              <w:ind w:left="1418" w:right="1417"/>
              <w:jc w:val="center"/>
              <w:rPr>
                <w:rFonts w:ascii="Arial Bold" w:hAnsi="Arial Bold" w:cs="Times New Roman"/>
                <w:b/>
                <w:color w:val="333399"/>
                <w:sz w:val="48"/>
              </w:rPr>
            </w:pPr>
            <w:r>
              <w:rPr>
                <w:rFonts w:ascii="Arial Bold" w:hAnsi="Arial Bold" w:cs="Times New Roman"/>
                <w:b/>
                <w:color w:val="333399"/>
                <w:sz w:val="48"/>
              </w:rPr>
              <w:t>(SORA)</w:t>
            </w:r>
            <w:r w:rsidR="007729D2" w:rsidRPr="007729D2">
              <w:rPr>
                <w:rFonts w:ascii="Arial Bold" w:hAnsi="Arial Bold" w:cs="Times New Roman"/>
                <w:b/>
                <w:color w:val="333399"/>
                <w:sz w:val="48"/>
              </w:rPr>
              <w:t xml:space="preserve"> </w:t>
            </w:r>
            <w:bookmarkEnd w:id="3"/>
          </w:p>
        </w:tc>
      </w:tr>
    </w:tbl>
    <w:p w14:paraId="607EC5F8" w14:textId="77777777" w:rsidR="007729D2" w:rsidRPr="007729D2" w:rsidRDefault="007729D2" w:rsidP="007729D2"/>
    <w:p w14:paraId="7A7DA052" w14:textId="77777777" w:rsidR="007729D2" w:rsidRPr="007729D2" w:rsidRDefault="007729D2" w:rsidP="007729D2"/>
    <w:tbl>
      <w:tblPr>
        <w:tblW w:w="5000" w:type="pct"/>
        <w:tblBorders>
          <w:top w:val="single" w:sz="2" w:space="0" w:color="auto"/>
          <w:left w:val="single" w:sz="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620"/>
      </w:tblGrid>
      <w:tr w:rsidR="007729D2" w:rsidRPr="00027EB4" w14:paraId="7C82CF0E" w14:textId="77777777" w:rsidTr="00B96DEA">
        <w:tc>
          <w:tcPr>
            <w:tcW w:w="5000" w:type="pct"/>
            <w:shd w:val="clear" w:color="auto" w:fill="auto"/>
            <w:tcMar>
              <w:top w:w="57" w:type="dxa"/>
            </w:tcMar>
          </w:tcPr>
          <w:p w14:paraId="407C52D7" w14:textId="77777777" w:rsidR="007729D2" w:rsidRPr="004E2457" w:rsidRDefault="007729D2" w:rsidP="00607BB0">
            <w:pPr>
              <w:keepLines/>
              <w:spacing w:before="120" w:after="0"/>
              <w:jc w:val="center"/>
              <w:rPr>
                <w:b/>
                <w:lang w:val="fr-CH"/>
              </w:rPr>
            </w:pPr>
            <w:r w:rsidRPr="004E2457">
              <w:rPr>
                <w:b/>
                <w:lang w:val="fr-CH"/>
              </w:rPr>
              <w:t xml:space="preserve">DOCUMENT IDENTIFIER : </w:t>
            </w:r>
            <w:r w:rsidR="004E2457" w:rsidRPr="004E2457">
              <w:rPr>
                <w:b/>
                <w:lang w:val="fr-CH"/>
              </w:rPr>
              <w:t>JAR-DEL-WG6-</w:t>
            </w:r>
            <w:r w:rsidR="00607BB0">
              <w:rPr>
                <w:b/>
                <w:lang w:val="fr-CH"/>
              </w:rPr>
              <w:t>D.0</w:t>
            </w:r>
            <w:r w:rsidR="002947C7">
              <w:rPr>
                <w:b/>
                <w:lang w:val="fr-CH"/>
              </w:rPr>
              <w:t>4</w:t>
            </w:r>
          </w:p>
        </w:tc>
      </w:tr>
    </w:tbl>
    <w:p w14:paraId="414E3AD5" w14:textId="77777777" w:rsidR="007729D2" w:rsidRPr="004E2457" w:rsidRDefault="007729D2" w:rsidP="007729D2">
      <w:pPr>
        <w:rPr>
          <w:lang w:val="fr-CH"/>
        </w:rPr>
      </w:pPr>
    </w:p>
    <w:p w14:paraId="7133C2D6" w14:textId="77777777" w:rsidR="007729D2" w:rsidRPr="004E2457" w:rsidRDefault="007729D2" w:rsidP="007729D2">
      <w:pPr>
        <w:rPr>
          <w:lang w:val="fr-CH"/>
        </w:rPr>
      </w:pPr>
    </w:p>
    <w:p w14:paraId="69C67431" w14:textId="77777777" w:rsidR="007729D2" w:rsidRPr="004E2457" w:rsidRDefault="007729D2" w:rsidP="007729D2">
      <w:pPr>
        <w:rPr>
          <w:lang w:val="fr-CH"/>
        </w:rPr>
      </w:pPr>
    </w:p>
    <w:p w14:paraId="7D645DBB" w14:textId="77777777" w:rsidR="007729D2" w:rsidRPr="007729D2" w:rsidRDefault="007729D2" w:rsidP="007729D2">
      <w:pPr>
        <w:pBdr>
          <w:top w:val="single" w:sz="2" w:space="1" w:color="auto"/>
          <w:left w:val="single" w:sz="2" w:space="31" w:color="auto"/>
          <w:bottom w:val="single" w:sz="12" w:space="1" w:color="auto"/>
          <w:right w:val="single" w:sz="12" w:space="3" w:color="auto"/>
        </w:pBdr>
        <w:tabs>
          <w:tab w:val="left" w:pos="5783"/>
          <w:tab w:val="right" w:pos="9072"/>
        </w:tabs>
        <w:ind w:left="3969"/>
        <w:rPr>
          <w:rFonts w:cs="Times New Roman"/>
          <w:b/>
        </w:rPr>
      </w:pPr>
      <w:r w:rsidRPr="007729D2">
        <w:rPr>
          <w:rFonts w:cs="Times New Roman"/>
          <w:b/>
        </w:rPr>
        <w:t>Edition Number</w:t>
      </w:r>
      <w:r w:rsidRPr="007729D2">
        <w:rPr>
          <w:rFonts w:cs="Times New Roman"/>
          <w:b/>
        </w:rPr>
        <w:tab/>
        <w:t>:</w:t>
      </w:r>
      <w:r w:rsidRPr="007729D2">
        <w:rPr>
          <w:rFonts w:cs="Times New Roman"/>
          <w:b/>
        </w:rPr>
        <w:tab/>
      </w:r>
      <w:bookmarkStart w:id="4" w:name="editionfb"/>
      <w:bookmarkStart w:id="5" w:name="editionfp"/>
      <w:bookmarkEnd w:id="4"/>
      <w:bookmarkEnd w:id="5"/>
      <w:r w:rsidR="007E7458">
        <w:rPr>
          <w:rFonts w:cs="Times New Roman"/>
          <w:b/>
        </w:rPr>
        <w:t>1.</w:t>
      </w:r>
      <w:r w:rsidR="00CA005F">
        <w:rPr>
          <w:rFonts w:cs="Times New Roman"/>
          <w:b/>
        </w:rPr>
        <w:t>2</w:t>
      </w:r>
    </w:p>
    <w:p w14:paraId="0E6CB849" w14:textId="77777777" w:rsidR="007729D2" w:rsidRPr="007729D2" w:rsidRDefault="007729D2" w:rsidP="007729D2">
      <w:pPr>
        <w:pBdr>
          <w:top w:val="single" w:sz="2" w:space="1" w:color="auto"/>
          <w:left w:val="single" w:sz="2" w:space="31" w:color="auto"/>
          <w:bottom w:val="single" w:sz="12" w:space="1" w:color="auto"/>
          <w:right w:val="single" w:sz="12" w:space="3" w:color="auto"/>
        </w:pBdr>
        <w:tabs>
          <w:tab w:val="left" w:pos="5783"/>
          <w:tab w:val="right" w:pos="9072"/>
        </w:tabs>
        <w:ind w:left="3969"/>
        <w:rPr>
          <w:rFonts w:cs="Times New Roman"/>
          <w:b/>
        </w:rPr>
      </w:pPr>
      <w:r w:rsidRPr="007729D2">
        <w:rPr>
          <w:rFonts w:cs="Times New Roman"/>
          <w:b/>
        </w:rPr>
        <w:t>Edition Date</w:t>
      </w:r>
      <w:r w:rsidRPr="007729D2">
        <w:rPr>
          <w:rFonts w:cs="Times New Roman"/>
          <w:b/>
        </w:rPr>
        <w:tab/>
        <w:t>:</w:t>
      </w:r>
      <w:r w:rsidRPr="007729D2">
        <w:rPr>
          <w:rFonts w:cs="Times New Roman"/>
          <w:b/>
        </w:rPr>
        <w:tab/>
      </w:r>
      <w:bookmarkStart w:id="6" w:name="datefp"/>
      <w:bookmarkEnd w:id="6"/>
      <w:r w:rsidR="00CA005F">
        <w:rPr>
          <w:rFonts w:cs="Times New Roman"/>
          <w:b/>
        </w:rPr>
        <w:t>31</w:t>
      </w:r>
      <w:r w:rsidR="00C7598B" w:rsidRPr="00374F99">
        <w:rPr>
          <w:rFonts w:cs="Times New Roman"/>
          <w:b/>
        </w:rPr>
        <w:t>.</w:t>
      </w:r>
      <w:r w:rsidR="001F21B7" w:rsidRPr="00374F99">
        <w:rPr>
          <w:rFonts w:cs="Times New Roman"/>
          <w:b/>
        </w:rPr>
        <w:t>0</w:t>
      </w:r>
      <w:r w:rsidR="00CA005F">
        <w:rPr>
          <w:rFonts w:cs="Times New Roman"/>
          <w:b/>
        </w:rPr>
        <w:t>5</w:t>
      </w:r>
      <w:r w:rsidR="001F21B7" w:rsidRPr="00374F99">
        <w:rPr>
          <w:rFonts w:cs="Times New Roman"/>
          <w:b/>
        </w:rPr>
        <w:t>.201</w:t>
      </w:r>
      <w:r w:rsidR="00EA265C">
        <w:rPr>
          <w:rFonts w:cs="Times New Roman"/>
          <w:b/>
        </w:rPr>
        <w:t>8</w:t>
      </w:r>
    </w:p>
    <w:p w14:paraId="7BE68AFA" w14:textId="77777777" w:rsidR="007729D2" w:rsidRPr="007729D2" w:rsidRDefault="007729D2" w:rsidP="007729D2">
      <w:pPr>
        <w:pBdr>
          <w:top w:val="single" w:sz="2" w:space="1" w:color="auto"/>
          <w:left w:val="single" w:sz="2" w:space="31" w:color="auto"/>
          <w:bottom w:val="single" w:sz="12" w:space="1" w:color="auto"/>
          <w:right w:val="single" w:sz="12" w:space="3" w:color="auto"/>
        </w:pBdr>
        <w:tabs>
          <w:tab w:val="left" w:pos="5783"/>
          <w:tab w:val="right" w:pos="9072"/>
        </w:tabs>
        <w:ind w:left="3969"/>
        <w:rPr>
          <w:rFonts w:cs="Times New Roman"/>
          <w:b/>
        </w:rPr>
      </w:pPr>
      <w:r w:rsidRPr="007729D2">
        <w:rPr>
          <w:rFonts w:cs="Times New Roman"/>
          <w:b/>
        </w:rPr>
        <w:t>Status</w:t>
      </w:r>
      <w:r w:rsidRPr="007729D2">
        <w:rPr>
          <w:rFonts w:cs="Times New Roman"/>
          <w:b/>
        </w:rPr>
        <w:tab/>
        <w:t>:</w:t>
      </w:r>
      <w:r w:rsidRPr="007729D2">
        <w:rPr>
          <w:rFonts w:cs="Times New Roman"/>
          <w:b/>
        </w:rPr>
        <w:tab/>
      </w:r>
      <w:r w:rsidR="00CA005F">
        <w:rPr>
          <w:rFonts w:cs="Times New Roman"/>
          <w:b/>
        </w:rPr>
        <w:t>External</w:t>
      </w:r>
      <w:r w:rsidR="00EA265C">
        <w:rPr>
          <w:rFonts w:cs="Times New Roman"/>
          <w:b/>
        </w:rPr>
        <w:t xml:space="preserve"> Consultation</w:t>
      </w:r>
    </w:p>
    <w:p w14:paraId="566E9D71" w14:textId="77777777" w:rsidR="007729D2" w:rsidRPr="007729D2" w:rsidRDefault="001F21B7" w:rsidP="007729D2">
      <w:pPr>
        <w:pBdr>
          <w:top w:val="single" w:sz="2" w:space="1" w:color="auto"/>
          <w:left w:val="single" w:sz="2" w:space="31" w:color="auto"/>
          <w:bottom w:val="single" w:sz="12" w:space="1" w:color="auto"/>
          <w:right w:val="single" w:sz="12" w:space="3" w:color="auto"/>
        </w:pBdr>
        <w:tabs>
          <w:tab w:val="left" w:pos="5783"/>
          <w:tab w:val="right" w:pos="9072"/>
        </w:tabs>
        <w:ind w:left="3969"/>
        <w:rPr>
          <w:rFonts w:cs="Times New Roman"/>
          <w:b/>
        </w:rPr>
      </w:pPr>
      <w:r>
        <w:rPr>
          <w:rFonts w:cs="Times New Roman"/>
          <w:b/>
        </w:rPr>
        <w:t>I</w:t>
      </w:r>
      <w:r w:rsidR="007729D2" w:rsidRPr="007729D2">
        <w:rPr>
          <w:rFonts w:cs="Times New Roman"/>
          <w:b/>
        </w:rPr>
        <w:t>ntended for</w:t>
      </w:r>
      <w:r w:rsidR="007729D2" w:rsidRPr="007729D2">
        <w:rPr>
          <w:rFonts w:cs="Times New Roman"/>
          <w:b/>
        </w:rPr>
        <w:tab/>
        <w:t>:</w:t>
      </w:r>
      <w:r w:rsidR="007729D2" w:rsidRPr="007729D2">
        <w:rPr>
          <w:rFonts w:cs="Times New Roman"/>
          <w:b/>
        </w:rPr>
        <w:tab/>
      </w:r>
      <w:bookmarkStart w:id="7" w:name="class"/>
      <w:r w:rsidR="00CA005F">
        <w:rPr>
          <w:rFonts w:cs="Times New Roman"/>
          <w:b/>
        </w:rPr>
        <w:t>General Public</w:t>
      </w:r>
      <w:bookmarkEnd w:id="7"/>
    </w:p>
    <w:p w14:paraId="6C9AE55E" w14:textId="77777777" w:rsidR="007729D2" w:rsidRPr="007729D2" w:rsidRDefault="007729D2" w:rsidP="007729D2">
      <w:pPr>
        <w:pBdr>
          <w:top w:val="single" w:sz="2" w:space="1" w:color="auto"/>
          <w:left w:val="single" w:sz="2" w:space="31" w:color="auto"/>
          <w:bottom w:val="single" w:sz="12" w:space="1" w:color="auto"/>
          <w:right w:val="single" w:sz="12" w:space="3" w:color="auto"/>
        </w:pBdr>
        <w:tabs>
          <w:tab w:val="left" w:pos="5783"/>
          <w:tab w:val="right" w:pos="9072"/>
        </w:tabs>
        <w:ind w:left="3969"/>
        <w:rPr>
          <w:rFonts w:cs="Times New Roman"/>
          <w:b/>
        </w:rPr>
      </w:pPr>
      <w:r w:rsidRPr="007729D2">
        <w:rPr>
          <w:rFonts w:cs="Times New Roman"/>
          <w:b/>
        </w:rPr>
        <w:t>Category</w:t>
      </w:r>
      <w:r w:rsidRPr="007729D2">
        <w:rPr>
          <w:rFonts w:cs="Times New Roman"/>
          <w:b/>
        </w:rPr>
        <w:tab/>
        <w:t>:</w:t>
      </w:r>
      <w:r w:rsidRPr="007729D2">
        <w:rPr>
          <w:rFonts w:cs="Times New Roman"/>
          <w:b/>
        </w:rPr>
        <w:tab/>
      </w:r>
      <w:bookmarkStart w:id="8" w:name="categoryTitle"/>
      <w:r w:rsidR="0044650E">
        <w:rPr>
          <w:rFonts w:cs="Times New Roman"/>
          <w:b/>
        </w:rPr>
        <w:t>Guidelines</w:t>
      </w:r>
    </w:p>
    <w:p w14:paraId="0D5E47E1" w14:textId="77777777" w:rsidR="007729D2" w:rsidRPr="007729D2" w:rsidRDefault="007729D2" w:rsidP="007729D2">
      <w:pPr>
        <w:pBdr>
          <w:top w:val="single" w:sz="2" w:space="1" w:color="auto"/>
          <w:left w:val="single" w:sz="2" w:space="31" w:color="auto"/>
          <w:bottom w:val="single" w:sz="12" w:space="1" w:color="auto"/>
          <w:right w:val="single" w:sz="12" w:space="3" w:color="auto"/>
        </w:pBdr>
        <w:tabs>
          <w:tab w:val="left" w:pos="5783"/>
          <w:tab w:val="right" w:pos="9072"/>
        </w:tabs>
        <w:ind w:left="3969"/>
        <w:rPr>
          <w:rFonts w:cs="Times New Roman"/>
          <w:b/>
        </w:rPr>
      </w:pPr>
      <w:r w:rsidRPr="007729D2">
        <w:rPr>
          <w:rFonts w:cs="Times New Roman"/>
          <w:b/>
        </w:rPr>
        <w:t>WG</w:t>
      </w:r>
      <w:r w:rsidRPr="007729D2">
        <w:rPr>
          <w:rFonts w:cs="Times New Roman"/>
          <w:b/>
        </w:rPr>
        <w:tab/>
        <w:t xml:space="preserve">: </w:t>
      </w:r>
      <w:bookmarkEnd w:id="8"/>
      <w:r w:rsidRPr="007729D2">
        <w:rPr>
          <w:rFonts w:cs="Times New Roman"/>
          <w:b/>
        </w:rPr>
        <w:tab/>
      </w:r>
      <w:r w:rsidR="00F60698">
        <w:rPr>
          <w:rFonts w:cs="Times New Roman"/>
          <w:b/>
        </w:rPr>
        <w:t>6</w:t>
      </w:r>
    </w:p>
    <w:p w14:paraId="74F8389C" w14:textId="77777777" w:rsidR="007729D2" w:rsidRPr="007729D2" w:rsidRDefault="007729D2" w:rsidP="007729D2"/>
    <w:p w14:paraId="71A0A983" w14:textId="77777777" w:rsidR="007729D2" w:rsidRPr="007729D2" w:rsidRDefault="007729D2" w:rsidP="007729D2"/>
    <w:p w14:paraId="3B93F5B6" w14:textId="77777777" w:rsidR="007729D2" w:rsidRPr="007729D2" w:rsidRDefault="00D83283" w:rsidP="007729D2">
      <w:pPr>
        <w:rPr>
          <w:b/>
          <w:sz w:val="18"/>
          <w:szCs w:val="18"/>
        </w:rPr>
      </w:pPr>
      <w:r>
        <w:rPr>
          <w:b/>
          <w:sz w:val="18"/>
          <w:szCs w:val="18"/>
        </w:rPr>
        <w:t xml:space="preserve">© NO COPYING WITHOUT JARUS </w:t>
      </w:r>
      <w:r w:rsidR="007729D2" w:rsidRPr="007729D2">
        <w:rPr>
          <w:b/>
          <w:sz w:val="18"/>
          <w:szCs w:val="18"/>
        </w:rPr>
        <w:t>PERMISSION</w:t>
      </w:r>
    </w:p>
    <w:p w14:paraId="364608FB" w14:textId="77777777" w:rsidR="007729D2" w:rsidRPr="007729D2" w:rsidRDefault="007729D2" w:rsidP="007729D2">
      <w:pPr>
        <w:rPr>
          <w:i/>
          <w:sz w:val="18"/>
          <w:szCs w:val="18"/>
        </w:rPr>
      </w:pPr>
      <w:r w:rsidRPr="007729D2">
        <w:rPr>
          <w:i/>
          <w:sz w:val="18"/>
          <w:szCs w:val="18"/>
        </w:rPr>
        <w:t>All rights reserved. Unless otherwise specific, the information in this document may be used but no copy-paste is allowed without JARUS’s permission.</w:t>
      </w:r>
    </w:p>
    <w:p w14:paraId="37D35210" w14:textId="77777777" w:rsidR="007729D2" w:rsidRDefault="007729D2" w:rsidP="004411BC">
      <w:pPr>
        <w:jc w:val="center"/>
        <w:rPr>
          <w:b/>
          <w:color w:val="333399"/>
          <w:sz w:val="40"/>
          <w:szCs w:val="40"/>
        </w:rPr>
      </w:pPr>
      <w:bookmarkStart w:id="9" w:name="_Toc303157224"/>
      <w:r w:rsidRPr="004411BC">
        <w:rPr>
          <w:b/>
          <w:color w:val="333399"/>
          <w:sz w:val="40"/>
          <w:szCs w:val="40"/>
        </w:rPr>
        <w:lastRenderedPageBreak/>
        <w:t>DOCUMENT CHARACTERISTICS</w:t>
      </w:r>
      <w:bookmarkEnd w:id="9"/>
    </w:p>
    <w:p w14:paraId="40FFF13A" w14:textId="77777777" w:rsidR="004411BC" w:rsidRPr="004411BC" w:rsidRDefault="004411BC" w:rsidP="004411BC">
      <w:pPr>
        <w:jc w:val="center"/>
        <w:rPr>
          <w:b/>
          <w:color w:val="333399"/>
          <w:sz w:val="40"/>
          <w:szCs w:val="40"/>
        </w:rPr>
      </w:pPr>
    </w:p>
    <w:tbl>
      <w:tblPr>
        <w:tblW w:w="4999" w:type="pct"/>
        <w:tblLook w:val="01E0" w:firstRow="1" w:lastRow="1" w:firstColumn="1" w:lastColumn="1" w:noHBand="0" w:noVBand="0"/>
      </w:tblPr>
      <w:tblGrid>
        <w:gridCol w:w="2401"/>
        <w:gridCol w:w="845"/>
        <w:gridCol w:w="1335"/>
        <w:gridCol w:w="223"/>
        <w:gridCol w:w="845"/>
        <w:gridCol w:w="1354"/>
        <w:gridCol w:w="845"/>
        <w:gridCol w:w="1758"/>
      </w:tblGrid>
      <w:tr w:rsidR="007729D2" w:rsidRPr="007729D2" w14:paraId="6EEA93A3" w14:textId="77777777" w:rsidTr="000741A5">
        <w:trPr>
          <w:trHeight w:val="45"/>
        </w:trPr>
        <w:tc>
          <w:tcPr>
            <w:tcW w:w="5000" w:type="pct"/>
            <w:gridSpan w:val="8"/>
            <w:tcBorders>
              <w:top w:val="single" w:sz="12" w:space="0" w:color="auto"/>
              <w:left w:val="single" w:sz="12" w:space="0" w:color="auto"/>
              <w:right w:val="single" w:sz="12" w:space="0" w:color="auto"/>
            </w:tcBorders>
            <w:shd w:val="clear" w:color="auto" w:fill="A0A0A0"/>
          </w:tcPr>
          <w:p w14:paraId="35D60780" w14:textId="77777777" w:rsidR="007729D2" w:rsidRPr="007729D2" w:rsidRDefault="007729D2" w:rsidP="007729D2">
            <w:pPr>
              <w:keepLines/>
              <w:spacing w:before="60" w:after="60"/>
              <w:jc w:val="center"/>
              <w:rPr>
                <w:rFonts w:cs="Times New Roman"/>
                <w:b/>
                <w:color w:val="FFFFFF"/>
                <w:sz w:val="24"/>
              </w:rPr>
            </w:pPr>
            <w:r w:rsidRPr="007729D2">
              <w:rPr>
                <w:rFonts w:cs="Times New Roman"/>
                <w:b/>
                <w:color w:val="FFFFFF"/>
                <w:sz w:val="24"/>
              </w:rPr>
              <w:t>TITLE</w:t>
            </w:r>
          </w:p>
        </w:tc>
      </w:tr>
      <w:tr w:rsidR="007729D2" w:rsidRPr="007729D2" w14:paraId="55CA14DA" w14:textId="77777777" w:rsidTr="000741A5">
        <w:trPr>
          <w:trHeight w:val="1134"/>
        </w:trPr>
        <w:tc>
          <w:tcPr>
            <w:tcW w:w="5000" w:type="pct"/>
            <w:gridSpan w:val="8"/>
            <w:tcBorders>
              <w:left w:val="single" w:sz="12" w:space="0" w:color="auto"/>
              <w:bottom w:val="dotted" w:sz="4" w:space="0" w:color="auto"/>
              <w:right w:val="single" w:sz="12" w:space="0" w:color="auto"/>
            </w:tcBorders>
            <w:shd w:val="clear" w:color="auto" w:fill="auto"/>
          </w:tcPr>
          <w:p w14:paraId="382EC1C3" w14:textId="77777777" w:rsidR="00F60698" w:rsidRDefault="00F60698" w:rsidP="007729D2">
            <w:pPr>
              <w:keepLines/>
              <w:spacing w:before="40" w:after="40"/>
              <w:jc w:val="center"/>
              <w:rPr>
                <w:rFonts w:cs="Times New Roman"/>
                <w:b/>
                <w:sz w:val="32"/>
              </w:rPr>
            </w:pPr>
            <w:bookmarkStart w:id="10" w:name="titledc"/>
          </w:p>
          <w:p w14:paraId="74CC1EE4" w14:textId="77777777" w:rsidR="007729D2" w:rsidRPr="007729D2" w:rsidRDefault="00F60698" w:rsidP="007729D2">
            <w:pPr>
              <w:keepLines/>
              <w:spacing w:before="40" w:after="40"/>
              <w:jc w:val="center"/>
              <w:rPr>
                <w:rFonts w:cs="Times New Roman"/>
                <w:b/>
                <w:sz w:val="32"/>
              </w:rPr>
            </w:pPr>
            <w:r>
              <w:rPr>
                <w:rFonts w:cs="Times New Roman"/>
                <w:b/>
                <w:sz w:val="32"/>
              </w:rPr>
              <w:t>Specific Operations Risk Assessment (SORA)</w:t>
            </w:r>
            <w:r w:rsidR="007729D2" w:rsidRPr="007729D2">
              <w:rPr>
                <w:rFonts w:cs="Times New Roman"/>
                <w:b/>
                <w:sz w:val="32"/>
              </w:rPr>
              <w:t xml:space="preserve"> </w:t>
            </w:r>
            <w:bookmarkEnd w:id="10"/>
          </w:p>
        </w:tc>
      </w:tr>
      <w:tr w:rsidR="007729D2" w:rsidRPr="007729D2" w14:paraId="4EC69EE1" w14:textId="77777777" w:rsidTr="000741A5">
        <w:trPr>
          <w:trHeight w:val="65"/>
        </w:trPr>
        <w:tc>
          <w:tcPr>
            <w:tcW w:w="3644" w:type="pct"/>
            <w:gridSpan w:val="6"/>
            <w:tcBorders>
              <w:top w:val="dotted" w:sz="4" w:space="0" w:color="auto"/>
              <w:left w:val="single" w:sz="12" w:space="0" w:color="auto"/>
              <w:right w:val="dotted" w:sz="4" w:space="0" w:color="auto"/>
            </w:tcBorders>
            <w:shd w:val="clear" w:color="auto" w:fill="E6E6E6"/>
            <w:vAlign w:val="center"/>
          </w:tcPr>
          <w:p w14:paraId="448ECB22" w14:textId="77777777" w:rsidR="007729D2" w:rsidRPr="007729D2" w:rsidRDefault="007729D2" w:rsidP="007729D2">
            <w:pPr>
              <w:keepLines/>
              <w:spacing w:before="40" w:after="40"/>
              <w:jc w:val="right"/>
              <w:rPr>
                <w:rFonts w:cs="Times New Roman"/>
                <w:b/>
                <w:bCs/>
              </w:rPr>
            </w:pPr>
            <w:r w:rsidRPr="007729D2">
              <w:rPr>
                <w:rFonts w:cs="Times New Roman"/>
                <w:b/>
                <w:bCs/>
              </w:rPr>
              <w:t>Publications Reference:</w:t>
            </w:r>
          </w:p>
        </w:tc>
        <w:tc>
          <w:tcPr>
            <w:tcW w:w="1356" w:type="pct"/>
            <w:gridSpan w:val="2"/>
            <w:tcBorders>
              <w:top w:val="dotted" w:sz="4" w:space="0" w:color="auto"/>
              <w:left w:val="dotted" w:sz="4" w:space="0" w:color="auto"/>
              <w:bottom w:val="dotted" w:sz="4" w:space="0" w:color="auto"/>
              <w:right w:val="single" w:sz="12" w:space="0" w:color="auto"/>
            </w:tcBorders>
            <w:shd w:val="clear" w:color="auto" w:fill="auto"/>
            <w:vAlign w:val="center"/>
          </w:tcPr>
          <w:p w14:paraId="3513AC52" w14:textId="77777777" w:rsidR="007729D2" w:rsidRPr="00607BB0" w:rsidRDefault="000741A5" w:rsidP="009D1C54">
            <w:pPr>
              <w:keepLines/>
              <w:spacing w:before="40" w:after="40"/>
              <w:rPr>
                <w:rFonts w:cs="Times New Roman"/>
              </w:rPr>
            </w:pPr>
            <w:r>
              <w:rPr>
                <w:rFonts w:eastAsiaTheme="minorHAnsi"/>
                <w:lang w:eastAsia="en-US"/>
              </w:rPr>
              <w:t>JAR-doc-0</w:t>
            </w:r>
            <w:r w:rsidR="009D1C54">
              <w:rPr>
                <w:rFonts w:eastAsiaTheme="minorHAnsi"/>
                <w:lang w:eastAsia="en-US"/>
              </w:rPr>
              <w:t>6</w:t>
            </w:r>
          </w:p>
        </w:tc>
      </w:tr>
      <w:tr w:rsidR="007729D2" w:rsidRPr="007729D2" w14:paraId="750DFE72" w14:textId="77777777" w:rsidTr="000741A5">
        <w:trPr>
          <w:trHeight w:val="65"/>
        </w:trPr>
        <w:tc>
          <w:tcPr>
            <w:tcW w:w="2384" w:type="pct"/>
            <w:gridSpan w:val="3"/>
            <w:tcBorders>
              <w:top w:val="dotted" w:sz="4" w:space="0" w:color="auto"/>
              <w:left w:val="single" w:sz="12" w:space="0" w:color="auto"/>
              <w:right w:val="dotted" w:sz="4" w:space="0" w:color="auto"/>
            </w:tcBorders>
            <w:shd w:val="clear" w:color="auto" w:fill="E6E6E6"/>
          </w:tcPr>
          <w:p w14:paraId="34C9F674" w14:textId="77777777" w:rsidR="007729D2" w:rsidRPr="007729D2" w:rsidRDefault="007729D2" w:rsidP="007729D2">
            <w:pPr>
              <w:keepLines/>
              <w:spacing w:before="40" w:after="40"/>
              <w:rPr>
                <w:rFonts w:cs="Times New Roman"/>
                <w:b/>
              </w:rPr>
            </w:pPr>
          </w:p>
        </w:tc>
        <w:tc>
          <w:tcPr>
            <w:tcW w:w="1261" w:type="pct"/>
            <w:gridSpan w:val="3"/>
            <w:tcBorders>
              <w:top w:val="dotted" w:sz="4" w:space="0" w:color="auto"/>
              <w:left w:val="dotted" w:sz="4" w:space="0" w:color="auto"/>
              <w:bottom w:val="dotted" w:sz="4" w:space="0" w:color="auto"/>
              <w:right w:val="dotted" w:sz="4" w:space="0" w:color="auto"/>
            </w:tcBorders>
            <w:shd w:val="clear" w:color="auto" w:fill="E6E6E6"/>
            <w:vAlign w:val="center"/>
          </w:tcPr>
          <w:p w14:paraId="43009C61" w14:textId="77777777" w:rsidR="007729D2" w:rsidRPr="007729D2" w:rsidRDefault="007729D2" w:rsidP="007729D2">
            <w:pPr>
              <w:keepLines/>
              <w:spacing w:before="40" w:after="40"/>
              <w:jc w:val="right"/>
              <w:rPr>
                <w:rFonts w:cs="Times New Roman"/>
                <w:b/>
                <w:bCs/>
              </w:rPr>
            </w:pPr>
            <w:r w:rsidRPr="007729D2">
              <w:rPr>
                <w:rFonts w:cs="Times New Roman"/>
                <w:b/>
                <w:bCs/>
              </w:rPr>
              <w:t>ID Number:</w:t>
            </w:r>
          </w:p>
        </w:tc>
        <w:tc>
          <w:tcPr>
            <w:tcW w:w="1356" w:type="pct"/>
            <w:gridSpan w:val="2"/>
            <w:tcBorders>
              <w:top w:val="dotted" w:sz="4" w:space="0" w:color="auto"/>
              <w:left w:val="dotted" w:sz="4" w:space="0" w:color="auto"/>
              <w:bottom w:val="dotted" w:sz="4" w:space="0" w:color="auto"/>
              <w:right w:val="single" w:sz="12" w:space="0" w:color="auto"/>
            </w:tcBorders>
            <w:shd w:val="clear" w:color="auto" w:fill="auto"/>
          </w:tcPr>
          <w:p w14:paraId="097BFFB8" w14:textId="77777777" w:rsidR="007729D2" w:rsidRPr="007729D2" w:rsidRDefault="00607BB0" w:rsidP="002947C7">
            <w:pPr>
              <w:keepLines/>
              <w:spacing w:before="40" w:after="40"/>
              <w:rPr>
                <w:rFonts w:cs="Times New Roman"/>
              </w:rPr>
            </w:pPr>
            <w:bookmarkStart w:id="11" w:name="isbnnumberdc"/>
            <w:bookmarkEnd w:id="11"/>
            <w:r>
              <w:rPr>
                <w:rFonts w:cs="Times New Roman"/>
              </w:rPr>
              <w:t>D.0</w:t>
            </w:r>
            <w:r w:rsidR="002947C7">
              <w:rPr>
                <w:rFonts w:cs="Times New Roman"/>
              </w:rPr>
              <w:t>4</w:t>
            </w:r>
          </w:p>
        </w:tc>
      </w:tr>
      <w:tr w:rsidR="007729D2" w:rsidRPr="007729D2" w14:paraId="19FD06B4" w14:textId="77777777" w:rsidTr="000741A5">
        <w:trPr>
          <w:trHeight w:val="65"/>
        </w:trPr>
        <w:tc>
          <w:tcPr>
            <w:tcW w:w="2384" w:type="pct"/>
            <w:gridSpan w:val="3"/>
            <w:tcBorders>
              <w:top w:val="dotted" w:sz="4" w:space="0" w:color="auto"/>
              <w:left w:val="single" w:sz="12" w:space="0" w:color="auto"/>
              <w:right w:val="dotted" w:sz="4" w:space="0" w:color="auto"/>
            </w:tcBorders>
            <w:shd w:val="clear" w:color="auto" w:fill="E6E6E6"/>
            <w:vAlign w:val="center"/>
          </w:tcPr>
          <w:p w14:paraId="34E75BFE" w14:textId="77777777" w:rsidR="007729D2" w:rsidRPr="007729D2" w:rsidRDefault="007729D2" w:rsidP="007729D2">
            <w:pPr>
              <w:keepLines/>
              <w:spacing w:before="40" w:after="40"/>
              <w:jc w:val="center"/>
              <w:rPr>
                <w:rFonts w:cs="Times New Roman"/>
                <w:b/>
              </w:rPr>
            </w:pPr>
            <w:r w:rsidRPr="007729D2">
              <w:rPr>
                <w:rFonts w:cs="Times New Roman"/>
                <w:b/>
              </w:rPr>
              <w:t>Document Identifier</w:t>
            </w:r>
          </w:p>
        </w:tc>
        <w:tc>
          <w:tcPr>
            <w:tcW w:w="1261" w:type="pct"/>
            <w:gridSpan w:val="3"/>
            <w:tcBorders>
              <w:top w:val="dotted" w:sz="4" w:space="0" w:color="auto"/>
              <w:left w:val="dotted" w:sz="4" w:space="0" w:color="auto"/>
              <w:bottom w:val="dotted" w:sz="4" w:space="0" w:color="auto"/>
              <w:right w:val="dotted" w:sz="4" w:space="0" w:color="auto"/>
            </w:tcBorders>
            <w:shd w:val="clear" w:color="auto" w:fill="E6E6E6"/>
            <w:vAlign w:val="center"/>
          </w:tcPr>
          <w:p w14:paraId="2AC0ED6D" w14:textId="77777777" w:rsidR="007729D2" w:rsidRPr="007729D2" w:rsidRDefault="007729D2" w:rsidP="007729D2">
            <w:pPr>
              <w:keepLines/>
              <w:spacing w:before="40" w:after="40"/>
              <w:jc w:val="right"/>
              <w:rPr>
                <w:rFonts w:cs="Times New Roman"/>
                <w:b/>
                <w:bCs/>
              </w:rPr>
            </w:pPr>
            <w:r w:rsidRPr="007729D2">
              <w:rPr>
                <w:rFonts w:cs="Times New Roman"/>
                <w:b/>
                <w:bCs/>
              </w:rPr>
              <w:t>Edition Number:</w:t>
            </w:r>
          </w:p>
        </w:tc>
        <w:tc>
          <w:tcPr>
            <w:tcW w:w="1356" w:type="pct"/>
            <w:gridSpan w:val="2"/>
            <w:tcBorders>
              <w:top w:val="dotted" w:sz="4" w:space="0" w:color="auto"/>
              <w:left w:val="dotted" w:sz="4" w:space="0" w:color="auto"/>
              <w:bottom w:val="dotted" w:sz="4" w:space="0" w:color="auto"/>
              <w:right w:val="single" w:sz="12" w:space="0" w:color="auto"/>
            </w:tcBorders>
            <w:shd w:val="clear" w:color="auto" w:fill="auto"/>
          </w:tcPr>
          <w:p w14:paraId="46613362" w14:textId="77777777" w:rsidR="007729D2" w:rsidRPr="007729D2" w:rsidRDefault="002947C7" w:rsidP="002947C7">
            <w:pPr>
              <w:keepLines/>
              <w:spacing w:before="40" w:after="40"/>
              <w:rPr>
                <w:rFonts w:cs="Times New Roman"/>
              </w:rPr>
            </w:pPr>
            <w:bookmarkStart w:id="12" w:name="editiondc"/>
            <w:bookmarkEnd w:id="12"/>
            <w:r>
              <w:rPr>
                <w:rFonts w:cs="Times New Roman"/>
              </w:rPr>
              <w:t>1</w:t>
            </w:r>
            <w:r w:rsidR="00607BB0">
              <w:rPr>
                <w:rFonts w:cs="Times New Roman"/>
              </w:rPr>
              <w:t>.</w:t>
            </w:r>
            <w:r w:rsidR="00CA005F">
              <w:rPr>
                <w:rFonts w:cs="Times New Roman"/>
              </w:rPr>
              <w:t>2</w:t>
            </w:r>
          </w:p>
        </w:tc>
      </w:tr>
      <w:tr w:rsidR="007729D2" w:rsidRPr="007729D2" w14:paraId="2A7ED3FC" w14:textId="77777777" w:rsidTr="000741A5">
        <w:tc>
          <w:tcPr>
            <w:tcW w:w="2384" w:type="pct"/>
            <w:gridSpan w:val="3"/>
            <w:tcBorders>
              <w:left w:val="single" w:sz="12" w:space="0" w:color="auto"/>
              <w:bottom w:val="dotted" w:sz="4" w:space="0" w:color="auto"/>
              <w:right w:val="dotted" w:sz="4" w:space="0" w:color="auto"/>
            </w:tcBorders>
            <w:shd w:val="clear" w:color="auto" w:fill="auto"/>
            <w:vAlign w:val="center"/>
          </w:tcPr>
          <w:p w14:paraId="1AF6E18A" w14:textId="77777777" w:rsidR="007729D2" w:rsidRPr="007729D2" w:rsidRDefault="00607BB0" w:rsidP="002947C7">
            <w:pPr>
              <w:keepLines/>
              <w:spacing w:before="40" w:after="40"/>
              <w:jc w:val="center"/>
              <w:rPr>
                <w:rFonts w:cs="Times New Roman"/>
              </w:rPr>
            </w:pPr>
            <w:r w:rsidRPr="00607BB0">
              <w:rPr>
                <w:lang w:val="fr-CH"/>
              </w:rPr>
              <w:t>JAR-DEL-WG6-D.0</w:t>
            </w:r>
            <w:r w:rsidR="002947C7">
              <w:rPr>
                <w:lang w:val="fr-CH"/>
              </w:rPr>
              <w:t>4</w:t>
            </w:r>
          </w:p>
        </w:tc>
        <w:tc>
          <w:tcPr>
            <w:tcW w:w="1261" w:type="pct"/>
            <w:gridSpan w:val="3"/>
            <w:tcBorders>
              <w:top w:val="dotted" w:sz="4" w:space="0" w:color="auto"/>
              <w:left w:val="dotted" w:sz="4" w:space="0" w:color="auto"/>
              <w:bottom w:val="dotted" w:sz="4" w:space="0" w:color="auto"/>
              <w:right w:val="dotted" w:sz="4" w:space="0" w:color="auto"/>
            </w:tcBorders>
            <w:shd w:val="clear" w:color="auto" w:fill="E6E6E6"/>
            <w:vAlign w:val="center"/>
          </w:tcPr>
          <w:p w14:paraId="0C371CD0" w14:textId="77777777" w:rsidR="007729D2" w:rsidRPr="007729D2" w:rsidRDefault="007729D2" w:rsidP="007729D2">
            <w:pPr>
              <w:keepLines/>
              <w:spacing w:before="40" w:after="40"/>
              <w:jc w:val="right"/>
              <w:rPr>
                <w:rFonts w:cs="Times New Roman"/>
                <w:b/>
                <w:bCs/>
              </w:rPr>
            </w:pPr>
            <w:r w:rsidRPr="007729D2">
              <w:rPr>
                <w:rFonts w:cs="Times New Roman"/>
                <w:b/>
                <w:bCs/>
              </w:rPr>
              <w:t>Edition Date:</w:t>
            </w:r>
          </w:p>
        </w:tc>
        <w:tc>
          <w:tcPr>
            <w:tcW w:w="1356" w:type="pct"/>
            <w:gridSpan w:val="2"/>
            <w:tcBorders>
              <w:top w:val="dotted" w:sz="4" w:space="0" w:color="auto"/>
              <w:left w:val="dotted" w:sz="4" w:space="0" w:color="auto"/>
              <w:bottom w:val="dotted" w:sz="4" w:space="0" w:color="auto"/>
              <w:right w:val="single" w:sz="12" w:space="0" w:color="auto"/>
            </w:tcBorders>
            <w:shd w:val="clear" w:color="auto" w:fill="auto"/>
          </w:tcPr>
          <w:p w14:paraId="39591B73" w14:textId="77777777" w:rsidR="007729D2" w:rsidRPr="007729D2" w:rsidRDefault="00CA005F" w:rsidP="00374F99">
            <w:pPr>
              <w:keepLines/>
              <w:spacing w:before="40" w:after="40"/>
              <w:rPr>
                <w:rFonts w:cs="Times New Roman"/>
              </w:rPr>
            </w:pPr>
            <w:bookmarkStart w:id="13" w:name="datedc"/>
            <w:bookmarkEnd w:id="13"/>
            <w:r>
              <w:rPr>
                <w:rFonts w:cs="Times New Roman"/>
              </w:rPr>
              <w:t>31</w:t>
            </w:r>
            <w:r w:rsidR="00607BB0" w:rsidRPr="00374F99">
              <w:rPr>
                <w:rFonts w:cs="Times New Roman"/>
              </w:rPr>
              <w:t>.</w:t>
            </w:r>
            <w:r w:rsidR="001F21B7" w:rsidRPr="00374F99">
              <w:rPr>
                <w:rFonts w:cs="Times New Roman"/>
              </w:rPr>
              <w:t>0</w:t>
            </w:r>
            <w:r>
              <w:rPr>
                <w:rFonts w:cs="Times New Roman"/>
              </w:rPr>
              <w:t>5</w:t>
            </w:r>
            <w:r w:rsidR="001F21B7" w:rsidRPr="00374F99">
              <w:rPr>
                <w:rFonts w:cs="Times New Roman"/>
              </w:rPr>
              <w:t>.201</w:t>
            </w:r>
            <w:r w:rsidR="00EA265C">
              <w:rPr>
                <w:rFonts w:cs="Times New Roman"/>
              </w:rPr>
              <w:t>8</w:t>
            </w:r>
          </w:p>
        </w:tc>
      </w:tr>
      <w:tr w:rsidR="007729D2" w:rsidRPr="007729D2" w14:paraId="6910DF33" w14:textId="77777777" w:rsidTr="000741A5">
        <w:tc>
          <w:tcPr>
            <w:tcW w:w="5000" w:type="pct"/>
            <w:gridSpan w:val="8"/>
            <w:tcBorders>
              <w:top w:val="dotted" w:sz="4" w:space="0" w:color="auto"/>
              <w:left w:val="single" w:sz="12" w:space="0" w:color="auto"/>
              <w:right w:val="single" w:sz="12" w:space="0" w:color="auto"/>
            </w:tcBorders>
            <w:shd w:val="clear" w:color="auto" w:fill="E6E6E6"/>
            <w:vAlign w:val="center"/>
          </w:tcPr>
          <w:p w14:paraId="5E972FC7" w14:textId="77777777" w:rsidR="007729D2" w:rsidRPr="007729D2" w:rsidRDefault="007729D2" w:rsidP="007729D2">
            <w:pPr>
              <w:keepLines/>
              <w:spacing w:before="40" w:after="40"/>
              <w:jc w:val="center"/>
              <w:rPr>
                <w:rFonts w:cs="Times New Roman"/>
                <w:b/>
              </w:rPr>
            </w:pPr>
            <w:r w:rsidRPr="007729D2">
              <w:rPr>
                <w:rFonts w:cs="Times New Roman"/>
                <w:b/>
              </w:rPr>
              <w:t>Abstract</w:t>
            </w:r>
          </w:p>
        </w:tc>
      </w:tr>
      <w:tr w:rsidR="007729D2" w:rsidRPr="007729D2" w14:paraId="532DC1C6" w14:textId="77777777" w:rsidTr="000741A5">
        <w:trPr>
          <w:trHeight w:val="1701"/>
        </w:trPr>
        <w:tc>
          <w:tcPr>
            <w:tcW w:w="5000" w:type="pct"/>
            <w:gridSpan w:val="8"/>
            <w:tcBorders>
              <w:left w:val="single" w:sz="12" w:space="0" w:color="auto"/>
              <w:bottom w:val="dotted" w:sz="4" w:space="0" w:color="auto"/>
              <w:right w:val="single" w:sz="12" w:space="0" w:color="auto"/>
            </w:tcBorders>
            <w:shd w:val="clear" w:color="auto" w:fill="auto"/>
          </w:tcPr>
          <w:p w14:paraId="474F95AC" w14:textId="77777777" w:rsidR="007729D2" w:rsidRPr="007729D2" w:rsidRDefault="00A057CE" w:rsidP="00A057CE">
            <w:pPr>
              <w:keepLines/>
              <w:spacing w:before="40" w:after="40"/>
              <w:rPr>
                <w:rFonts w:cs="Times New Roman"/>
              </w:rPr>
            </w:pPr>
            <w:r>
              <w:rPr>
                <w:rFonts w:cs="Times New Roman"/>
              </w:rPr>
              <w:t xml:space="preserve">This document recommends a risk assessment methodology to establish a sufficient level of confidence that a specific operation can be conducted safely. It allows the evaluation of the intended concept of operation and a categorization into 6 different Specific Assurance and Integrity Levels (SAIL). It then recommends </w:t>
            </w:r>
            <w:r w:rsidR="0029632C">
              <w:rPr>
                <w:rFonts w:cs="Times New Roman"/>
              </w:rPr>
              <w:t xml:space="preserve">operational safety </w:t>
            </w:r>
            <w:r>
              <w:rPr>
                <w:rFonts w:cs="Times New Roman"/>
              </w:rPr>
              <w:t>objectives to be met for each SAIL.</w:t>
            </w:r>
          </w:p>
        </w:tc>
      </w:tr>
      <w:tr w:rsidR="007729D2" w:rsidRPr="007729D2" w14:paraId="5E0F1962" w14:textId="77777777" w:rsidTr="000741A5">
        <w:tc>
          <w:tcPr>
            <w:tcW w:w="5000" w:type="pct"/>
            <w:gridSpan w:val="8"/>
            <w:tcBorders>
              <w:top w:val="dotted" w:sz="4" w:space="0" w:color="auto"/>
              <w:left w:val="single" w:sz="12" w:space="0" w:color="auto"/>
              <w:right w:val="single" w:sz="12" w:space="0" w:color="auto"/>
            </w:tcBorders>
            <w:shd w:val="clear" w:color="auto" w:fill="E6E6E6"/>
            <w:vAlign w:val="center"/>
          </w:tcPr>
          <w:p w14:paraId="1D6F9E0D" w14:textId="77777777" w:rsidR="007729D2" w:rsidRPr="007729D2" w:rsidRDefault="007729D2" w:rsidP="007729D2">
            <w:pPr>
              <w:keepLines/>
              <w:spacing w:before="40" w:after="40"/>
              <w:jc w:val="center"/>
              <w:rPr>
                <w:rFonts w:cs="Times New Roman"/>
                <w:b/>
              </w:rPr>
            </w:pPr>
            <w:r w:rsidRPr="007729D2">
              <w:rPr>
                <w:rFonts w:cs="Times New Roman"/>
                <w:b/>
              </w:rPr>
              <w:t>Keywords</w:t>
            </w:r>
          </w:p>
        </w:tc>
      </w:tr>
      <w:tr w:rsidR="007729D2" w:rsidRPr="007729D2" w14:paraId="0237B3C2" w14:textId="77777777" w:rsidTr="000741A5">
        <w:tc>
          <w:tcPr>
            <w:tcW w:w="1689" w:type="pct"/>
            <w:gridSpan w:val="2"/>
            <w:tcBorders>
              <w:left w:val="single" w:sz="12" w:space="0" w:color="auto"/>
            </w:tcBorders>
            <w:shd w:val="clear" w:color="auto" w:fill="auto"/>
            <w:vAlign w:val="center"/>
          </w:tcPr>
          <w:p w14:paraId="044DBB71" w14:textId="77777777" w:rsidR="007729D2" w:rsidRPr="007729D2" w:rsidRDefault="00A057CE" w:rsidP="000741A5">
            <w:pPr>
              <w:keepLines/>
              <w:spacing w:before="40" w:after="40"/>
              <w:rPr>
                <w:rFonts w:cs="Times New Roman"/>
              </w:rPr>
            </w:pPr>
            <w:r>
              <w:rPr>
                <w:rFonts w:cs="Times New Roman"/>
              </w:rPr>
              <w:t>SORA, SAIL, Specific</w:t>
            </w:r>
            <w:r w:rsidR="00C7598B">
              <w:rPr>
                <w:rFonts w:cs="Times New Roman"/>
              </w:rPr>
              <w:t xml:space="preserve">, </w:t>
            </w:r>
            <w:r w:rsidR="000741A5">
              <w:rPr>
                <w:rFonts w:cs="Times New Roman"/>
              </w:rPr>
              <w:t>Risk</w:t>
            </w:r>
          </w:p>
        </w:tc>
        <w:tc>
          <w:tcPr>
            <w:tcW w:w="1251" w:type="pct"/>
            <w:gridSpan w:val="3"/>
            <w:shd w:val="clear" w:color="auto" w:fill="auto"/>
            <w:vAlign w:val="center"/>
          </w:tcPr>
          <w:p w14:paraId="351C94AD" w14:textId="77777777" w:rsidR="007729D2" w:rsidRPr="007729D2" w:rsidRDefault="007729D2" w:rsidP="007729D2">
            <w:pPr>
              <w:keepLines/>
              <w:spacing w:before="40" w:after="40"/>
              <w:rPr>
                <w:rFonts w:cs="Times New Roman"/>
              </w:rPr>
            </w:pPr>
          </w:p>
        </w:tc>
        <w:tc>
          <w:tcPr>
            <w:tcW w:w="1145" w:type="pct"/>
            <w:gridSpan w:val="2"/>
            <w:shd w:val="clear" w:color="auto" w:fill="auto"/>
            <w:vAlign w:val="center"/>
          </w:tcPr>
          <w:p w14:paraId="24807449" w14:textId="77777777" w:rsidR="007729D2" w:rsidRPr="007729D2" w:rsidRDefault="007729D2" w:rsidP="007729D2">
            <w:pPr>
              <w:keepLines/>
              <w:spacing w:before="40" w:after="40"/>
              <w:rPr>
                <w:rFonts w:cs="Times New Roman"/>
              </w:rPr>
            </w:pPr>
          </w:p>
        </w:tc>
        <w:tc>
          <w:tcPr>
            <w:tcW w:w="915" w:type="pct"/>
            <w:tcBorders>
              <w:right w:val="single" w:sz="12" w:space="0" w:color="auto"/>
            </w:tcBorders>
            <w:shd w:val="clear" w:color="auto" w:fill="auto"/>
            <w:vAlign w:val="center"/>
          </w:tcPr>
          <w:p w14:paraId="6EF9DA46" w14:textId="77777777" w:rsidR="007729D2" w:rsidRPr="007729D2" w:rsidRDefault="007729D2" w:rsidP="007729D2">
            <w:pPr>
              <w:keepLines/>
              <w:spacing w:before="40" w:after="40"/>
              <w:rPr>
                <w:rFonts w:cs="Times New Roman"/>
              </w:rPr>
            </w:pPr>
          </w:p>
        </w:tc>
      </w:tr>
      <w:tr w:rsidR="007729D2" w:rsidRPr="007729D2" w14:paraId="2BAB9102" w14:textId="77777777" w:rsidTr="000741A5">
        <w:tc>
          <w:tcPr>
            <w:tcW w:w="1249" w:type="pct"/>
            <w:tcBorders>
              <w:left w:val="single" w:sz="12" w:space="0" w:color="auto"/>
            </w:tcBorders>
            <w:shd w:val="clear" w:color="auto" w:fill="auto"/>
            <w:vAlign w:val="center"/>
          </w:tcPr>
          <w:p w14:paraId="2DF7C490" w14:textId="77777777" w:rsidR="007729D2" w:rsidRPr="007729D2" w:rsidRDefault="007729D2" w:rsidP="007729D2">
            <w:pPr>
              <w:keepLines/>
              <w:spacing w:before="40" w:after="40"/>
              <w:rPr>
                <w:rFonts w:cs="Times New Roman"/>
              </w:rPr>
            </w:pPr>
          </w:p>
        </w:tc>
        <w:tc>
          <w:tcPr>
            <w:tcW w:w="1251" w:type="pct"/>
            <w:gridSpan w:val="3"/>
            <w:shd w:val="clear" w:color="auto" w:fill="auto"/>
            <w:vAlign w:val="center"/>
          </w:tcPr>
          <w:p w14:paraId="153C8CCD" w14:textId="77777777" w:rsidR="007729D2" w:rsidRPr="007729D2" w:rsidRDefault="007729D2" w:rsidP="007729D2">
            <w:pPr>
              <w:keepLines/>
              <w:spacing w:before="40" w:after="40"/>
              <w:rPr>
                <w:rFonts w:cs="Times New Roman"/>
              </w:rPr>
            </w:pPr>
          </w:p>
        </w:tc>
        <w:tc>
          <w:tcPr>
            <w:tcW w:w="1145" w:type="pct"/>
            <w:gridSpan w:val="2"/>
            <w:shd w:val="clear" w:color="auto" w:fill="auto"/>
            <w:vAlign w:val="center"/>
          </w:tcPr>
          <w:p w14:paraId="4EF25FB3" w14:textId="77777777" w:rsidR="007729D2" w:rsidRPr="007729D2" w:rsidRDefault="007729D2" w:rsidP="007729D2">
            <w:pPr>
              <w:keepLines/>
              <w:spacing w:before="40" w:after="40"/>
              <w:rPr>
                <w:rFonts w:cs="Times New Roman"/>
              </w:rPr>
            </w:pPr>
          </w:p>
        </w:tc>
        <w:tc>
          <w:tcPr>
            <w:tcW w:w="1356" w:type="pct"/>
            <w:gridSpan w:val="2"/>
            <w:tcBorders>
              <w:right w:val="single" w:sz="12" w:space="0" w:color="auto"/>
            </w:tcBorders>
            <w:shd w:val="clear" w:color="auto" w:fill="auto"/>
            <w:vAlign w:val="center"/>
          </w:tcPr>
          <w:p w14:paraId="434E3DF4" w14:textId="77777777" w:rsidR="007729D2" w:rsidRPr="007729D2" w:rsidRDefault="007729D2" w:rsidP="007729D2">
            <w:pPr>
              <w:keepLines/>
              <w:spacing w:before="40" w:after="40"/>
              <w:rPr>
                <w:rFonts w:cs="Times New Roman"/>
              </w:rPr>
            </w:pPr>
          </w:p>
        </w:tc>
      </w:tr>
      <w:tr w:rsidR="007729D2" w:rsidRPr="007729D2" w14:paraId="6EED31F6" w14:textId="77777777" w:rsidTr="000741A5">
        <w:tc>
          <w:tcPr>
            <w:tcW w:w="1249" w:type="pct"/>
            <w:tcBorders>
              <w:left w:val="single" w:sz="12" w:space="0" w:color="auto"/>
            </w:tcBorders>
            <w:shd w:val="clear" w:color="auto" w:fill="auto"/>
            <w:vAlign w:val="center"/>
          </w:tcPr>
          <w:p w14:paraId="6FE6CB9F" w14:textId="77777777" w:rsidR="007729D2" w:rsidRPr="007729D2" w:rsidRDefault="007729D2" w:rsidP="007729D2">
            <w:pPr>
              <w:keepLines/>
              <w:spacing w:before="40" w:after="40"/>
              <w:rPr>
                <w:rFonts w:cs="Times New Roman"/>
              </w:rPr>
            </w:pPr>
          </w:p>
        </w:tc>
        <w:tc>
          <w:tcPr>
            <w:tcW w:w="1251" w:type="pct"/>
            <w:gridSpan w:val="3"/>
            <w:shd w:val="clear" w:color="auto" w:fill="auto"/>
            <w:vAlign w:val="center"/>
          </w:tcPr>
          <w:p w14:paraId="041E810F" w14:textId="77777777" w:rsidR="007729D2" w:rsidRPr="007729D2" w:rsidRDefault="007729D2" w:rsidP="007729D2">
            <w:pPr>
              <w:keepLines/>
              <w:spacing w:before="40" w:after="40"/>
              <w:rPr>
                <w:rFonts w:cs="Times New Roman"/>
              </w:rPr>
            </w:pPr>
          </w:p>
        </w:tc>
        <w:tc>
          <w:tcPr>
            <w:tcW w:w="1145" w:type="pct"/>
            <w:gridSpan w:val="2"/>
            <w:shd w:val="clear" w:color="auto" w:fill="auto"/>
            <w:vAlign w:val="center"/>
          </w:tcPr>
          <w:p w14:paraId="2149DE50" w14:textId="77777777" w:rsidR="007729D2" w:rsidRPr="007729D2" w:rsidRDefault="007729D2" w:rsidP="007729D2">
            <w:pPr>
              <w:keepLines/>
              <w:spacing w:before="40" w:after="40"/>
              <w:rPr>
                <w:rFonts w:cs="Times New Roman"/>
              </w:rPr>
            </w:pPr>
          </w:p>
        </w:tc>
        <w:tc>
          <w:tcPr>
            <w:tcW w:w="1356" w:type="pct"/>
            <w:gridSpan w:val="2"/>
            <w:tcBorders>
              <w:right w:val="single" w:sz="12" w:space="0" w:color="auto"/>
            </w:tcBorders>
            <w:shd w:val="clear" w:color="auto" w:fill="auto"/>
            <w:vAlign w:val="center"/>
          </w:tcPr>
          <w:p w14:paraId="29E26FF1" w14:textId="77777777" w:rsidR="007729D2" w:rsidRPr="007729D2" w:rsidRDefault="007729D2" w:rsidP="007729D2">
            <w:pPr>
              <w:keepLines/>
              <w:spacing w:before="40" w:after="40"/>
              <w:rPr>
                <w:rFonts w:cs="Times New Roman"/>
              </w:rPr>
            </w:pPr>
          </w:p>
        </w:tc>
      </w:tr>
      <w:tr w:rsidR="007729D2" w:rsidRPr="007729D2" w14:paraId="136A1016" w14:textId="77777777" w:rsidTr="000741A5">
        <w:tc>
          <w:tcPr>
            <w:tcW w:w="1249" w:type="pct"/>
            <w:tcBorders>
              <w:left w:val="single" w:sz="12" w:space="0" w:color="auto"/>
              <w:bottom w:val="dotted" w:sz="4" w:space="0" w:color="auto"/>
            </w:tcBorders>
            <w:shd w:val="clear" w:color="auto" w:fill="auto"/>
            <w:vAlign w:val="center"/>
          </w:tcPr>
          <w:p w14:paraId="1CA29A2A" w14:textId="77777777" w:rsidR="007729D2" w:rsidRPr="007729D2" w:rsidRDefault="007729D2" w:rsidP="007729D2">
            <w:pPr>
              <w:keepLines/>
              <w:spacing w:before="40" w:after="40"/>
              <w:rPr>
                <w:rFonts w:cs="Times New Roman"/>
              </w:rPr>
            </w:pPr>
          </w:p>
        </w:tc>
        <w:tc>
          <w:tcPr>
            <w:tcW w:w="1251" w:type="pct"/>
            <w:gridSpan w:val="3"/>
            <w:tcBorders>
              <w:bottom w:val="dotted" w:sz="4" w:space="0" w:color="auto"/>
            </w:tcBorders>
            <w:shd w:val="clear" w:color="auto" w:fill="auto"/>
            <w:vAlign w:val="center"/>
          </w:tcPr>
          <w:p w14:paraId="2500F109" w14:textId="77777777" w:rsidR="007729D2" w:rsidRPr="007729D2" w:rsidRDefault="007729D2" w:rsidP="007729D2">
            <w:pPr>
              <w:keepLines/>
              <w:spacing w:before="40" w:after="40"/>
              <w:rPr>
                <w:rFonts w:cs="Times New Roman"/>
              </w:rPr>
            </w:pPr>
          </w:p>
        </w:tc>
        <w:tc>
          <w:tcPr>
            <w:tcW w:w="1145" w:type="pct"/>
            <w:gridSpan w:val="2"/>
            <w:tcBorders>
              <w:bottom w:val="dotted" w:sz="4" w:space="0" w:color="auto"/>
            </w:tcBorders>
            <w:shd w:val="clear" w:color="auto" w:fill="auto"/>
            <w:vAlign w:val="center"/>
          </w:tcPr>
          <w:p w14:paraId="302BAD74" w14:textId="77777777" w:rsidR="007729D2" w:rsidRPr="007729D2" w:rsidRDefault="007729D2" w:rsidP="007729D2">
            <w:pPr>
              <w:keepLines/>
              <w:spacing w:before="40" w:after="40"/>
              <w:rPr>
                <w:rFonts w:cs="Times New Roman"/>
              </w:rPr>
            </w:pPr>
          </w:p>
        </w:tc>
        <w:tc>
          <w:tcPr>
            <w:tcW w:w="1356" w:type="pct"/>
            <w:gridSpan w:val="2"/>
            <w:tcBorders>
              <w:bottom w:val="dotted" w:sz="4" w:space="0" w:color="auto"/>
              <w:right w:val="single" w:sz="12" w:space="0" w:color="auto"/>
            </w:tcBorders>
            <w:shd w:val="clear" w:color="auto" w:fill="auto"/>
            <w:vAlign w:val="center"/>
          </w:tcPr>
          <w:p w14:paraId="16AA040C" w14:textId="77777777" w:rsidR="007729D2" w:rsidRPr="007729D2" w:rsidRDefault="007729D2" w:rsidP="007729D2">
            <w:pPr>
              <w:keepLines/>
              <w:spacing w:before="40" w:after="40"/>
              <w:rPr>
                <w:rFonts w:cs="Times New Roman"/>
              </w:rPr>
            </w:pPr>
          </w:p>
        </w:tc>
      </w:tr>
      <w:tr w:rsidR="007729D2" w:rsidRPr="007729D2" w14:paraId="538CA485" w14:textId="77777777" w:rsidTr="000741A5">
        <w:trPr>
          <w:trHeight w:val="65"/>
        </w:trPr>
        <w:tc>
          <w:tcPr>
            <w:tcW w:w="2499" w:type="pct"/>
            <w:gridSpan w:val="4"/>
            <w:tcBorders>
              <w:top w:val="dotted" w:sz="4" w:space="0" w:color="auto"/>
              <w:left w:val="single" w:sz="12" w:space="0" w:color="auto"/>
              <w:right w:val="dotted" w:sz="4" w:space="0" w:color="auto"/>
            </w:tcBorders>
            <w:shd w:val="clear" w:color="auto" w:fill="E6E6E6"/>
            <w:vAlign w:val="center"/>
          </w:tcPr>
          <w:p w14:paraId="66F7D9A8" w14:textId="77777777" w:rsidR="007729D2" w:rsidRPr="007729D2" w:rsidRDefault="007729D2" w:rsidP="007729D2">
            <w:pPr>
              <w:keepLines/>
              <w:spacing w:before="40" w:after="40"/>
              <w:jc w:val="center"/>
              <w:rPr>
                <w:rFonts w:cs="Times New Roman"/>
                <w:b/>
              </w:rPr>
            </w:pPr>
            <w:r w:rsidRPr="007729D2">
              <w:rPr>
                <w:rFonts w:cs="Times New Roman"/>
                <w:b/>
              </w:rPr>
              <w:t>Contact Person(s)</w:t>
            </w:r>
          </w:p>
        </w:tc>
        <w:tc>
          <w:tcPr>
            <w:tcW w:w="1145" w:type="pct"/>
            <w:gridSpan w:val="2"/>
            <w:tcBorders>
              <w:top w:val="dotted" w:sz="4" w:space="0" w:color="auto"/>
              <w:left w:val="dotted" w:sz="4" w:space="0" w:color="auto"/>
              <w:right w:val="dotted" w:sz="4" w:space="0" w:color="auto"/>
            </w:tcBorders>
            <w:shd w:val="clear" w:color="auto" w:fill="E6E6E6"/>
            <w:vAlign w:val="center"/>
          </w:tcPr>
          <w:p w14:paraId="4D65EEAD" w14:textId="77777777" w:rsidR="007729D2" w:rsidRPr="007729D2" w:rsidRDefault="007729D2" w:rsidP="007729D2">
            <w:pPr>
              <w:keepLines/>
              <w:spacing w:before="40" w:after="40"/>
              <w:jc w:val="center"/>
              <w:rPr>
                <w:rFonts w:cs="Times New Roman"/>
                <w:b/>
              </w:rPr>
            </w:pPr>
            <w:r w:rsidRPr="007729D2">
              <w:rPr>
                <w:rFonts w:cs="Times New Roman"/>
                <w:b/>
              </w:rPr>
              <w:t>Tel</w:t>
            </w:r>
          </w:p>
        </w:tc>
        <w:tc>
          <w:tcPr>
            <w:tcW w:w="1356" w:type="pct"/>
            <w:gridSpan w:val="2"/>
            <w:tcBorders>
              <w:top w:val="dotted" w:sz="4" w:space="0" w:color="auto"/>
              <w:left w:val="dotted" w:sz="4" w:space="0" w:color="auto"/>
              <w:right w:val="single" w:sz="12" w:space="0" w:color="auto"/>
            </w:tcBorders>
            <w:shd w:val="clear" w:color="auto" w:fill="E6E6E6"/>
            <w:vAlign w:val="center"/>
          </w:tcPr>
          <w:p w14:paraId="5A824B39" w14:textId="77777777" w:rsidR="007729D2" w:rsidRPr="007729D2" w:rsidRDefault="007729D2" w:rsidP="007729D2">
            <w:pPr>
              <w:keepLines/>
              <w:spacing w:before="40" w:after="40"/>
              <w:jc w:val="center"/>
              <w:rPr>
                <w:rFonts w:cs="Times New Roman"/>
                <w:b/>
              </w:rPr>
            </w:pPr>
            <w:r w:rsidRPr="007729D2">
              <w:rPr>
                <w:rFonts w:cs="Times New Roman"/>
                <w:b/>
              </w:rPr>
              <w:t>Unit</w:t>
            </w:r>
          </w:p>
        </w:tc>
      </w:tr>
      <w:tr w:rsidR="007729D2" w:rsidRPr="007729D2" w14:paraId="61039365" w14:textId="77777777" w:rsidTr="000741A5">
        <w:tc>
          <w:tcPr>
            <w:tcW w:w="2499" w:type="pct"/>
            <w:gridSpan w:val="4"/>
            <w:tcBorders>
              <w:left w:val="single" w:sz="12" w:space="0" w:color="auto"/>
              <w:right w:val="dotted" w:sz="4" w:space="0" w:color="auto"/>
            </w:tcBorders>
            <w:shd w:val="clear" w:color="auto" w:fill="auto"/>
            <w:vAlign w:val="center"/>
          </w:tcPr>
          <w:p w14:paraId="559061D9" w14:textId="77777777" w:rsidR="007729D2" w:rsidRDefault="001F21B7" w:rsidP="00B81C6C">
            <w:pPr>
              <w:keepLines/>
              <w:spacing w:before="40" w:after="40"/>
              <w:jc w:val="center"/>
              <w:rPr>
                <w:rFonts w:cs="Times New Roman"/>
              </w:rPr>
            </w:pPr>
            <w:r>
              <w:rPr>
                <w:rFonts w:cs="Times New Roman"/>
              </w:rPr>
              <w:t>Lorenzo Murzilli – Swiss FOCA</w:t>
            </w:r>
          </w:p>
          <w:p w14:paraId="1F06B260" w14:textId="77777777" w:rsidR="001F21B7" w:rsidRPr="007729D2" w:rsidRDefault="00B81C6C" w:rsidP="00B81C6C">
            <w:pPr>
              <w:keepLines/>
              <w:spacing w:before="40" w:after="40"/>
              <w:jc w:val="center"/>
              <w:rPr>
                <w:rFonts w:cs="Times New Roman"/>
              </w:rPr>
            </w:pPr>
            <w:r>
              <w:rPr>
                <w:rFonts w:cs="Times New Roman"/>
              </w:rPr>
              <w:t>JARUS WG-6 Leader</w:t>
            </w:r>
          </w:p>
        </w:tc>
        <w:tc>
          <w:tcPr>
            <w:tcW w:w="1145" w:type="pct"/>
            <w:gridSpan w:val="2"/>
            <w:tcBorders>
              <w:left w:val="dotted" w:sz="4" w:space="0" w:color="auto"/>
              <w:right w:val="dotted" w:sz="4" w:space="0" w:color="auto"/>
            </w:tcBorders>
            <w:shd w:val="clear" w:color="auto" w:fill="auto"/>
            <w:vAlign w:val="center"/>
          </w:tcPr>
          <w:p w14:paraId="5EF5DFF8" w14:textId="77777777" w:rsidR="007729D2" w:rsidRPr="007729D2" w:rsidRDefault="00B81C6C" w:rsidP="00F81A1F">
            <w:pPr>
              <w:keepLines/>
              <w:spacing w:before="40" w:after="40"/>
              <w:jc w:val="center"/>
              <w:rPr>
                <w:rFonts w:cs="Times New Roman"/>
              </w:rPr>
            </w:pPr>
            <w:r>
              <w:rPr>
                <w:rFonts w:cs="Times New Roman"/>
              </w:rPr>
              <w:t>+41</w:t>
            </w:r>
            <w:r w:rsidR="00F81A1F">
              <w:rPr>
                <w:rFonts w:cs="Times New Roman"/>
              </w:rPr>
              <w:t>584659009</w:t>
            </w:r>
          </w:p>
        </w:tc>
        <w:tc>
          <w:tcPr>
            <w:tcW w:w="1356" w:type="pct"/>
            <w:gridSpan w:val="2"/>
            <w:tcBorders>
              <w:left w:val="dotted" w:sz="4" w:space="0" w:color="auto"/>
              <w:right w:val="single" w:sz="12" w:space="0" w:color="auto"/>
            </w:tcBorders>
            <w:shd w:val="clear" w:color="auto" w:fill="auto"/>
            <w:vAlign w:val="center"/>
          </w:tcPr>
          <w:p w14:paraId="199E17CB" w14:textId="77777777" w:rsidR="007729D2" w:rsidRPr="007729D2" w:rsidRDefault="007729D2" w:rsidP="007729D2">
            <w:pPr>
              <w:keepLines/>
              <w:spacing w:before="40" w:after="40"/>
              <w:rPr>
                <w:rFonts w:cs="Times New Roman"/>
              </w:rPr>
            </w:pPr>
          </w:p>
        </w:tc>
      </w:tr>
      <w:tr w:rsidR="007729D2" w:rsidRPr="007729D2" w14:paraId="2912B238" w14:textId="77777777" w:rsidTr="000741A5">
        <w:trPr>
          <w:trHeight w:val="80"/>
        </w:trPr>
        <w:tc>
          <w:tcPr>
            <w:tcW w:w="2499" w:type="pct"/>
            <w:gridSpan w:val="4"/>
            <w:tcBorders>
              <w:left w:val="single" w:sz="12" w:space="0" w:color="auto"/>
              <w:bottom w:val="single" w:sz="12" w:space="0" w:color="auto"/>
              <w:right w:val="dotted" w:sz="4" w:space="0" w:color="auto"/>
            </w:tcBorders>
            <w:shd w:val="clear" w:color="auto" w:fill="auto"/>
            <w:vAlign w:val="center"/>
          </w:tcPr>
          <w:p w14:paraId="613A82EC" w14:textId="77777777" w:rsidR="007729D2" w:rsidRPr="007729D2" w:rsidRDefault="007729D2" w:rsidP="007729D2">
            <w:pPr>
              <w:keepLines/>
              <w:spacing w:before="40" w:after="40"/>
              <w:rPr>
                <w:rFonts w:cs="Times New Roman"/>
              </w:rPr>
            </w:pPr>
          </w:p>
        </w:tc>
        <w:tc>
          <w:tcPr>
            <w:tcW w:w="1145" w:type="pct"/>
            <w:gridSpan w:val="2"/>
            <w:tcBorders>
              <w:left w:val="dotted" w:sz="4" w:space="0" w:color="auto"/>
              <w:bottom w:val="single" w:sz="12" w:space="0" w:color="auto"/>
              <w:right w:val="dotted" w:sz="4" w:space="0" w:color="auto"/>
            </w:tcBorders>
            <w:shd w:val="clear" w:color="auto" w:fill="auto"/>
            <w:vAlign w:val="center"/>
          </w:tcPr>
          <w:p w14:paraId="1CBD93E5" w14:textId="77777777" w:rsidR="007729D2" w:rsidRPr="007729D2" w:rsidRDefault="007729D2" w:rsidP="007729D2">
            <w:pPr>
              <w:keepLines/>
              <w:spacing w:before="40" w:after="40"/>
              <w:rPr>
                <w:rFonts w:cs="Times New Roman"/>
              </w:rPr>
            </w:pPr>
          </w:p>
        </w:tc>
        <w:tc>
          <w:tcPr>
            <w:tcW w:w="1356" w:type="pct"/>
            <w:gridSpan w:val="2"/>
            <w:tcBorders>
              <w:left w:val="dotted" w:sz="4" w:space="0" w:color="auto"/>
              <w:bottom w:val="single" w:sz="12" w:space="0" w:color="auto"/>
              <w:right w:val="single" w:sz="12" w:space="0" w:color="auto"/>
            </w:tcBorders>
            <w:shd w:val="clear" w:color="auto" w:fill="auto"/>
            <w:vAlign w:val="center"/>
          </w:tcPr>
          <w:p w14:paraId="2FDF6AD8" w14:textId="77777777" w:rsidR="007729D2" w:rsidRPr="007729D2" w:rsidRDefault="007729D2" w:rsidP="007729D2">
            <w:pPr>
              <w:keepLines/>
              <w:spacing w:before="40" w:after="40"/>
              <w:rPr>
                <w:rFonts w:cs="Times New Roman"/>
              </w:rPr>
            </w:pPr>
          </w:p>
        </w:tc>
      </w:tr>
    </w:tbl>
    <w:p w14:paraId="4D4BC856" w14:textId="77777777" w:rsidR="007729D2" w:rsidRPr="007729D2" w:rsidRDefault="007729D2" w:rsidP="007729D2"/>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219"/>
        <w:gridCol w:w="555"/>
        <w:gridCol w:w="2402"/>
        <w:gridCol w:w="555"/>
        <w:gridCol w:w="3326"/>
        <w:gridCol w:w="551"/>
      </w:tblGrid>
      <w:tr w:rsidR="007729D2" w:rsidRPr="007729D2" w14:paraId="2403C13F" w14:textId="77777777" w:rsidTr="00B96DEA">
        <w:tc>
          <w:tcPr>
            <w:tcW w:w="5000" w:type="pct"/>
            <w:gridSpan w:val="6"/>
            <w:shd w:val="clear" w:color="auto" w:fill="A0A0A0"/>
          </w:tcPr>
          <w:p w14:paraId="6F517BB5" w14:textId="77777777" w:rsidR="007729D2" w:rsidRPr="007729D2" w:rsidRDefault="007729D2" w:rsidP="007729D2">
            <w:pPr>
              <w:keepLines/>
              <w:spacing w:before="60" w:after="60"/>
              <w:jc w:val="center"/>
              <w:rPr>
                <w:rFonts w:cs="Times New Roman"/>
                <w:b/>
                <w:color w:val="FFFFFF"/>
                <w:sz w:val="24"/>
              </w:rPr>
            </w:pPr>
            <w:r w:rsidRPr="007729D2">
              <w:rPr>
                <w:rFonts w:cs="Times New Roman"/>
                <w:b/>
                <w:color w:val="FFFFFF"/>
                <w:sz w:val="24"/>
              </w:rPr>
              <w:t xml:space="preserve">STATUS, AUDIENCE </w:t>
            </w:r>
            <w:smartTag w:uri="urn:schemas-microsoft-com:office:smarttags" w:element="date">
              <w:r w:rsidRPr="007729D2">
                <w:rPr>
                  <w:rFonts w:cs="Times New Roman"/>
                  <w:b/>
                  <w:color w:val="FFFFFF"/>
                  <w:sz w:val="24"/>
                </w:rPr>
                <w:t>AND</w:t>
              </w:r>
            </w:smartTag>
            <w:r w:rsidRPr="007729D2">
              <w:rPr>
                <w:rFonts w:cs="Times New Roman"/>
                <w:b/>
                <w:color w:val="FFFFFF"/>
                <w:sz w:val="24"/>
              </w:rPr>
              <w:t xml:space="preserve"> ACCESSIBILITY</w:t>
            </w:r>
          </w:p>
        </w:tc>
      </w:tr>
      <w:tr w:rsidR="007729D2" w:rsidRPr="007729D2" w14:paraId="23DAE331" w14:textId="77777777" w:rsidTr="00B96DEA">
        <w:tc>
          <w:tcPr>
            <w:tcW w:w="1443" w:type="pct"/>
            <w:gridSpan w:val="2"/>
            <w:shd w:val="clear" w:color="auto" w:fill="E6E6E6"/>
          </w:tcPr>
          <w:p w14:paraId="3F195658" w14:textId="77777777" w:rsidR="007729D2" w:rsidRPr="007729D2" w:rsidRDefault="007729D2" w:rsidP="007729D2">
            <w:pPr>
              <w:keepLines/>
              <w:spacing w:before="40" w:after="40"/>
              <w:jc w:val="center"/>
              <w:rPr>
                <w:rFonts w:cs="Times New Roman"/>
                <w:b/>
              </w:rPr>
            </w:pPr>
            <w:r w:rsidRPr="007729D2">
              <w:rPr>
                <w:rFonts w:cs="Times New Roman"/>
                <w:b/>
              </w:rPr>
              <w:t>Status</w:t>
            </w:r>
          </w:p>
        </w:tc>
        <w:tc>
          <w:tcPr>
            <w:tcW w:w="1539" w:type="pct"/>
            <w:gridSpan w:val="2"/>
            <w:shd w:val="clear" w:color="auto" w:fill="E6E6E6"/>
          </w:tcPr>
          <w:p w14:paraId="4A123A3F" w14:textId="77777777" w:rsidR="007729D2" w:rsidRPr="007729D2" w:rsidRDefault="007729D2" w:rsidP="007729D2">
            <w:pPr>
              <w:keepLines/>
              <w:spacing w:before="40" w:after="40"/>
              <w:jc w:val="center"/>
              <w:rPr>
                <w:rFonts w:cs="Times New Roman"/>
                <w:b/>
              </w:rPr>
            </w:pPr>
            <w:r w:rsidRPr="007729D2">
              <w:rPr>
                <w:rFonts w:cs="Times New Roman"/>
                <w:b/>
              </w:rPr>
              <w:t>Intended for</w:t>
            </w:r>
          </w:p>
        </w:tc>
        <w:tc>
          <w:tcPr>
            <w:tcW w:w="2019" w:type="pct"/>
            <w:gridSpan w:val="2"/>
            <w:shd w:val="clear" w:color="auto" w:fill="E6E6E6"/>
          </w:tcPr>
          <w:p w14:paraId="38515948" w14:textId="77777777" w:rsidR="007729D2" w:rsidRPr="007729D2" w:rsidRDefault="007729D2" w:rsidP="007729D2">
            <w:pPr>
              <w:keepLines/>
              <w:spacing w:before="40" w:after="40"/>
              <w:jc w:val="center"/>
              <w:rPr>
                <w:rFonts w:cs="Times New Roman"/>
                <w:b/>
              </w:rPr>
            </w:pPr>
            <w:r w:rsidRPr="007729D2">
              <w:rPr>
                <w:rFonts w:cs="Times New Roman"/>
                <w:b/>
              </w:rPr>
              <w:t>Accessible via</w:t>
            </w:r>
          </w:p>
        </w:tc>
      </w:tr>
      <w:tr w:rsidR="007729D2" w:rsidRPr="007729D2" w14:paraId="616E9A92" w14:textId="77777777" w:rsidTr="00B96DEA">
        <w:trPr>
          <w:trHeight w:val="75"/>
        </w:trPr>
        <w:tc>
          <w:tcPr>
            <w:tcW w:w="1154" w:type="pct"/>
            <w:shd w:val="clear" w:color="auto" w:fill="auto"/>
          </w:tcPr>
          <w:p w14:paraId="1F4AA5F2" w14:textId="77777777" w:rsidR="007729D2" w:rsidRPr="007729D2" w:rsidRDefault="007729D2" w:rsidP="007729D2">
            <w:pPr>
              <w:keepLines/>
              <w:spacing w:before="40" w:after="40"/>
              <w:rPr>
                <w:rFonts w:cs="Times New Roman"/>
              </w:rPr>
            </w:pPr>
            <w:r w:rsidRPr="00B2131B">
              <w:rPr>
                <w:rFonts w:cs="Times New Roman"/>
              </w:rPr>
              <w:t>Working</w:t>
            </w:r>
            <w:r w:rsidRPr="007729D2">
              <w:rPr>
                <w:rFonts w:cs="Times New Roman"/>
              </w:rPr>
              <w:t xml:space="preserve"> Draft</w:t>
            </w:r>
          </w:p>
        </w:tc>
        <w:tc>
          <w:tcPr>
            <w:tcW w:w="289" w:type="pct"/>
            <w:shd w:val="clear" w:color="auto" w:fill="auto"/>
          </w:tcPr>
          <w:p w14:paraId="0DCCF1E9" w14:textId="77777777" w:rsidR="007729D2" w:rsidRPr="007729D2" w:rsidRDefault="00E244B5" w:rsidP="007729D2">
            <w:pPr>
              <w:keepLines/>
              <w:spacing w:before="40" w:after="40"/>
              <w:rPr>
                <w:rFonts w:cs="Times New Roman"/>
              </w:rPr>
            </w:pPr>
            <w:r w:rsidRPr="007729D2">
              <w:rPr>
                <w:rFonts w:cs="Times New Roman"/>
              </w:rPr>
              <w:sym w:font="Wingdings" w:char="F06F"/>
            </w:r>
          </w:p>
        </w:tc>
        <w:tc>
          <w:tcPr>
            <w:tcW w:w="1250" w:type="pct"/>
            <w:shd w:val="clear" w:color="auto" w:fill="auto"/>
          </w:tcPr>
          <w:p w14:paraId="0A692594" w14:textId="77777777" w:rsidR="007729D2" w:rsidRPr="007729D2" w:rsidRDefault="007729D2" w:rsidP="007729D2">
            <w:pPr>
              <w:keepLines/>
              <w:spacing w:before="40" w:after="40"/>
              <w:rPr>
                <w:rFonts w:cs="Times New Roman"/>
              </w:rPr>
            </w:pPr>
            <w:r w:rsidRPr="007729D2">
              <w:rPr>
                <w:rFonts w:cs="Times New Roman"/>
              </w:rPr>
              <w:t>General Public</w:t>
            </w:r>
          </w:p>
        </w:tc>
        <w:tc>
          <w:tcPr>
            <w:tcW w:w="289" w:type="pct"/>
            <w:shd w:val="clear" w:color="auto" w:fill="auto"/>
          </w:tcPr>
          <w:p w14:paraId="7ED35F80" w14:textId="77777777" w:rsidR="007729D2" w:rsidRPr="007729D2" w:rsidRDefault="00CA005F" w:rsidP="007729D2">
            <w:pPr>
              <w:keepLines/>
              <w:spacing w:before="40" w:after="40"/>
              <w:rPr>
                <w:rFonts w:cs="Times New Roman"/>
              </w:rPr>
            </w:pPr>
            <w:r w:rsidRPr="007729D2">
              <w:rPr>
                <w:rFonts w:cs="Times New Roman"/>
              </w:rPr>
              <w:sym w:font="Wingdings" w:char="F0FE"/>
            </w:r>
          </w:p>
        </w:tc>
        <w:tc>
          <w:tcPr>
            <w:tcW w:w="1731" w:type="pct"/>
            <w:shd w:val="clear" w:color="auto" w:fill="auto"/>
          </w:tcPr>
          <w:p w14:paraId="0E03AF4F" w14:textId="77777777" w:rsidR="007729D2" w:rsidRPr="007729D2" w:rsidRDefault="007729D2" w:rsidP="007729D2">
            <w:pPr>
              <w:keepLines/>
              <w:spacing w:before="40" w:after="40"/>
              <w:rPr>
                <w:rFonts w:cs="Times New Roman"/>
              </w:rPr>
            </w:pPr>
            <w:r w:rsidRPr="007729D2">
              <w:rPr>
                <w:rFonts w:cs="Times New Roman"/>
              </w:rPr>
              <w:t>Intranet</w:t>
            </w:r>
          </w:p>
        </w:tc>
        <w:tc>
          <w:tcPr>
            <w:tcW w:w="287" w:type="pct"/>
            <w:shd w:val="clear" w:color="auto" w:fill="auto"/>
          </w:tcPr>
          <w:p w14:paraId="3E691C47" w14:textId="77777777" w:rsidR="007729D2" w:rsidRPr="007729D2" w:rsidRDefault="00EA265C" w:rsidP="007729D2">
            <w:pPr>
              <w:keepLines/>
              <w:spacing w:before="40" w:after="40"/>
              <w:rPr>
                <w:rFonts w:cs="Times New Roman"/>
              </w:rPr>
            </w:pPr>
            <w:r w:rsidRPr="007729D2">
              <w:rPr>
                <w:rFonts w:cs="Times New Roman"/>
              </w:rPr>
              <w:sym w:font="Wingdings" w:char="F0FE"/>
            </w:r>
          </w:p>
        </w:tc>
      </w:tr>
      <w:tr w:rsidR="007729D2" w:rsidRPr="007729D2" w14:paraId="520E5026" w14:textId="77777777" w:rsidTr="00B96DEA">
        <w:tc>
          <w:tcPr>
            <w:tcW w:w="1154" w:type="pct"/>
            <w:shd w:val="clear" w:color="auto" w:fill="auto"/>
          </w:tcPr>
          <w:p w14:paraId="6B2CB784" w14:textId="77777777" w:rsidR="007729D2" w:rsidRPr="007729D2" w:rsidRDefault="002947C7" w:rsidP="007729D2">
            <w:pPr>
              <w:keepLines/>
              <w:spacing w:before="40" w:after="40"/>
              <w:rPr>
                <w:rFonts w:cs="Times New Roman"/>
              </w:rPr>
            </w:pPr>
            <w:r>
              <w:rPr>
                <w:rFonts w:cs="Times New Roman"/>
              </w:rPr>
              <w:t>Final</w:t>
            </w:r>
          </w:p>
        </w:tc>
        <w:tc>
          <w:tcPr>
            <w:tcW w:w="289" w:type="pct"/>
            <w:shd w:val="clear" w:color="auto" w:fill="auto"/>
          </w:tcPr>
          <w:p w14:paraId="2D89330C" w14:textId="77777777" w:rsidR="007729D2" w:rsidRPr="007729D2" w:rsidRDefault="00EA265C" w:rsidP="007729D2">
            <w:pPr>
              <w:keepLines/>
              <w:spacing w:before="40" w:after="40"/>
              <w:rPr>
                <w:rFonts w:cs="Times New Roman"/>
              </w:rPr>
            </w:pPr>
            <w:r w:rsidRPr="007729D2">
              <w:rPr>
                <w:rFonts w:cs="Times New Roman"/>
              </w:rPr>
              <w:sym w:font="Wingdings" w:char="F06F"/>
            </w:r>
          </w:p>
        </w:tc>
        <w:tc>
          <w:tcPr>
            <w:tcW w:w="1250" w:type="pct"/>
            <w:shd w:val="clear" w:color="auto" w:fill="auto"/>
          </w:tcPr>
          <w:p w14:paraId="03782303" w14:textId="77777777" w:rsidR="007729D2" w:rsidRPr="007729D2" w:rsidRDefault="007729D2" w:rsidP="007729D2">
            <w:pPr>
              <w:keepLines/>
              <w:spacing w:before="40" w:after="40"/>
              <w:rPr>
                <w:rFonts w:cs="Times New Roman"/>
              </w:rPr>
            </w:pPr>
            <w:r w:rsidRPr="007729D2">
              <w:rPr>
                <w:rFonts w:cs="Times New Roman"/>
              </w:rPr>
              <w:t>JARUS members</w:t>
            </w:r>
          </w:p>
        </w:tc>
        <w:tc>
          <w:tcPr>
            <w:tcW w:w="289" w:type="pct"/>
            <w:shd w:val="clear" w:color="auto" w:fill="auto"/>
          </w:tcPr>
          <w:p w14:paraId="32E3E0CA" w14:textId="77777777" w:rsidR="007729D2" w:rsidRPr="007729D2" w:rsidRDefault="00CA005F" w:rsidP="007729D2">
            <w:pPr>
              <w:keepLines/>
              <w:spacing w:before="40" w:after="40"/>
              <w:rPr>
                <w:rFonts w:cs="Times New Roman"/>
              </w:rPr>
            </w:pPr>
            <w:r w:rsidRPr="007729D2">
              <w:rPr>
                <w:rFonts w:cs="Times New Roman"/>
              </w:rPr>
              <w:sym w:font="Wingdings" w:char="F06F"/>
            </w:r>
          </w:p>
        </w:tc>
        <w:tc>
          <w:tcPr>
            <w:tcW w:w="1731" w:type="pct"/>
            <w:shd w:val="clear" w:color="auto" w:fill="auto"/>
          </w:tcPr>
          <w:p w14:paraId="6B336FC9" w14:textId="77777777" w:rsidR="007729D2" w:rsidRPr="007729D2" w:rsidRDefault="007729D2" w:rsidP="007729D2">
            <w:pPr>
              <w:keepLines/>
              <w:spacing w:before="40" w:after="40"/>
              <w:rPr>
                <w:rFonts w:cs="Times New Roman"/>
              </w:rPr>
            </w:pPr>
            <w:r w:rsidRPr="007729D2">
              <w:rPr>
                <w:rFonts w:cs="Times New Roman"/>
              </w:rPr>
              <w:t>Extranet</w:t>
            </w:r>
          </w:p>
        </w:tc>
        <w:tc>
          <w:tcPr>
            <w:tcW w:w="287" w:type="pct"/>
            <w:shd w:val="clear" w:color="auto" w:fill="auto"/>
          </w:tcPr>
          <w:p w14:paraId="2F545A05" w14:textId="77777777" w:rsidR="007729D2" w:rsidRPr="007729D2" w:rsidRDefault="00EA265C" w:rsidP="007729D2">
            <w:pPr>
              <w:keepLines/>
              <w:spacing w:before="40" w:after="40"/>
              <w:rPr>
                <w:rFonts w:cs="Times New Roman"/>
              </w:rPr>
            </w:pPr>
            <w:r w:rsidRPr="007729D2">
              <w:rPr>
                <w:rFonts w:cs="Times New Roman"/>
              </w:rPr>
              <w:sym w:font="Wingdings" w:char="F06F"/>
            </w:r>
          </w:p>
        </w:tc>
      </w:tr>
      <w:tr w:rsidR="007729D2" w:rsidRPr="007729D2" w14:paraId="52278150" w14:textId="77777777" w:rsidTr="00B96DEA">
        <w:trPr>
          <w:trHeight w:val="75"/>
        </w:trPr>
        <w:tc>
          <w:tcPr>
            <w:tcW w:w="1154" w:type="pct"/>
            <w:shd w:val="clear" w:color="auto" w:fill="auto"/>
          </w:tcPr>
          <w:p w14:paraId="0A25B5F2" w14:textId="77777777" w:rsidR="007729D2" w:rsidRPr="007729D2" w:rsidRDefault="007729D2" w:rsidP="007729D2">
            <w:pPr>
              <w:keepLines/>
              <w:spacing w:before="40" w:after="40"/>
              <w:rPr>
                <w:rFonts w:cs="Times New Roman"/>
              </w:rPr>
            </w:pPr>
            <w:r w:rsidRPr="007729D2">
              <w:rPr>
                <w:rFonts w:cs="Times New Roman"/>
              </w:rPr>
              <w:t>Proposed Issue</w:t>
            </w:r>
          </w:p>
        </w:tc>
        <w:tc>
          <w:tcPr>
            <w:tcW w:w="289" w:type="pct"/>
            <w:shd w:val="clear" w:color="auto" w:fill="auto"/>
          </w:tcPr>
          <w:p w14:paraId="63C1CD38" w14:textId="77777777" w:rsidR="007729D2" w:rsidRPr="007729D2" w:rsidRDefault="00EA265C" w:rsidP="007729D2">
            <w:pPr>
              <w:keepLines/>
              <w:spacing w:before="40" w:after="40"/>
              <w:rPr>
                <w:rFonts w:cs="Times New Roman"/>
              </w:rPr>
            </w:pPr>
            <w:r w:rsidRPr="007729D2">
              <w:rPr>
                <w:rFonts w:cs="Times New Roman"/>
              </w:rPr>
              <w:sym w:font="Wingdings" w:char="F0FE"/>
            </w:r>
          </w:p>
        </w:tc>
        <w:tc>
          <w:tcPr>
            <w:tcW w:w="1250" w:type="pct"/>
            <w:shd w:val="clear" w:color="auto" w:fill="auto"/>
          </w:tcPr>
          <w:p w14:paraId="1CEAC20D" w14:textId="77777777" w:rsidR="007729D2" w:rsidRPr="007729D2" w:rsidRDefault="007729D2" w:rsidP="007729D2">
            <w:pPr>
              <w:keepLines/>
              <w:spacing w:before="40" w:after="40"/>
              <w:rPr>
                <w:rFonts w:cs="Times New Roman"/>
              </w:rPr>
            </w:pPr>
            <w:r w:rsidRPr="007729D2">
              <w:rPr>
                <w:rFonts w:cs="Times New Roman"/>
              </w:rPr>
              <w:t>Restricted</w:t>
            </w:r>
          </w:p>
        </w:tc>
        <w:tc>
          <w:tcPr>
            <w:tcW w:w="289" w:type="pct"/>
            <w:shd w:val="clear" w:color="auto" w:fill="auto"/>
          </w:tcPr>
          <w:p w14:paraId="752324FE" w14:textId="77777777" w:rsidR="007729D2" w:rsidRPr="007729D2" w:rsidRDefault="007729D2" w:rsidP="007729D2">
            <w:pPr>
              <w:keepLines/>
              <w:spacing w:before="40" w:after="40"/>
              <w:rPr>
                <w:rFonts w:cs="Times New Roman"/>
              </w:rPr>
            </w:pPr>
            <w:bookmarkStart w:id="14" w:name="class3"/>
            <w:r w:rsidRPr="007729D2">
              <w:rPr>
                <w:rFonts w:cs="Times New Roman"/>
              </w:rPr>
              <w:sym w:font="Wingdings" w:char="F06F"/>
            </w:r>
            <w:bookmarkEnd w:id="14"/>
          </w:p>
        </w:tc>
        <w:tc>
          <w:tcPr>
            <w:tcW w:w="1731" w:type="pct"/>
            <w:shd w:val="clear" w:color="auto" w:fill="auto"/>
          </w:tcPr>
          <w:p w14:paraId="604F0DEC" w14:textId="77777777" w:rsidR="007729D2" w:rsidRPr="007729D2" w:rsidRDefault="007729D2" w:rsidP="007729D2">
            <w:pPr>
              <w:keepLines/>
              <w:spacing w:before="40" w:after="40"/>
              <w:rPr>
                <w:rFonts w:cs="Times New Roman"/>
                <w:lang w:val="fr-FR"/>
              </w:rPr>
            </w:pPr>
            <w:r w:rsidRPr="007729D2">
              <w:rPr>
                <w:rFonts w:cs="Times New Roman"/>
                <w:lang w:val="fr-FR"/>
              </w:rPr>
              <w:t>Internet (http://jarus-</w:t>
            </w:r>
            <w:r w:rsidR="00187ECA">
              <w:rPr>
                <w:rFonts w:cs="Times New Roman"/>
                <w:lang w:val="fr-FR"/>
              </w:rPr>
              <w:t>UAS</w:t>
            </w:r>
            <w:r w:rsidRPr="007729D2">
              <w:rPr>
                <w:rFonts w:cs="Times New Roman"/>
                <w:lang w:val="fr-FR"/>
              </w:rPr>
              <w:t>.org)</w:t>
            </w:r>
          </w:p>
        </w:tc>
        <w:tc>
          <w:tcPr>
            <w:tcW w:w="287" w:type="pct"/>
            <w:shd w:val="clear" w:color="auto" w:fill="auto"/>
          </w:tcPr>
          <w:p w14:paraId="53D5F511" w14:textId="77777777" w:rsidR="007729D2" w:rsidRPr="007729D2" w:rsidRDefault="00CA005F" w:rsidP="007729D2">
            <w:pPr>
              <w:keepLines/>
              <w:spacing w:before="40" w:after="40"/>
              <w:rPr>
                <w:rFonts w:cs="Times New Roman"/>
              </w:rPr>
            </w:pPr>
            <w:r w:rsidRPr="007729D2">
              <w:rPr>
                <w:rFonts w:cs="Times New Roman"/>
              </w:rPr>
              <w:sym w:font="Wingdings" w:char="F0FE"/>
            </w:r>
          </w:p>
        </w:tc>
      </w:tr>
      <w:tr w:rsidR="007729D2" w:rsidRPr="007729D2" w14:paraId="65F94F7B" w14:textId="77777777" w:rsidTr="00B96DEA">
        <w:trPr>
          <w:trHeight w:val="65"/>
        </w:trPr>
        <w:tc>
          <w:tcPr>
            <w:tcW w:w="1154" w:type="pct"/>
            <w:shd w:val="clear" w:color="auto" w:fill="auto"/>
          </w:tcPr>
          <w:p w14:paraId="5098C8BB" w14:textId="77777777" w:rsidR="007729D2" w:rsidRPr="007729D2" w:rsidRDefault="007729D2" w:rsidP="007729D2">
            <w:pPr>
              <w:keepLines/>
              <w:spacing w:before="40" w:after="40"/>
              <w:rPr>
                <w:rFonts w:cs="Times New Roman"/>
              </w:rPr>
            </w:pPr>
            <w:r w:rsidRPr="007729D2">
              <w:rPr>
                <w:rFonts w:cs="Times New Roman"/>
              </w:rPr>
              <w:t>Released Issue</w:t>
            </w:r>
          </w:p>
        </w:tc>
        <w:tc>
          <w:tcPr>
            <w:tcW w:w="289" w:type="pct"/>
            <w:shd w:val="clear" w:color="auto" w:fill="auto"/>
          </w:tcPr>
          <w:p w14:paraId="105992A4" w14:textId="77777777" w:rsidR="007729D2" w:rsidRPr="007729D2" w:rsidRDefault="007729D2" w:rsidP="007729D2">
            <w:pPr>
              <w:keepLines/>
              <w:spacing w:before="40" w:after="40"/>
              <w:rPr>
                <w:rFonts w:cs="Times New Roman"/>
              </w:rPr>
            </w:pPr>
            <w:bookmarkStart w:id="15" w:name="status4"/>
            <w:r w:rsidRPr="007729D2">
              <w:rPr>
                <w:rFonts w:cs="Times New Roman"/>
              </w:rPr>
              <w:sym w:font="Wingdings" w:char="F06F"/>
            </w:r>
            <w:bookmarkEnd w:id="15"/>
          </w:p>
        </w:tc>
        <w:tc>
          <w:tcPr>
            <w:tcW w:w="3557" w:type="pct"/>
            <w:gridSpan w:val="4"/>
            <w:shd w:val="clear" w:color="auto" w:fill="auto"/>
          </w:tcPr>
          <w:p w14:paraId="575B55D9" w14:textId="77777777" w:rsidR="007729D2" w:rsidRPr="007729D2" w:rsidRDefault="007729D2" w:rsidP="007729D2">
            <w:pPr>
              <w:keepLines/>
              <w:spacing w:before="40" w:after="40"/>
              <w:rPr>
                <w:rFonts w:cs="Times New Roman"/>
              </w:rPr>
            </w:pPr>
            <w:r w:rsidRPr="007729D2">
              <w:rPr>
                <w:rFonts w:cs="Times New Roman"/>
              </w:rPr>
              <w:t>Internal/External consultation</w:t>
            </w:r>
            <w:r w:rsidR="000741A5">
              <w:rPr>
                <w:rFonts w:cs="Times New Roman"/>
              </w:rPr>
              <w:t xml:space="preserve"> </w:t>
            </w:r>
            <w:r w:rsidR="00EA265C" w:rsidRPr="007729D2">
              <w:rPr>
                <w:rFonts w:cs="Times New Roman"/>
              </w:rPr>
              <w:sym w:font="Wingdings" w:char="F0FE"/>
            </w:r>
          </w:p>
        </w:tc>
      </w:tr>
    </w:tbl>
    <w:p w14:paraId="286AFFDF" w14:textId="77777777" w:rsidR="007729D2" w:rsidRPr="007729D2" w:rsidRDefault="007729D2" w:rsidP="007729D2"/>
    <w:p w14:paraId="2BE6CDDA" w14:textId="77777777" w:rsidR="004411BC" w:rsidRDefault="004411BC">
      <w:pPr>
        <w:widowControl/>
        <w:adjustRightInd/>
        <w:spacing w:after="200" w:line="276" w:lineRule="auto"/>
        <w:jc w:val="left"/>
        <w:textAlignment w:val="auto"/>
        <w:rPr>
          <w:b/>
          <w:color w:val="333399"/>
          <w:sz w:val="40"/>
          <w:szCs w:val="40"/>
        </w:rPr>
      </w:pPr>
      <w:bookmarkStart w:id="16" w:name="_Toc303157225"/>
      <w:r>
        <w:rPr>
          <w:b/>
          <w:color w:val="333399"/>
          <w:sz w:val="40"/>
          <w:szCs w:val="40"/>
        </w:rPr>
        <w:br w:type="page"/>
      </w:r>
    </w:p>
    <w:p w14:paraId="5073F4BE" w14:textId="77777777" w:rsidR="007729D2" w:rsidRPr="004411BC" w:rsidRDefault="007729D2" w:rsidP="004411BC">
      <w:pPr>
        <w:jc w:val="center"/>
        <w:rPr>
          <w:b/>
          <w:color w:val="333399"/>
          <w:sz w:val="40"/>
          <w:szCs w:val="40"/>
        </w:rPr>
      </w:pPr>
      <w:r w:rsidRPr="004411BC">
        <w:rPr>
          <w:b/>
          <w:color w:val="333399"/>
          <w:sz w:val="40"/>
          <w:szCs w:val="40"/>
        </w:rPr>
        <w:lastRenderedPageBreak/>
        <w:t>DOCUMENT APPROVAL</w:t>
      </w:r>
      <w:bookmarkEnd w:id="16"/>
    </w:p>
    <w:p w14:paraId="0B8100FB" w14:textId="77777777" w:rsidR="007729D2" w:rsidRPr="007729D2" w:rsidRDefault="007729D2" w:rsidP="007729D2">
      <w:pPr>
        <w:keepNext/>
        <w:keepLines/>
        <w:spacing w:before="120"/>
      </w:pPr>
      <w:r w:rsidRPr="007729D2">
        <w:t>The</w:t>
      </w:r>
      <w:r w:rsidR="00527AA6">
        <w:t xml:space="preserve"> following table identifies the process </w:t>
      </w:r>
      <w:r w:rsidRPr="007729D2">
        <w:t>successively approv</w:t>
      </w:r>
      <w:r w:rsidR="00527AA6">
        <w:t>ing</w:t>
      </w:r>
      <w:r w:rsidRPr="007729D2">
        <w:t xml:space="preserve"> the present issue of </w:t>
      </w:r>
      <w:r w:rsidR="00527AA6">
        <w:t>this document before public publication.</w:t>
      </w:r>
    </w:p>
    <w:tbl>
      <w:tblPr>
        <w:tblW w:w="5000" w:type="pct"/>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ook w:val="01E0" w:firstRow="1" w:lastRow="1" w:firstColumn="1" w:lastColumn="1" w:noHBand="0" w:noVBand="0"/>
      </w:tblPr>
      <w:tblGrid>
        <w:gridCol w:w="2346"/>
        <w:gridCol w:w="5029"/>
        <w:gridCol w:w="2233"/>
      </w:tblGrid>
      <w:tr w:rsidR="007729D2" w:rsidRPr="007729D2" w14:paraId="68E256F0" w14:textId="77777777" w:rsidTr="00B96DEA">
        <w:trPr>
          <w:trHeight w:val="116"/>
        </w:trPr>
        <w:tc>
          <w:tcPr>
            <w:tcW w:w="1221" w:type="pct"/>
            <w:tcBorders>
              <w:top w:val="single" w:sz="12" w:space="0" w:color="auto"/>
              <w:bottom w:val="nil"/>
              <w:right w:val="nil"/>
            </w:tcBorders>
            <w:shd w:val="clear" w:color="auto" w:fill="A0A0A0"/>
          </w:tcPr>
          <w:p w14:paraId="6F0F5C7F" w14:textId="77777777" w:rsidR="007729D2" w:rsidRPr="007729D2" w:rsidRDefault="00527AA6" w:rsidP="007729D2">
            <w:pPr>
              <w:keepLines/>
              <w:spacing w:before="60" w:after="60"/>
              <w:jc w:val="center"/>
              <w:rPr>
                <w:rFonts w:cs="Times New Roman"/>
                <w:b/>
                <w:color w:val="FFFFFF"/>
                <w:sz w:val="24"/>
              </w:rPr>
            </w:pPr>
            <w:r>
              <w:rPr>
                <w:rFonts w:cs="Times New Roman"/>
                <w:b/>
                <w:color w:val="FFFFFF"/>
                <w:sz w:val="24"/>
              </w:rPr>
              <w:t>PROCESS</w:t>
            </w:r>
          </w:p>
        </w:tc>
        <w:tc>
          <w:tcPr>
            <w:tcW w:w="2617" w:type="pct"/>
            <w:tcBorders>
              <w:top w:val="single" w:sz="12" w:space="0" w:color="auto"/>
              <w:left w:val="nil"/>
              <w:bottom w:val="nil"/>
              <w:right w:val="nil"/>
            </w:tcBorders>
            <w:shd w:val="clear" w:color="auto" w:fill="A0A0A0"/>
          </w:tcPr>
          <w:p w14:paraId="3B5C60A2" w14:textId="77777777" w:rsidR="007729D2" w:rsidRPr="007729D2" w:rsidRDefault="007729D2" w:rsidP="007729D2">
            <w:pPr>
              <w:keepLines/>
              <w:spacing w:before="60" w:after="60"/>
              <w:jc w:val="center"/>
              <w:rPr>
                <w:rFonts w:cs="Times New Roman"/>
                <w:b/>
                <w:color w:val="FFFFFF"/>
                <w:sz w:val="24"/>
              </w:rPr>
            </w:pPr>
            <w:r w:rsidRPr="007729D2">
              <w:rPr>
                <w:rFonts w:cs="Times New Roman"/>
                <w:b/>
                <w:color w:val="FFFFFF"/>
                <w:sz w:val="24"/>
              </w:rPr>
              <w:t xml:space="preserve">NAME </w:t>
            </w:r>
            <w:smartTag w:uri="urn:schemas-microsoft-com:office:smarttags" w:element="date">
              <w:r w:rsidRPr="007729D2">
                <w:rPr>
                  <w:rFonts w:cs="Times New Roman"/>
                  <w:b/>
                  <w:color w:val="FFFFFF"/>
                  <w:sz w:val="24"/>
                </w:rPr>
                <w:t>AND</w:t>
              </w:r>
            </w:smartTag>
            <w:r w:rsidRPr="007729D2">
              <w:rPr>
                <w:rFonts w:cs="Times New Roman"/>
                <w:b/>
                <w:color w:val="FFFFFF"/>
                <w:sz w:val="24"/>
              </w:rPr>
              <w:t xml:space="preserve"> SIGNATURE</w:t>
            </w:r>
            <w:r w:rsidR="00527AA6">
              <w:rPr>
                <w:rFonts w:cs="Times New Roman"/>
                <w:b/>
                <w:color w:val="FFFFFF"/>
                <w:sz w:val="24"/>
              </w:rPr>
              <w:t xml:space="preserve"> WG leader</w:t>
            </w:r>
          </w:p>
        </w:tc>
        <w:tc>
          <w:tcPr>
            <w:tcW w:w="1162" w:type="pct"/>
            <w:tcBorders>
              <w:top w:val="single" w:sz="12" w:space="0" w:color="auto"/>
              <w:left w:val="nil"/>
              <w:bottom w:val="nil"/>
            </w:tcBorders>
            <w:shd w:val="clear" w:color="auto" w:fill="A0A0A0"/>
          </w:tcPr>
          <w:p w14:paraId="61F4014A" w14:textId="77777777" w:rsidR="007729D2" w:rsidRPr="007729D2" w:rsidRDefault="007729D2" w:rsidP="007729D2">
            <w:pPr>
              <w:keepLines/>
              <w:spacing w:before="60" w:after="60"/>
              <w:jc w:val="center"/>
              <w:rPr>
                <w:rFonts w:cs="Times New Roman"/>
                <w:b/>
                <w:color w:val="FFFFFF"/>
                <w:sz w:val="24"/>
              </w:rPr>
            </w:pPr>
            <w:r w:rsidRPr="007729D2">
              <w:rPr>
                <w:rFonts w:cs="Times New Roman"/>
                <w:b/>
                <w:color w:val="FFFFFF"/>
                <w:sz w:val="24"/>
              </w:rPr>
              <w:t>DATE</w:t>
            </w:r>
          </w:p>
        </w:tc>
      </w:tr>
      <w:tr w:rsidR="007729D2" w:rsidRPr="007729D2" w14:paraId="6942AC1E" w14:textId="77777777" w:rsidTr="00B96DEA">
        <w:trPr>
          <w:trHeight w:val="1134"/>
        </w:trPr>
        <w:tc>
          <w:tcPr>
            <w:tcW w:w="1221" w:type="pct"/>
            <w:tcBorders>
              <w:top w:val="nil"/>
            </w:tcBorders>
            <w:shd w:val="clear" w:color="auto" w:fill="auto"/>
            <w:vAlign w:val="center"/>
          </w:tcPr>
          <w:p w14:paraId="4E2E13F9" w14:textId="77777777" w:rsidR="007729D2" w:rsidRPr="007729D2" w:rsidRDefault="00527AA6" w:rsidP="007729D2">
            <w:pPr>
              <w:keepLines/>
              <w:spacing w:before="120"/>
              <w:jc w:val="center"/>
            </w:pPr>
            <w:r>
              <w:t xml:space="preserve">WG </w:t>
            </w:r>
          </w:p>
        </w:tc>
        <w:tc>
          <w:tcPr>
            <w:tcW w:w="2617" w:type="pct"/>
            <w:tcBorders>
              <w:top w:val="nil"/>
            </w:tcBorders>
            <w:shd w:val="clear" w:color="auto" w:fill="auto"/>
            <w:vAlign w:val="center"/>
          </w:tcPr>
          <w:p w14:paraId="58C108AE" w14:textId="77777777" w:rsidR="007729D2" w:rsidRPr="007729D2" w:rsidRDefault="00E244B5" w:rsidP="007729D2">
            <w:pPr>
              <w:keepLines/>
              <w:spacing w:before="40"/>
              <w:rPr>
                <w:rFonts w:cs="Times New Roman"/>
              </w:rPr>
            </w:pPr>
            <w:r>
              <w:rPr>
                <w:rFonts w:cs="Times New Roman"/>
              </w:rPr>
              <w:t>Lorenzo Murzilli</w:t>
            </w:r>
          </w:p>
        </w:tc>
        <w:tc>
          <w:tcPr>
            <w:tcW w:w="1162" w:type="pct"/>
            <w:tcBorders>
              <w:top w:val="nil"/>
            </w:tcBorders>
            <w:shd w:val="clear" w:color="auto" w:fill="auto"/>
            <w:vAlign w:val="center"/>
          </w:tcPr>
          <w:p w14:paraId="0076D128" w14:textId="77777777" w:rsidR="007729D2" w:rsidRPr="007729D2" w:rsidRDefault="00A057CE" w:rsidP="007729D2">
            <w:pPr>
              <w:keepLines/>
              <w:spacing w:before="120"/>
              <w:jc w:val="center"/>
            </w:pPr>
            <w:r>
              <w:t>2</w:t>
            </w:r>
            <w:r w:rsidR="00EA265C">
              <w:t>9</w:t>
            </w:r>
            <w:r w:rsidR="00E244B5">
              <w:t>.0</w:t>
            </w:r>
            <w:r w:rsidR="00EA265C">
              <w:t>1</w:t>
            </w:r>
            <w:r w:rsidR="00E244B5">
              <w:t>.201</w:t>
            </w:r>
            <w:r w:rsidR="00EA265C">
              <w:t>8</w:t>
            </w:r>
          </w:p>
        </w:tc>
      </w:tr>
      <w:tr w:rsidR="007729D2" w:rsidRPr="007729D2" w14:paraId="5EFA702D" w14:textId="77777777" w:rsidTr="00B96DEA">
        <w:trPr>
          <w:trHeight w:val="1134"/>
        </w:trPr>
        <w:tc>
          <w:tcPr>
            <w:tcW w:w="1221" w:type="pct"/>
            <w:shd w:val="clear" w:color="auto" w:fill="auto"/>
            <w:vAlign w:val="center"/>
          </w:tcPr>
          <w:p w14:paraId="3DD1EAC5" w14:textId="77777777" w:rsidR="007729D2" w:rsidRPr="007729D2" w:rsidRDefault="00527AA6" w:rsidP="007729D2">
            <w:pPr>
              <w:keepLines/>
              <w:spacing w:before="120"/>
              <w:jc w:val="center"/>
            </w:pPr>
            <w:r>
              <w:t>Internal Consultation</w:t>
            </w:r>
          </w:p>
        </w:tc>
        <w:tc>
          <w:tcPr>
            <w:tcW w:w="2617" w:type="pct"/>
            <w:shd w:val="clear" w:color="auto" w:fill="auto"/>
            <w:vAlign w:val="center"/>
          </w:tcPr>
          <w:p w14:paraId="39284DC6" w14:textId="77777777" w:rsidR="007729D2" w:rsidRPr="007729D2" w:rsidRDefault="00A54239" w:rsidP="007729D2">
            <w:pPr>
              <w:keepLines/>
              <w:spacing w:before="40"/>
              <w:rPr>
                <w:rFonts w:cs="Times New Roman"/>
              </w:rPr>
            </w:pPr>
            <w:r>
              <w:rPr>
                <w:rFonts w:cs="Times New Roman"/>
              </w:rPr>
              <w:t>Lorenzo Murzilli</w:t>
            </w:r>
          </w:p>
        </w:tc>
        <w:tc>
          <w:tcPr>
            <w:tcW w:w="1162" w:type="pct"/>
            <w:shd w:val="clear" w:color="auto" w:fill="auto"/>
            <w:vAlign w:val="center"/>
          </w:tcPr>
          <w:p w14:paraId="5A3C8656" w14:textId="77777777" w:rsidR="007729D2" w:rsidRPr="007729D2" w:rsidRDefault="00EA265C" w:rsidP="00A54239">
            <w:pPr>
              <w:keepLines/>
              <w:spacing w:before="120"/>
              <w:jc w:val="center"/>
            </w:pPr>
            <w:r>
              <w:t>29.01.2018</w:t>
            </w:r>
          </w:p>
        </w:tc>
      </w:tr>
      <w:tr w:rsidR="00CA005F" w:rsidRPr="007729D2" w14:paraId="13B462F0" w14:textId="77777777" w:rsidTr="00B96DEA">
        <w:trPr>
          <w:trHeight w:val="1134"/>
        </w:trPr>
        <w:tc>
          <w:tcPr>
            <w:tcW w:w="1221" w:type="pct"/>
            <w:shd w:val="clear" w:color="auto" w:fill="auto"/>
            <w:vAlign w:val="center"/>
          </w:tcPr>
          <w:p w14:paraId="48AE4D82" w14:textId="77777777" w:rsidR="00CA005F" w:rsidRPr="007729D2" w:rsidRDefault="00CA005F" w:rsidP="00CA005F">
            <w:pPr>
              <w:keepLines/>
              <w:spacing w:before="120"/>
              <w:jc w:val="center"/>
            </w:pPr>
            <w:r>
              <w:t>External Consultation</w:t>
            </w:r>
          </w:p>
        </w:tc>
        <w:tc>
          <w:tcPr>
            <w:tcW w:w="2617" w:type="pct"/>
            <w:shd w:val="clear" w:color="auto" w:fill="auto"/>
            <w:vAlign w:val="center"/>
          </w:tcPr>
          <w:p w14:paraId="61E041ED" w14:textId="77777777" w:rsidR="00CA005F" w:rsidRPr="007729D2" w:rsidRDefault="00CA005F" w:rsidP="00CA005F">
            <w:pPr>
              <w:keepLines/>
              <w:spacing w:before="40"/>
              <w:rPr>
                <w:rFonts w:cs="Times New Roman"/>
              </w:rPr>
            </w:pPr>
            <w:r>
              <w:rPr>
                <w:rFonts w:cs="Times New Roman"/>
              </w:rPr>
              <w:t>Lorenzo Murzilli</w:t>
            </w:r>
          </w:p>
        </w:tc>
        <w:tc>
          <w:tcPr>
            <w:tcW w:w="1162" w:type="pct"/>
            <w:shd w:val="clear" w:color="auto" w:fill="auto"/>
            <w:vAlign w:val="center"/>
          </w:tcPr>
          <w:p w14:paraId="734E08CC" w14:textId="77777777" w:rsidR="00CA005F" w:rsidRPr="007729D2" w:rsidRDefault="00CA005F" w:rsidP="00CA005F">
            <w:pPr>
              <w:keepLines/>
              <w:spacing w:before="120"/>
              <w:jc w:val="center"/>
            </w:pPr>
            <w:r>
              <w:t>31.05.2018</w:t>
            </w:r>
          </w:p>
        </w:tc>
      </w:tr>
      <w:tr w:rsidR="00CA005F" w:rsidRPr="007729D2" w14:paraId="35282F2A" w14:textId="77777777" w:rsidTr="00B96DEA">
        <w:trPr>
          <w:trHeight w:val="1134"/>
        </w:trPr>
        <w:tc>
          <w:tcPr>
            <w:tcW w:w="1221" w:type="pct"/>
            <w:shd w:val="clear" w:color="auto" w:fill="auto"/>
            <w:vAlign w:val="center"/>
          </w:tcPr>
          <w:p w14:paraId="0A44492A" w14:textId="77777777" w:rsidR="00CA005F" w:rsidRPr="007729D2" w:rsidRDefault="00CA005F" w:rsidP="00CA005F">
            <w:pPr>
              <w:keepLines/>
              <w:spacing w:before="120"/>
              <w:jc w:val="center"/>
            </w:pPr>
          </w:p>
        </w:tc>
        <w:tc>
          <w:tcPr>
            <w:tcW w:w="2617" w:type="pct"/>
            <w:shd w:val="clear" w:color="auto" w:fill="auto"/>
            <w:vAlign w:val="center"/>
          </w:tcPr>
          <w:p w14:paraId="78B777AB" w14:textId="77777777" w:rsidR="00CA005F" w:rsidRPr="007729D2" w:rsidRDefault="00CA005F" w:rsidP="00CA005F">
            <w:pPr>
              <w:keepLines/>
              <w:spacing w:before="40"/>
              <w:rPr>
                <w:rFonts w:cs="Times New Roman"/>
              </w:rPr>
            </w:pPr>
          </w:p>
        </w:tc>
        <w:tc>
          <w:tcPr>
            <w:tcW w:w="1162" w:type="pct"/>
            <w:shd w:val="clear" w:color="auto" w:fill="auto"/>
            <w:vAlign w:val="center"/>
          </w:tcPr>
          <w:p w14:paraId="3176C9CB" w14:textId="77777777" w:rsidR="00CA005F" w:rsidRPr="007729D2" w:rsidRDefault="00CA005F" w:rsidP="00CA005F">
            <w:pPr>
              <w:keepLines/>
              <w:spacing w:before="120"/>
              <w:jc w:val="center"/>
            </w:pPr>
          </w:p>
        </w:tc>
      </w:tr>
      <w:tr w:rsidR="00CA005F" w:rsidRPr="007729D2" w14:paraId="7007A41B" w14:textId="77777777" w:rsidTr="00B96DEA">
        <w:trPr>
          <w:trHeight w:val="1134"/>
        </w:trPr>
        <w:tc>
          <w:tcPr>
            <w:tcW w:w="1221" w:type="pct"/>
            <w:shd w:val="clear" w:color="auto" w:fill="auto"/>
            <w:vAlign w:val="center"/>
          </w:tcPr>
          <w:p w14:paraId="61A61D7F" w14:textId="77777777" w:rsidR="00CA005F" w:rsidRPr="007729D2" w:rsidRDefault="00CA005F" w:rsidP="00CA005F">
            <w:pPr>
              <w:keepLines/>
              <w:spacing w:before="120"/>
              <w:jc w:val="center"/>
            </w:pPr>
          </w:p>
        </w:tc>
        <w:tc>
          <w:tcPr>
            <w:tcW w:w="2617" w:type="pct"/>
            <w:shd w:val="clear" w:color="auto" w:fill="auto"/>
            <w:vAlign w:val="center"/>
          </w:tcPr>
          <w:p w14:paraId="3CC676AA" w14:textId="77777777" w:rsidR="00CA005F" w:rsidRPr="007729D2" w:rsidRDefault="00CA005F" w:rsidP="00CA005F">
            <w:pPr>
              <w:keepLines/>
              <w:spacing w:before="40"/>
              <w:rPr>
                <w:rFonts w:cs="Times New Roman"/>
              </w:rPr>
            </w:pPr>
          </w:p>
        </w:tc>
        <w:tc>
          <w:tcPr>
            <w:tcW w:w="1162" w:type="pct"/>
            <w:shd w:val="clear" w:color="auto" w:fill="auto"/>
            <w:vAlign w:val="center"/>
          </w:tcPr>
          <w:p w14:paraId="24C33652" w14:textId="77777777" w:rsidR="00CA005F" w:rsidRPr="007729D2" w:rsidRDefault="00CA005F" w:rsidP="00CA005F">
            <w:pPr>
              <w:keepLines/>
              <w:spacing w:before="120"/>
              <w:jc w:val="center"/>
            </w:pPr>
          </w:p>
        </w:tc>
      </w:tr>
      <w:tr w:rsidR="00CA005F" w:rsidRPr="007729D2" w14:paraId="1EA892A1" w14:textId="77777777" w:rsidTr="00B96DEA">
        <w:trPr>
          <w:trHeight w:val="1134"/>
        </w:trPr>
        <w:tc>
          <w:tcPr>
            <w:tcW w:w="1221" w:type="pct"/>
            <w:shd w:val="clear" w:color="auto" w:fill="auto"/>
            <w:vAlign w:val="center"/>
          </w:tcPr>
          <w:p w14:paraId="702F821D" w14:textId="77777777" w:rsidR="00CA005F" w:rsidRPr="007729D2" w:rsidRDefault="00CA005F" w:rsidP="00CA005F">
            <w:pPr>
              <w:keepLines/>
              <w:spacing w:before="120"/>
              <w:jc w:val="center"/>
            </w:pPr>
          </w:p>
        </w:tc>
        <w:tc>
          <w:tcPr>
            <w:tcW w:w="2617" w:type="pct"/>
            <w:shd w:val="clear" w:color="auto" w:fill="auto"/>
            <w:vAlign w:val="center"/>
          </w:tcPr>
          <w:p w14:paraId="699F785C" w14:textId="77777777" w:rsidR="00CA005F" w:rsidRPr="007729D2" w:rsidRDefault="00CA005F" w:rsidP="00CA005F">
            <w:pPr>
              <w:keepLines/>
              <w:spacing w:before="40"/>
              <w:rPr>
                <w:rFonts w:cs="Times New Roman"/>
              </w:rPr>
            </w:pPr>
          </w:p>
        </w:tc>
        <w:tc>
          <w:tcPr>
            <w:tcW w:w="1162" w:type="pct"/>
            <w:shd w:val="clear" w:color="auto" w:fill="auto"/>
            <w:vAlign w:val="center"/>
          </w:tcPr>
          <w:p w14:paraId="25D95BEE" w14:textId="77777777" w:rsidR="00CA005F" w:rsidRPr="007729D2" w:rsidRDefault="00CA005F" w:rsidP="00CA005F">
            <w:pPr>
              <w:keepLines/>
              <w:spacing w:before="120"/>
              <w:jc w:val="center"/>
            </w:pPr>
          </w:p>
        </w:tc>
      </w:tr>
    </w:tbl>
    <w:p w14:paraId="440DE3CF" w14:textId="77777777" w:rsidR="007729D2" w:rsidRPr="007729D2" w:rsidRDefault="007729D2" w:rsidP="007729D2"/>
    <w:p w14:paraId="63E95450" w14:textId="77777777" w:rsidR="00FD47AE" w:rsidRDefault="00FD47AE">
      <w:pPr>
        <w:widowControl/>
        <w:adjustRightInd/>
        <w:spacing w:after="200" w:line="276" w:lineRule="auto"/>
        <w:jc w:val="left"/>
        <w:textAlignment w:val="auto"/>
      </w:pPr>
      <w:bookmarkStart w:id="17" w:name="_Toc303157226"/>
      <w:r>
        <w:br w:type="page"/>
      </w:r>
    </w:p>
    <w:p w14:paraId="09547248" w14:textId="77777777" w:rsidR="007729D2" w:rsidRPr="00FD47AE" w:rsidRDefault="007729D2" w:rsidP="00FD47AE">
      <w:pPr>
        <w:jc w:val="center"/>
        <w:rPr>
          <w:b/>
          <w:color w:val="333399"/>
          <w:sz w:val="40"/>
          <w:szCs w:val="40"/>
        </w:rPr>
      </w:pPr>
      <w:r w:rsidRPr="00FD47AE">
        <w:rPr>
          <w:b/>
          <w:color w:val="333399"/>
          <w:sz w:val="40"/>
          <w:szCs w:val="40"/>
        </w:rPr>
        <w:lastRenderedPageBreak/>
        <w:t>DOCUMENT CHANGE RECORD</w:t>
      </w:r>
      <w:bookmarkEnd w:id="17"/>
    </w:p>
    <w:p w14:paraId="07B0F93E" w14:textId="77777777" w:rsidR="007729D2" w:rsidRPr="007729D2" w:rsidRDefault="007729D2" w:rsidP="007729D2">
      <w:pPr>
        <w:keepNext/>
        <w:keepLines/>
        <w:spacing w:before="120"/>
      </w:pPr>
      <w:r w:rsidRPr="007729D2">
        <w:t>The following table records the complete history of the successive editions of the present document.</w:t>
      </w:r>
    </w:p>
    <w:tbl>
      <w:tblPr>
        <w:tblW w:w="5000" w:type="pct"/>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ook w:val="01E0" w:firstRow="1" w:lastRow="1" w:firstColumn="1" w:lastColumn="1" w:noHBand="0" w:noVBand="0"/>
      </w:tblPr>
      <w:tblGrid>
        <w:gridCol w:w="1417"/>
        <w:gridCol w:w="1489"/>
        <w:gridCol w:w="4310"/>
        <w:gridCol w:w="2392"/>
      </w:tblGrid>
      <w:tr w:rsidR="007729D2" w:rsidRPr="007729D2" w14:paraId="6E38C8FE" w14:textId="77777777" w:rsidTr="009F024D">
        <w:tc>
          <w:tcPr>
            <w:tcW w:w="737" w:type="pct"/>
            <w:tcBorders>
              <w:top w:val="single" w:sz="12" w:space="0" w:color="auto"/>
              <w:bottom w:val="nil"/>
              <w:right w:val="nil"/>
            </w:tcBorders>
            <w:shd w:val="clear" w:color="auto" w:fill="A0A0A0"/>
            <w:vAlign w:val="center"/>
          </w:tcPr>
          <w:p w14:paraId="2B568522" w14:textId="77777777" w:rsidR="007729D2" w:rsidRPr="007729D2" w:rsidRDefault="007729D2" w:rsidP="007729D2">
            <w:pPr>
              <w:keepLines/>
              <w:spacing w:before="60" w:after="60"/>
              <w:jc w:val="center"/>
              <w:rPr>
                <w:rFonts w:cs="Times New Roman"/>
                <w:b/>
                <w:color w:val="FFFFFF"/>
                <w:sz w:val="16"/>
                <w:szCs w:val="16"/>
              </w:rPr>
            </w:pPr>
            <w:r w:rsidRPr="007729D2">
              <w:rPr>
                <w:rFonts w:cs="Times New Roman"/>
                <w:b/>
                <w:color w:val="FFFFFF"/>
                <w:sz w:val="16"/>
                <w:szCs w:val="16"/>
              </w:rPr>
              <w:t xml:space="preserve">EDITION </w:t>
            </w:r>
            <w:r w:rsidRPr="007729D2">
              <w:rPr>
                <w:rFonts w:cs="Times New Roman"/>
                <w:b/>
                <w:color w:val="FFFFFF"/>
                <w:sz w:val="16"/>
                <w:szCs w:val="16"/>
              </w:rPr>
              <w:br/>
              <w:t>NUMBER</w:t>
            </w:r>
          </w:p>
        </w:tc>
        <w:tc>
          <w:tcPr>
            <w:tcW w:w="775" w:type="pct"/>
            <w:tcBorders>
              <w:top w:val="single" w:sz="12" w:space="0" w:color="auto"/>
              <w:left w:val="nil"/>
              <w:bottom w:val="nil"/>
              <w:right w:val="nil"/>
            </w:tcBorders>
            <w:shd w:val="clear" w:color="auto" w:fill="A0A0A0"/>
            <w:vAlign w:val="center"/>
          </w:tcPr>
          <w:p w14:paraId="313E3960" w14:textId="77777777" w:rsidR="007729D2" w:rsidRPr="007729D2" w:rsidRDefault="007729D2" w:rsidP="007729D2">
            <w:pPr>
              <w:keepLines/>
              <w:spacing w:before="60" w:after="60"/>
              <w:jc w:val="center"/>
              <w:rPr>
                <w:rFonts w:cs="Times New Roman"/>
                <w:b/>
                <w:color w:val="FFFFFF"/>
                <w:sz w:val="16"/>
                <w:szCs w:val="16"/>
              </w:rPr>
            </w:pPr>
            <w:r w:rsidRPr="007729D2">
              <w:rPr>
                <w:rFonts w:cs="Times New Roman"/>
                <w:b/>
                <w:color w:val="FFFFFF"/>
                <w:sz w:val="16"/>
                <w:szCs w:val="16"/>
              </w:rPr>
              <w:t xml:space="preserve">EDITION </w:t>
            </w:r>
            <w:r w:rsidRPr="007729D2">
              <w:rPr>
                <w:rFonts w:cs="Times New Roman"/>
                <w:b/>
                <w:color w:val="FFFFFF"/>
                <w:sz w:val="16"/>
                <w:szCs w:val="16"/>
              </w:rPr>
              <w:br/>
              <w:t>DATE</w:t>
            </w:r>
          </w:p>
        </w:tc>
        <w:tc>
          <w:tcPr>
            <w:tcW w:w="2243" w:type="pct"/>
            <w:tcBorders>
              <w:top w:val="single" w:sz="12" w:space="0" w:color="auto"/>
              <w:left w:val="nil"/>
              <w:bottom w:val="nil"/>
              <w:right w:val="nil"/>
            </w:tcBorders>
            <w:shd w:val="clear" w:color="auto" w:fill="A0A0A0"/>
            <w:vAlign w:val="center"/>
          </w:tcPr>
          <w:p w14:paraId="3B2BF16A" w14:textId="77777777" w:rsidR="007729D2" w:rsidRPr="007729D2" w:rsidRDefault="007729D2" w:rsidP="007729D2">
            <w:pPr>
              <w:keepLines/>
              <w:spacing w:before="60" w:after="60"/>
              <w:jc w:val="center"/>
              <w:rPr>
                <w:rFonts w:cs="Times New Roman"/>
                <w:b/>
                <w:color w:val="FFFFFF"/>
                <w:sz w:val="16"/>
                <w:szCs w:val="16"/>
              </w:rPr>
            </w:pPr>
            <w:r w:rsidRPr="007729D2">
              <w:rPr>
                <w:rFonts w:cs="Times New Roman"/>
                <w:b/>
                <w:color w:val="FFFFFF"/>
                <w:sz w:val="16"/>
                <w:szCs w:val="16"/>
              </w:rPr>
              <w:t>REASON FOR CHANGE</w:t>
            </w:r>
          </w:p>
        </w:tc>
        <w:tc>
          <w:tcPr>
            <w:tcW w:w="1245" w:type="pct"/>
            <w:tcBorders>
              <w:top w:val="single" w:sz="12" w:space="0" w:color="auto"/>
              <w:left w:val="nil"/>
              <w:bottom w:val="nil"/>
            </w:tcBorders>
            <w:shd w:val="clear" w:color="auto" w:fill="A0A0A0"/>
            <w:vAlign w:val="center"/>
          </w:tcPr>
          <w:p w14:paraId="1FD94BAC" w14:textId="77777777" w:rsidR="007729D2" w:rsidRPr="007729D2" w:rsidRDefault="007729D2" w:rsidP="007729D2">
            <w:pPr>
              <w:keepLines/>
              <w:spacing w:before="60" w:after="60"/>
              <w:jc w:val="center"/>
              <w:rPr>
                <w:rFonts w:cs="Times New Roman"/>
                <w:b/>
                <w:color w:val="FFFFFF"/>
                <w:sz w:val="16"/>
                <w:szCs w:val="16"/>
              </w:rPr>
            </w:pPr>
            <w:r w:rsidRPr="007729D2">
              <w:rPr>
                <w:rFonts w:cs="Times New Roman"/>
                <w:b/>
                <w:color w:val="FFFFFF"/>
                <w:sz w:val="16"/>
                <w:szCs w:val="16"/>
              </w:rPr>
              <w:t>PAGES</w:t>
            </w:r>
            <w:r w:rsidR="002D00EE">
              <w:rPr>
                <w:rFonts w:cs="Times New Roman"/>
                <w:b/>
                <w:color w:val="FFFFFF"/>
                <w:sz w:val="16"/>
                <w:szCs w:val="16"/>
              </w:rPr>
              <w:t xml:space="preserve"> / SECTIONS</w:t>
            </w:r>
            <w:r w:rsidRPr="007729D2">
              <w:rPr>
                <w:rFonts w:cs="Times New Roman"/>
                <w:b/>
                <w:color w:val="FFFFFF"/>
                <w:sz w:val="16"/>
                <w:szCs w:val="16"/>
              </w:rPr>
              <w:t xml:space="preserve"> AFFECTED</w:t>
            </w:r>
          </w:p>
        </w:tc>
      </w:tr>
      <w:tr w:rsidR="007729D2" w:rsidRPr="007729D2" w14:paraId="4263C6BA" w14:textId="77777777" w:rsidTr="009F024D">
        <w:trPr>
          <w:trHeight w:val="567"/>
        </w:trPr>
        <w:tc>
          <w:tcPr>
            <w:tcW w:w="737" w:type="pct"/>
            <w:tcBorders>
              <w:top w:val="nil"/>
            </w:tcBorders>
            <w:shd w:val="clear" w:color="auto" w:fill="auto"/>
            <w:vAlign w:val="center"/>
          </w:tcPr>
          <w:p w14:paraId="1383AB5E" w14:textId="77777777" w:rsidR="007729D2" w:rsidRPr="007729D2" w:rsidRDefault="008E75B6" w:rsidP="008E75B6">
            <w:pPr>
              <w:keepLines/>
              <w:spacing w:before="120"/>
              <w:jc w:val="center"/>
            </w:pPr>
            <w:r>
              <w:t>0.1</w:t>
            </w:r>
          </w:p>
        </w:tc>
        <w:tc>
          <w:tcPr>
            <w:tcW w:w="775" w:type="pct"/>
            <w:tcBorders>
              <w:top w:val="nil"/>
            </w:tcBorders>
            <w:shd w:val="clear" w:color="auto" w:fill="auto"/>
            <w:vAlign w:val="center"/>
          </w:tcPr>
          <w:p w14:paraId="3D51E8A0" w14:textId="77777777" w:rsidR="007729D2" w:rsidRPr="007729D2" w:rsidRDefault="00A057CE" w:rsidP="00B81C6C">
            <w:pPr>
              <w:keepLines/>
              <w:spacing w:before="120"/>
              <w:jc w:val="center"/>
            </w:pPr>
            <w:r>
              <w:t>22</w:t>
            </w:r>
            <w:r w:rsidR="00F60698">
              <w:t>.</w:t>
            </w:r>
            <w:r w:rsidR="00B81C6C">
              <w:t>04</w:t>
            </w:r>
            <w:r w:rsidR="00F60698">
              <w:t>.201</w:t>
            </w:r>
            <w:r w:rsidR="00B81C6C">
              <w:t>6</w:t>
            </w:r>
          </w:p>
        </w:tc>
        <w:tc>
          <w:tcPr>
            <w:tcW w:w="2243" w:type="pct"/>
            <w:tcBorders>
              <w:top w:val="nil"/>
            </w:tcBorders>
            <w:shd w:val="clear" w:color="auto" w:fill="auto"/>
            <w:vAlign w:val="center"/>
          </w:tcPr>
          <w:p w14:paraId="0A5613CD" w14:textId="77777777" w:rsidR="007729D2" w:rsidRPr="007729D2" w:rsidRDefault="004E2457" w:rsidP="007729D2">
            <w:pPr>
              <w:keepLines/>
              <w:spacing w:before="40"/>
              <w:rPr>
                <w:rFonts w:cs="Times New Roman"/>
              </w:rPr>
            </w:pPr>
            <w:r>
              <w:rPr>
                <w:rFonts w:cs="Times New Roman"/>
              </w:rPr>
              <w:t>Version for JARUS Internal consultation</w:t>
            </w:r>
          </w:p>
        </w:tc>
        <w:tc>
          <w:tcPr>
            <w:tcW w:w="1245" w:type="pct"/>
            <w:tcBorders>
              <w:top w:val="nil"/>
            </w:tcBorders>
            <w:shd w:val="clear" w:color="auto" w:fill="auto"/>
            <w:vAlign w:val="center"/>
          </w:tcPr>
          <w:p w14:paraId="23425280" w14:textId="77777777" w:rsidR="007729D2" w:rsidRPr="007729D2" w:rsidRDefault="007729D2" w:rsidP="007729D2">
            <w:pPr>
              <w:keepLines/>
              <w:spacing w:before="120"/>
              <w:jc w:val="center"/>
            </w:pPr>
          </w:p>
        </w:tc>
      </w:tr>
      <w:tr w:rsidR="00A54239" w:rsidRPr="007729D2" w14:paraId="5A75110C" w14:textId="77777777" w:rsidTr="009F024D">
        <w:trPr>
          <w:trHeight w:val="567"/>
        </w:trPr>
        <w:tc>
          <w:tcPr>
            <w:tcW w:w="737" w:type="pct"/>
            <w:shd w:val="clear" w:color="auto" w:fill="auto"/>
            <w:vAlign w:val="center"/>
          </w:tcPr>
          <w:p w14:paraId="08CB9954" w14:textId="77777777" w:rsidR="00A54239" w:rsidRPr="007729D2" w:rsidRDefault="008E75B6" w:rsidP="00A54239">
            <w:pPr>
              <w:keepLines/>
              <w:spacing w:before="120"/>
              <w:jc w:val="center"/>
            </w:pPr>
            <w:r>
              <w:t>0.</w:t>
            </w:r>
            <w:r w:rsidR="00A54239">
              <w:t>2</w:t>
            </w:r>
          </w:p>
        </w:tc>
        <w:tc>
          <w:tcPr>
            <w:tcW w:w="775" w:type="pct"/>
            <w:shd w:val="clear" w:color="auto" w:fill="auto"/>
            <w:vAlign w:val="center"/>
          </w:tcPr>
          <w:p w14:paraId="05C5D122" w14:textId="77777777" w:rsidR="00A54239" w:rsidRPr="007729D2" w:rsidRDefault="00A54239" w:rsidP="00A54239">
            <w:pPr>
              <w:keepLines/>
              <w:spacing w:before="120"/>
              <w:jc w:val="center"/>
            </w:pPr>
            <w:r>
              <w:t>25.08.2016</w:t>
            </w:r>
          </w:p>
        </w:tc>
        <w:tc>
          <w:tcPr>
            <w:tcW w:w="2243" w:type="pct"/>
            <w:shd w:val="clear" w:color="auto" w:fill="auto"/>
            <w:vAlign w:val="center"/>
          </w:tcPr>
          <w:p w14:paraId="10F4BFE0" w14:textId="77777777" w:rsidR="00A54239" w:rsidRPr="007729D2" w:rsidRDefault="00A54239" w:rsidP="00A54239">
            <w:pPr>
              <w:keepLines/>
              <w:spacing w:before="40"/>
              <w:rPr>
                <w:rFonts w:cs="Times New Roman"/>
              </w:rPr>
            </w:pPr>
            <w:r>
              <w:rPr>
                <w:rFonts w:cs="Times New Roman"/>
              </w:rPr>
              <w:t>Version for JARUS External consultation</w:t>
            </w:r>
          </w:p>
        </w:tc>
        <w:tc>
          <w:tcPr>
            <w:tcW w:w="1245" w:type="pct"/>
            <w:shd w:val="clear" w:color="auto" w:fill="auto"/>
            <w:vAlign w:val="center"/>
          </w:tcPr>
          <w:p w14:paraId="1871A289" w14:textId="77777777" w:rsidR="00A54239" w:rsidRPr="007729D2" w:rsidRDefault="00A54239" w:rsidP="00A54239">
            <w:pPr>
              <w:keepLines/>
              <w:spacing w:before="120"/>
              <w:jc w:val="center"/>
            </w:pPr>
          </w:p>
        </w:tc>
      </w:tr>
      <w:tr w:rsidR="00A54239" w:rsidRPr="007729D2" w14:paraId="30CE4192" w14:textId="77777777" w:rsidTr="009F024D">
        <w:trPr>
          <w:trHeight w:val="567"/>
        </w:trPr>
        <w:tc>
          <w:tcPr>
            <w:tcW w:w="737" w:type="pct"/>
            <w:shd w:val="clear" w:color="auto" w:fill="auto"/>
            <w:vAlign w:val="center"/>
          </w:tcPr>
          <w:p w14:paraId="581BEACD" w14:textId="77777777" w:rsidR="00A54239" w:rsidRPr="007729D2" w:rsidRDefault="008E75B6" w:rsidP="00A54239">
            <w:pPr>
              <w:keepLines/>
              <w:spacing w:before="120"/>
              <w:jc w:val="center"/>
            </w:pPr>
            <w:r>
              <w:t>1.0</w:t>
            </w:r>
          </w:p>
        </w:tc>
        <w:tc>
          <w:tcPr>
            <w:tcW w:w="775" w:type="pct"/>
            <w:shd w:val="clear" w:color="auto" w:fill="auto"/>
            <w:vAlign w:val="center"/>
          </w:tcPr>
          <w:p w14:paraId="420B9476" w14:textId="77777777" w:rsidR="00A54239" w:rsidRPr="007729D2" w:rsidRDefault="00374F99" w:rsidP="00374F99">
            <w:pPr>
              <w:keepLines/>
              <w:spacing w:before="120"/>
              <w:jc w:val="center"/>
            </w:pPr>
            <w:r w:rsidRPr="00374F99">
              <w:t>26</w:t>
            </w:r>
            <w:r w:rsidR="00A45B20" w:rsidRPr="00374F99">
              <w:t>.06.2017</w:t>
            </w:r>
          </w:p>
        </w:tc>
        <w:tc>
          <w:tcPr>
            <w:tcW w:w="2243" w:type="pct"/>
            <w:shd w:val="clear" w:color="auto" w:fill="auto"/>
            <w:vAlign w:val="center"/>
          </w:tcPr>
          <w:p w14:paraId="514B527A" w14:textId="77777777" w:rsidR="00A54239" w:rsidRPr="007729D2" w:rsidRDefault="00A45B20" w:rsidP="00A54239">
            <w:pPr>
              <w:keepLines/>
              <w:spacing w:before="40"/>
              <w:rPr>
                <w:rFonts w:cs="Times New Roman"/>
              </w:rPr>
            </w:pPr>
            <w:r>
              <w:rPr>
                <w:rFonts w:cs="Times New Roman"/>
              </w:rPr>
              <w:t>Version for Public Release</w:t>
            </w:r>
          </w:p>
        </w:tc>
        <w:tc>
          <w:tcPr>
            <w:tcW w:w="1245" w:type="pct"/>
            <w:shd w:val="clear" w:color="auto" w:fill="auto"/>
            <w:vAlign w:val="center"/>
          </w:tcPr>
          <w:p w14:paraId="51A7E378" w14:textId="77777777" w:rsidR="00A54239" w:rsidRPr="007729D2" w:rsidRDefault="00A45B20" w:rsidP="00A54239">
            <w:pPr>
              <w:keepLines/>
              <w:spacing w:before="120"/>
              <w:jc w:val="center"/>
            </w:pPr>
            <w:r>
              <w:t>All</w:t>
            </w:r>
          </w:p>
        </w:tc>
      </w:tr>
      <w:tr w:rsidR="00A54239" w:rsidRPr="007729D2" w14:paraId="143B908E" w14:textId="77777777" w:rsidTr="009F024D">
        <w:trPr>
          <w:trHeight w:val="567"/>
        </w:trPr>
        <w:tc>
          <w:tcPr>
            <w:tcW w:w="737" w:type="pct"/>
            <w:shd w:val="clear" w:color="auto" w:fill="auto"/>
            <w:vAlign w:val="center"/>
          </w:tcPr>
          <w:p w14:paraId="73B642BF" w14:textId="77777777" w:rsidR="00A54239" w:rsidRPr="007729D2" w:rsidRDefault="00EA265C" w:rsidP="00A54239">
            <w:pPr>
              <w:keepLines/>
              <w:spacing w:before="120"/>
              <w:jc w:val="center"/>
            </w:pPr>
            <w:r>
              <w:t>1.1</w:t>
            </w:r>
          </w:p>
        </w:tc>
        <w:tc>
          <w:tcPr>
            <w:tcW w:w="775" w:type="pct"/>
            <w:shd w:val="clear" w:color="auto" w:fill="auto"/>
            <w:vAlign w:val="center"/>
          </w:tcPr>
          <w:p w14:paraId="322B88E2" w14:textId="77777777" w:rsidR="00A54239" w:rsidRPr="007729D2" w:rsidRDefault="00EA265C" w:rsidP="00A54239">
            <w:pPr>
              <w:keepLines/>
              <w:spacing w:before="120"/>
              <w:jc w:val="center"/>
            </w:pPr>
            <w:r>
              <w:t>29.01.2018</w:t>
            </w:r>
          </w:p>
        </w:tc>
        <w:tc>
          <w:tcPr>
            <w:tcW w:w="2243" w:type="pct"/>
            <w:shd w:val="clear" w:color="auto" w:fill="auto"/>
            <w:vAlign w:val="center"/>
          </w:tcPr>
          <w:p w14:paraId="4B2F045E" w14:textId="77777777" w:rsidR="00A54239" w:rsidRPr="007729D2" w:rsidRDefault="00EA265C" w:rsidP="00A54239">
            <w:pPr>
              <w:keepLines/>
              <w:spacing w:before="40"/>
              <w:rPr>
                <w:rFonts w:cs="Times New Roman"/>
              </w:rPr>
            </w:pPr>
            <w:r>
              <w:rPr>
                <w:rFonts w:cs="Times New Roman"/>
              </w:rPr>
              <w:t>Version for JARUS Internal consultation</w:t>
            </w:r>
          </w:p>
        </w:tc>
        <w:tc>
          <w:tcPr>
            <w:tcW w:w="1245" w:type="pct"/>
            <w:shd w:val="clear" w:color="auto" w:fill="auto"/>
            <w:vAlign w:val="center"/>
          </w:tcPr>
          <w:p w14:paraId="65C761D0" w14:textId="77777777" w:rsidR="002D00EE" w:rsidRDefault="008266BC" w:rsidP="00FD406A">
            <w:pPr>
              <w:keepLines/>
              <w:spacing w:before="120"/>
              <w:jc w:val="left"/>
            </w:pPr>
            <w:r>
              <w:t xml:space="preserve">Section </w:t>
            </w:r>
            <w:r w:rsidR="002D00EE">
              <w:t>#</w:t>
            </w:r>
            <w:r>
              <w:t>1.1</w:t>
            </w:r>
            <w:r w:rsidR="00FD406A">
              <w:t xml:space="preserve"> (update of the Purpose of the document)</w:t>
            </w:r>
            <w:r>
              <w:t>,</w:t>
            </w:r>
          </w:p>
          <w:p w14:paraId="2D005655" w14:textId="77777777" w:rsidR="00A21D32" w:rsidRDefault="00A21D32" w:rsidP="00FD406A">
            <w:pPr>
              <w:keepLines/>
              <w:spacing w:before="120"/>
              <w:jc w:val="left"/>
            </w:pPr>
            <w:r>
              <w:t>Section #3.1 (update to stay consistent with the air risk model)</w:t>
            </w:r>
          </w:p>
          <w:p w14:paraId="00FCD8B1" w14:textId="77777777" w:rsidR="002D00EE" w:rsidRDefault="002D00EE" w:rsidP="00FD406A">
            <w:pPr>
              <w:keepLines/>
              <w:spacing w:before="120"/>
              <w:jc w:val="left"/>
            </w:pPr>
            <w:r>
              <w:t>Section #3.2.4 (addition of the Harm Barrier numbers, in line with Annex B),</w:t>
            </w:r>
          </w:p>
          <w:p w14:paraId="7F11C1A8" w14:textId="77777777" w:rsidR="002D00EE" w:rsidRDefault="002D00EE" w:rsidP="00FD406A">
            <w:pPr>
              <w:keepLines/>
              <w:spacing w:before="120"/>
              <w:jc w:val="left"/>
            </w:pPr>
            <w:r>
              <w:t>Section #3.2.5 (correction of a typo in reference to a table),</w:t>
            </w:r>
          </w:p>
          <w:p w14:paraId="673F558C" w14:textId="77777777" w:rsidR="002D00EE" w:rsidRDefault="002D00EE" w:rsidP="00FD406A">
            <w:pPr>
              <w:keepLines/>
              <w:spacing w:before="120"/>
              <w:jc w:val="left"/>
            </w:pPr>
            <w:r>
              <w:t>Section #</w:t>
            </w:r>
            <w:r w:rsidR="008266BC">
              <w:t xml:space="preserve">3.2.7, </w:t>
            </w:r>
            <w:r>
              <w:t>#</w:t>
            </w:r>
            <w:r w:rsidR="008266BC">
              <w:t xml:space="preserve">3.2.8 and </w:t>
            </w:r>
            <w:r>
              <w:t>#</w:t>
            </w:r>
            <w:r w:rsidR="008266BC">
              <w:t>3.2.9</w:t>
            </w:r>
            <w:r w:rsidR="00132470">
              <w:t xml:space="preserve"> (general Air Risk Model update)</w:t>
            </w:r>
            <w:r>
              <w:t>,</w:t>
            </w:r>
          </w:p>
          <w:p w14:paraId="03C1C97C" w14:textId="77777777" w:rsidR="00A54239" w:rsidRDefault="002D00EE" w:rsidP="00FD406A">
            <w:pPr>
              <w:keepLines/>
              <w:spacing w:before="120"/>
              <w:jc w:val="left"/>
            </w:pPr>
            <w:r>
              <w:t>Section #3.2.10 (addition of the Threat Barrier numbers, in line with Annex E)</w:t>
            </w:r>
          </w:p>
          <w:p w14:paraId="3C5B438F" w14:textId="77777777" w:rsidR="00362AD3" w:rsidRPr="007729D2" w:rsidRDefault="00362AD3" w:rsidP="00FD406A">
            <w:pPr>
              <w:keepLines/>
              <w:spacing w:before="120"/>
              <w:jc w:val="left"/>
            </w:pPr>
            <w:r>
              <w:t>Section #3.2.11.a (correction of a typo)</w:t>
            </w:r>
          </w:p>
        </w:tc>
      </w:tr>
      <w:tr w:rsidR="00CA005F" w:rsidRPr="007729D2" w14:paraId="34350CA0" w14:textId="77777777" w:rsidTr="009F024D">
        <w:trPr>
          <w:trHeight w:val="567"/>
        </w:trPr>
        <w:tc>
          <w:tcPr>
            <w:tcW w:w="737" w:type="pct"/>
            <w:shd w:val="clear" w:color="auto" w:fill="auto"/>
            <w:vAlign w:val="center"/>
          </w:tcPr>
          <w:p w14:paraId="4C2555A0" w14:textId="77777777" w:rsidR="00CA005F" w:rsidRDefault="00CA005F" w:rsidP="00A54239">
            <w:pPr>
              <w:keepLines/>
              <w:spacing w:before="120"/>
              <w:jc w:val="center"/>
            </w:pPr>
            <w:r>
              <w:t>1.2</w:t>
            </w:r>
          </w:p>
        </w:tc>
        <w:tc>
          <w:tcPr>
            <w:tcW w:w="775" w:type="pct"/>
            <w:shd w:val="clear" w:color="auto" w:fill="auto"/>
            <w:vAlign w:val="center"/>
          </w:tcPr>
          <w:p w14:paraId="4F52C440" w14:textId="77777777" w:rsidR="00CA005F" w:rsidRDefault="00CA005F" w:rsidP="00A54239">
            <w:pPr>
              <w:keepLines/>
              <w:spacing w:before="120"/>
              <w:jc w:val="center"/>
            </w:pPr>
            <w:r>
              <w:t>31.05.2018</w:t>
            </w:r>
          </w:p>
        </w:tc>
        <w:tc>
          <w:tcPr>
            <w:tcW w:w="2243" w:type="pct"/>
            <w:shd w:val="clear" w:color="auto" w:fill="auto"/>
            <w:vAlign w:val="center"/>
          </w:tcPr>
          <w:p w14:paraId="353F9F05" w14:textId="77777777" w:rsidR="00CA005F" w:rsidRDefault="00CA005F" w:rsidP="00A54239">
            <w:pPr>
              <w:keepLines/>
              <w:spacing w:before="40"/>
              <w:rPr>
                <w:rFonts w:cs="Times New Roman"/>
              </w:rPr>
            </w:pPr>
            <w:r>
              <w:rPr>
                <w:rFonts w:cs="Times New Roman"/>
              </w:rPr>
              <w:t>Version for JARUS External consultation</w:t>
            </w:r>
          </w:p>
        </w:tc>
        <w:tc>
          <w:tcPr>
            <w:tcW w:w="1245" w:type="pct"/>
            <w:shd w:val="clear" w:color="auto" w:fill="auto"/>
            <w:vAlign w:val="center"/>
          </w:tcPr>
          <w:p w14:paraId="64C45F80" w14:textId="77777777" w:rsidR="00CA005F" w:rsidRDefault="00CA005F" w:rsidP="00FD406A">
            <w:pPr>
              <w:keepLines/>
              <w:spacing w:before="120"/>
              <w:jc w:val="left"/>
            </w:pPr>
            <w:r>
              <w:t>Re-work of several sections of the document to account for consultation</w:t>
            </w:r>
            <w:r w:rsidR="00FA686E">
              <w:t xml:space="preserve"> comments</w:t>
            </w:r>
          </w:p>
          <w:p w14:paraId="5C90A5CA" w14:textId="77777777" w:rsidR="00FA686E" w:rsidRDefault="00FA686E" w:rsidP="00FD406A">
            <w:pPr>
              <w:keepLines/>
              <w:spacing w:before="120"/>
              <w:jc w:val="left"/>
            </w:pPr>
            <w:r>
              <w:t xml:space="preserve">General editing for increased readability </w:t>
            </w:r>
          </w:p>
        </w:tc>
      </w:tr>
    </w:tbl>
    <w:p w14:paraId="72323295" w14:textId="77777777" w:rsidR="007729D2" w:rsidRPr="007729D2" w:rsidRDefault="007729D2" w:rsidP="007729D2"/>
    <w:p w14:paraId="0ACB83E1" w14:textId="77777777" w:rsidR="00E01EED" w:rsidRDefault="00662D5F">
      <w:pPr>
        <w:widowControl/>
        <w:adjustRightInd/>
        <w:spacing w:after="200" w:line="276" w:lineRule="auto"/>
        <w:jc w:val="left"/>
        <w:textAlignment w:val="auto"/>
      </w:pPr>
      <w:r>
        <w:br w:type="page"/>
      </w:r>
    </w:p>
    <w:p w14:paraId="3C8F0B0E" w14:textId="77777777" w:rsidR="007729D2" w:rsidRDefault="007729D2" w:rsidP="007729D2"/>
    <w:p w14:paraId="56A7FA64" w14:textId="77777777" w:rsidR="007729D2" w:rsidRPr="000E3665" w:rsidRDefault="007729D2" w:rsidP="00BF6F14">
      <w:pPr>
        <w:pBdr>
          <w:top w:val="single" w:sz="4" w:space="10" w:color="auto"/>
          <w:left w:val="single" w:sz="4" w:space="10" w:color="auto"/>
          <w:bottom w:val="single" w:sz="4" w:space="10" w:color="auto"/>
          <w:right w:val="single" w:sz="4" w:space="10" w:color="auto"/>
        </w:pBdr>
        <w:spacing w:after="0"/>
        <w:ind w:left="1985" w:right="1701"/>
        <w:rPr>
          <w:b/>
          <w:lang w:val="it-CH"/>
        </w:rPr>
      </w:pPr>
      <w:r w:rsidRPr="000E3665">
        <w:rPr>
          <w:b/>
          <w:lang w:val="it-CH"/>
        </w:rPr>
        <w:t>JARUS</w:t>
      </w:r>
      <w:r w:rsidR="00F60698" w:rsidRPr="000E3665">
        <w:rPr>
          <w:b/>
          <w:lang w:val="it-CH"/>
        </w:rPr>
        <w:t xml:space="preserve"> WG-6</w:t>
      </w:r>
    </w:p>
    <w:p w14:paraId="053DB429" w14:textId="77777777" w:rsidR="007E69E4" w:rsidRPr="000E3665" w:rsidRDefault="007E69E4" w:rsidP="007729D2">
      <w:pPr>
        <w:pBdr>
          <w:top w:val="single" w:sz="4" w:space="10" w:color="auto"/>
          <w:left w:val="single" w:sz="4" w:space="10" w:color="auto"/>
          <w:bottom w:val="single" w:sz="4" w:space="10" w:color="auto"/>
          <w:right w:val="single" w:sz="4" w:space="10" w:color="auto"/>
        </w:pBdr>
        <w:spacing w:after="0"/>
        <w:ind w:left="1985" w:right="1701"/>
        <w:rPr>
          <w:u w:val="single"/>
          <w:lang w:val="it-CH"/>
        </w:rPr>
      </w:pPr>
    </w:p>
    <w:p w14:paraId="2B35369A" w14:textId="77777777" w:rsidR="007E69E4" w:rsidRPr="00D22DD0" w:rsidRDefault="007E69E4" w:rsidP="007729D2">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22DD0">
        <w:rPr>
          <w:sz w:val="18"/>
          <w:szCs w:val="18"/>
          <w:u w:val="single"/>
          <w:lang w:val="it-CH"/>
        </w:rPr>
        <w:t>Leader</w:t>
      </w:r>
      <w:r w:rsidR="007729D2" w:rsidRPr="00D22DD0">
        <w:rPr>
          <w:sz w:val="18"/>
          <w:szCs w:val="18"/>
          <w:lang w:val="it-CH"/>
        </w:rPr>
        <w:t>:</w:t>
      </w:r>
      <w:r w:rsidR="00F60698" w:rsidRPr="00D22DD0">
        <w:rPr>
          <w:sz w:val="18"/>
          <w:szCs w:val="18"/>
          <w:lang w:val="it-CH"/>
        </w:rPr>
        <w:t xml:space="preserve"> </w:t>
      </w:r>
    </w:p>
    <w:p w14:paraId="337C8425" w14:textId="77777777" w:rsidR="007729D2" w:rsidRPr="00D22DD0" w:rsidRDefault="00F60698" w:rsidP="007729D2">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22DD0">
        <w:rPr>
          <w:sz w:val="18"/>
          <w:szCs w:val="18"/>
          <w:lang w:val="it-CH"/>
        </w:rPr>
        <w:t xml:space="preserve">Lorenzo </w:t>
      </w:r>
      <w:r w:rsidR="007E69E4" w:rsidRPr="00D22DD0">
        <w:rPr>
          <w:sz w:val="18"/>
          <w:szCs w:val="18"/>
          <w:lang w:val="it-CH"/>
        </w:rPr>
        <w:tab/>
      </w:r>
      <w:r w:rsidR="007E69E4" w:rsidRPr="00D22DD0">
        <w:rPr>
          <w:sz w:val="18"/>
          <w:szCs w:val="18"/>
          <w:lang w:val="it-CH"/>
        </w:rPr>
        <w:tab/>
      </w:r>
      <w:r w:rsidRPr="00D22DD0">
        <w:rPr>
          <w:sz w:val="18"/>
          <w:szCs w:val="18"/>
          <w:lang w:val="it-CH"/>
        </w:rPr>
        <w:t xml:space="preserve">Murzilli </w:t>
      </w:r>
      <w:r w:rsidR="007E69E4" w:rsidRPr="00D22DD0">
        <w:rPr>
          <w:sz w:val="18"/>
          <w:szCs w:val="18"/>
          <w:lang w:val="it-CH"/>
        </w:rPr>
        <w:tab/>
      </w:r>
      <w:r w:rsidR="007E69E4" w:rsidRPr="00D22DD0">
        <w:rPr>
          <w:sz w:val="18"/>
          <w:szCs w:val="18"/>
          <w:lang w:val="it-CH"/>
        </w:rPr>
        <w:tab/>
      </w:r>
      <w:r w:rsidR="00D22DD0">
        <w:rPr>
          <w:sz w:val="18"/>
          <w:szCs w:val="18"/>
          <w:lang w:val="it-CH"/>
        </w:rPr>
        <w:tab/>
      </w:r>
      <w:r w:rsidR="007E69E4" w:rsidRPr="00D22DD0">
        <w:rPr>
          <w:sz w:val="18"/>
          <w:szCs w:val="18"/>
          <w:lang w:val="it-CH"/>
        </w:rPr>
        <w:t>Swiss FOCA</w:t>
      </w:r>
    </w:p>
    <w:p w14:paraId="4AE63CE2" w14:textId="77777777" w:rsidR="00F60698" w:rsidRPr="00D22DD0" w:rsidRDefault="00601EB5" w:rsidP="00F60698">
      <w:pPr>
        <w:pBdr>
          <w:top w:val="single" w:sz="4" w:space="10" w:color="auto"/>
          <w:left w:val="single" w:sz="4" w:space="10" w:color="auto"/>
          <w:bottom w:val="single" w:sz="4" w:space="10" w:color="auto"/>
          <w:right w:val="single" w:sz="4" w:space="10" w:color="auto"/>
        </w:pBdr>
        <w:spacing w:after="0"/>
        <w:ind w:left="1985" w:right="1701"/>
        <w:rPr>
          <w:snapToGrid w:val="0"/>
          <w:sz w:val="18"/>
          <w:szCs w:val="18"/>
          <w:lang w:val="it-CH"/>
        </w:rPr>
      </w:pPr>
      <w:r w:rsidRPr="00D22DD0">
        <w:rPr>
          <w:snapToGrid w:val="0"/>
          <w:sz w:val="18"/>
          <w:szCs w:val="18"/>
          <w:lang w:val="it-CH"/>
        </w:rPr>
        <w:t xml:space="preserve"> </w:t>
      </w:r>
    </w:p>
    <w:p w14:paraId="7DBA81D7" w14:textId="77777777" w:rsidR="00F60698" w:rsidRPr="00D31069" w:rsidRDefault="00F60698" w:rsidP="00F60698">
      <w:pPr>
        <w:pBdr>
          <w:top w:val="single" w:sz="4" w:space="10" w:color="auto"/>
          <w:left w:val="single" w:sz="4" w:space="10" w:color="auto"/>
          <w:bottom w:val="single" w:sz="4" w:space="10" w:color="auto"/>
          <w:right w:val="single" w:sz="4" w:space="10" w:color="auto"/>
        </w:pBdr>
        <w:spacing w:after="0"/>
        <w:ind w:left="1985" w:right="1701"/>
        <w:rPr>
          <w:snapToGrid w:val="0"/>
          <w:sz w:val="18"/>
          <w:szCs w:val="18"/>
          <w:u w:val="single"/>
          <w:lang w:val="it-CH"/>
        </w:rPr>
      </w:pPr>
      <w:r w:rsidRPr="00D31069">
        <w:rPr>
          <w:snapToGrid w:val="0"/>
          <w:sz w:val="18"/>
          <w:szCs w:val="18"/>
          <w:u w:val="single"/>
          <w:lang w:val="it-CH"/>
        </w:rPr>
        <w:t>Core Group:</w:t>
      </w:r>
    </w:p>
    <w:p w14:paraId="771409D7" w14:textId="77777777" w:rsidR="003A2003" w:rsidRPr="00D31069" w:rsidRDefault="003A2003" w:rsidP="003A2003">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31069">
        <w:rPr>
          <w:sz w:val="18"/>
          <w:szCs w:val="18"/>
          <w:lang w:val="it-CH"/>
        </w:rPr>
        <w:t>Klavs</w:t>
      </w:r>
      <w:r w:rsidRPr="00D31069">
        <w:rPr>
          <w:sz w:val="18"/>
          <w:szCs w:val="18"/>
          <w:lang w:val="it-CH"/>
        </w:rPr>
        <w:tab/>
      </w:r>
      <w:r w:rsidRPr="00D31069">
        <w:rPr>
          <w:sz w:val="18"/>
          <w:szCs w:val="18"/>
          <w:lang w:val="it-CH"/>
        </w:rPr>
        <w:tab/>
        <w:t>Andersen</w:t>
      </w:r>
      <w:r w:rsidRPr="00D31069">
        <w:rPr>
          <w:sz w:val="18"/>
          <w:szCs w:val="18"/>
          <w:lang w:val="it-CH"/>
        </w:rPr>
        <w:tab/>
      </w:r>
      <w:r w:rsidRPr="00D31069">
        <w:rPr>
          <w:sz w:val="18"/>
          <w:szCs w:val="18"/>
          <w:lang w:val="it-CH"/>
        </w:rPr>
        <w:tab/>
        <w:t>DTCA</w:t>
      </w:r>
    </w:p>
    <w:p w14:paraId="56CA7D4F" w14:textId="77777777" w:rsidR="00F60698" w:rsidRPr="00D31069" w:rsidRDefault="00F60698" w:rsidP="00F60698">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31069">
        <w:rPr>
          <w:sz w:val="18"/>
          <w:szCs w:val="18"/>
          <w:lang w:val="it-CH"/>
        </w:rPr>
        <w:t>Jeff</w:t>
      </w:r>
      <w:r w:rsidRPr="00D31069">
        <w:rPr>
          <w:sz w:val="18"/>
          <w:szCs w:val="18"/>
          <w:lang w:val="it-CH"/>
        </w:rPr>
        <w:tab/>
      </w:r>
      <w:r w:rsidRPr="00D31069">
        <w:rPr>
          <w:sz w:val="18"/>
          <w:szCs w:val="18"/>
          <w:lang w:val="it-CH"/>
        </w:rPr>
        <w:tab/>
        <w:t>Bergson</w:t>
      </w:r>
      <w:r w:rsidRPr="00D31069">
        <w:rPr>
          <w:sz w:val="18"/>
          <w:szCs w:val="18"/>
          <w:lang w:val="it-CH"/>
        </w:rPr>
        <w:tab/>
      </w:r>
      <w:r w:rsidRPr="00D31069">
        <w:rPr>
          <w:sz w:val="18"/>
          <w:szCs w:val="18"/>
          <w:lang w:val="it-CH"/>
        </w:rPr>
        <w:tab/>
      </w:r>
      <w:r w:rsidR="00D22DD0" w:rsidRPr="00D31069">
        <w:rPr>
          <w:sz w:val="18"/>
          <w:szCs w:val="18"/>
          <w:lang w:val="it-CH"/>
        </w:rPr>
        <w:tab/>
      </w:r>
      <w:r w:rsidRPr="00D31069">
        <w:rPr>
          <w:sz w:val="18"/>
          <w:szCs w:val="18"/>
          <w:lang w:val="it-CH"/>
        </w:rPr>
        <w:t>FAA</w:t>
      </w:r>
    </w:p>
    <w:p w14:paraId="31361172" w14:textId="77777777" w:rsidR="000661B4" w:rsidRPr="00D31069" w:rsidRDefault="000661B4" w:rsidP="000661B4">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31069">
        <w:rPr>
          <w:sz w:val="18"/>
          <w:szCs w:val="18"/>
          <w:lang w:val="it-CH"/>
        </w:rPr>
        <w:t>Joerg</w:t>
      </w:r>
      <w:r w:rsidRPr="00D31069">
        <w:rPr>
          <w:sz w:val="18"/>
          <w:szCs w:val="18"/>
          <w:lang w:val="it-CH"/>
        </w:rPr>
        <w:tab/>
      </w:r>
      <w:r w:rsidRPr="00D31069">
        <w:rPr>
          <w:sz w:val="18"/>
          <w:szCs w:val="18"/>
          <w:lang w:val="it-CH"/>
        </w:rPr>
        <w:tab/>
        <w:t>Dittrich</w:t>
      </w:r>
      <w:r w:rsidRPr="00D31069">
        <w:rPr>
          <w:sz w:val="18"/>
          <w:szCs w:val="18"/>
          <w:lang w:val="it-CH"/>
        </w:rPr>
        <w:tab/>
      </w:r>
      <w:r w:rsidRPr="00D31069">
        <w:rPr>
          <w:sz w:val="18"/>
          <w:szCs w:val="18"/>
          <w:lang w:val="it-CH"/>
        </w:rPr>
        <w:tab/>
      </w:r>
      <w:r w:rsidRPr="00D31069">
        <w:rPr>
          <w:sz w:val="18"/>
          <w:szCs w:val="18"/>
          <w:lang w:val="it-CH"/>
        </w:rPr>
        <w:tab/>
        <w:t>DLR (advisor)</w:t>
      </w:r>
    </w:p>
    <w:p w14:paraId="024822C7" w14:textId="77777777" w:rsidR="000661B4" w:rsidRPr="00D31069" w:rsidRDefault="000661B4" w:rsidP="000661B4">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31069">
        <w:rPr>
          <w:sz w:val="18"/>
          <w:szCs w:val="18"/>
          <w:lang w:val="it-CH"/>
        </w:rPr>
        <w:t>Gregoire</w:t>
      </w:r>
      <w:r w:rsidRPr="00D31069">
        <w:rPr>
          <w:sz w:val="18"/>
          <w:szCs w:val="18"/>
          <w:lang w:val="it-CH"/>
        </w:rPr>
        <w:tab/>
      </w:r>
      <w:r w:rsidRPr="00D31069">
        <w:rPr>
          <w:sz w:val="18"/>
          <w:szCs w:val="18"/>
          <w:lang w:val="it-CH"/>
        </w:rPr>
        <w:tab/>
        <w:t>Faur</w:t>
      </w:r>
      <w:r w:rsidRPr="00D31069">
        <w:rPr>
          <w:sz w:val="18"/>
          <w:szCs w:val="18"/>
          <w:lang w:val="it-CH"/>
        </w:rPr>
        <w:tab/>
      </w:r>
      <w:r w:rsidRPr="00D31069">
        <w:rPr>
          <w:sz w:val="18"/>
          <w:szCs w:val="18"/>
          <w:lang w:val="it-CH"/>
        </w:rPr>
        <w:tab/>
      </w:r>
      <w:r w:rsidRPr="00D31069">
        <w:rPr>
          <w:sz w:val="18"/>
          <w:szCs w:val="18"/>
          <w:lang w:val="it-CH"/>
        </w:rPr>
        <w:tab/>
        <w:t>Delair-Tech (advisor)</w:t>
      </w:r>
    </w:p>
    <w:p w14:paraId="246AD009" w14:textId="77777777" w:rsidR="00F60698" w:rsidRPr="00D31069" w:rsidRDefault="00F60698" w:rsidP="00F60698">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31069">
        <w:rPr>
          <w:sz w:val="18"/>
          <w:szCs w:val="18"/>
          <w:lang w:val="it-CH"/>
        </w:rPr>
        <w:t>Alexandra</w:t>
      </w:r>
      <w:r w:rsidR="00D22DD0" w:rsidRPr="00D31069">
        <w:rPr>
          <w:sz w:val="18"/>
          <w:szCs w:val="18"/>
          <w:lang w:val="it-CH"/>
        </w:rPr>
        <w:tab/>
      </w:r>
      <w:r w:rsidRPr="00D31069">
        <w:rPr>
          <w:sz w:val="18"/>
          <w:szCs w:val="18"/>
          <w:lang w:val="it-CH"/>
        </w:rPr>
        <w:tab/>
        <w:t>Florin</w:t>
      </w:r>
      <w:r w:rsidRPr="00D31069">
        <w:rPr>
          <w:sz w:val="18"/>
          <w:szCs w:val="18"/>
          <w:lang w:val="it-CH"/>
        </w:rPr>
        <w:tab/>
      </w:r>
      <w:r w:rsidRPr="00D31069">
        <w:rPr>
          <w:sz w:val="18"/>
          <w:szCs w:val="18"/>
          <w:lang w:val="it-CH"/>
        </w:rPr>
        <w:tab/>
      </w:r>
      <w:r w:rsidR="00D22DD0" w:rsidRPr="00D31069">
        <w:rPr>
          <w:sz w:val="18"/>
          <w:szCs w:val="18"/>
          <w:lang w:val="it-CH"/>
        </w:rPr>
        <w:tab/>
      </w:r>
      <w:r w:rsidRPr="00D31069">
        <w:rPr>
          <w:sz w:val="18"/>
          <w:szCs w:val="18"/>
          <w:lang w:val="it-CH"/>
        </w:rPr>
        <w:t>EASA</w:t>
      </w:r>
    </w:p>
    <w:p w14:paraId="30BBB566" w14:textId="77777777" w:rsidR="000661B4" w:rsidRPr="00D31069" w:rsidRDefault="000661B4" w:rsidP="00F60706">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31069">
        <w:rPr>
          <w:sz w:val="18"/>
          <w:szCs w:val="18"/>
          <w:lang w:val="it-CH"/>
        </w:rPr>
        <w:t>Emanuela</w:t>
      </w:r>
      <w:r w:rsidRPr="00D31069">
        <w:rPr>
          <w:sz w:val="18"/>
          <w:szCs w:val="18"/>
          <w:lang w:val="it-CH"/>
        </w:rPr>
        <w:tab/>
      </w:r>
      <w:r w:rsidR="00D22DD0" w:rsidRPr="00D31069">
        <w:rPr>
          <w:sz w:val="18"/>
          <w:szCs w:val="18"/>
          <w:lang w:val="it-CH"/>
        </w:rPr>
        <w:tab/>
      </w:r>
      <w:r w:rsidRPr="00D31069">
        <w:rPr>
          <w:sz w:val="18"/>
          <w:szCs w:val="18"/>
          <w:lang w:val="it-CH"/>
        </w:rPr>
        <w:t>Innocente</w:t>
      </w:r>
      <w:r w:rsidRPr="00D31069">
        <w:rPr>
          <w:sz w:val="18"/>
          <w:szCs w:val="18"/>
          <w:lang w:val="it-CH"/>
        </w:rPr>
        <w:tab/>
      </w:r>
      <w:r w:rsidR="00D22DD0" w:rsidRPr="00D31069">
        <w:rPr>
          <w:sz w:val="18"/>
          <w:szCs w:val="18"/>
          <w:lang w:val="it-CH"/>
        </w:rPr>
        <w:tab/>
      </w:r>
      <w:r w:rsidRPr="00D31069">
        <w:rPr>
          <w:sz w:val="18"/>
          <w:szCs w:val="18"/>
          <w:lang w:val="it-CH"/>
        </w:rPr>
        <w:t>EASA (secretariat)</w:t>
      </w:r>
    </w:p>
    <w:p w14:paraId="2C2AE984" w14:textId="77777777" w:rsidR="0037722D" w:rsidRPr="00D31069" w:rsidRDefault="0037722D" w:rsidP="00F60706">
      <w:pPr>
        <w:pBdr>
          <w:top w:val="single" w:sz="4" w:space="10" w:color="auto"/>
          <w:left w:val="single" w:sz="4" w:space="10" w:color="auto"/>
          <w:bottom w:val="single" w:sz="4" w:space="10" w:color="auto"/>
          <w:right w:val="single" w:sz="4" w:space="10" w:color="auto"/>
        </w:pBdr>
        <w:spacing w:after="0"/>
        <w:ind w:left="1985" w:right="1701"/>
        <w:rPr>
          <w:sz w:val="18"/>
          <w:szCs w:val="18"/>
        </w:rPr>
      </w:pPr>
      <w:r w:rsidRPr="00D31069">
        <w:rPr>
          <w:sz w:val="18"/>
          <w:szCs w:val="18"/>
        </w:rPr>
        <w:t>Marcus</w:t>
      </w:r>
      <w:r w:rsidRPr="00D31069">
        <w:rPr>
          <w:sz w:val="18"/>
          <w:szCs w:val="18"/>
        </w:rPr>
        <w:tab/>
      </w:r>
      <w:r w:rsidRPr="00D31069">
        <w:rPr>
          <w:sz w:val="18"/>
          <w:szCs w:val="18"/>
        </w:rPr>
        <w:tab/>
        <w:t>Johnson</w:t>
      </w:r>
      <w:r w:rsidRPr="00D31069">
        <w:rPr>
          <w:sz w:val="18"/>
          <w:szCs w:val="18"/>
        </w:rPr>
        <w:tab/>
      </w:r>
      <w:r w:rsidRPr="00D31069">
        <w:rPr>
          <w:sz w:val="18"/>
          <w:szCs w:val="18"/>
        </w:rPr>
        <w:tab/>
      </w:r>
      <w:r w:rsidRPr="00D31069">
        <w:rPr>
          <w:sz w:val="18"/>
          <w:szCs w:val="18"/>
        </w:rPr>
        <w:tab/>
        <w:t>NASA</w:t>
      </w:r>
    </w:p>
    <w:p w14:paraId="054D302B" w14:textId="77777777" w:rsidR="00444D1A" w:rsidRPr="00D31069" w:rsidRDefault="00444D1A" w:rsidP="00444D1A">
      <w:pPr>
        <w:pBdr>
          <w:top w:val="single" w:sz="4" w:space="10" w:color="auto"/>
          <w:left w:val="single" w:sz="4" w:space="10" w:color="auto"/>
          <w:bottom w:val="single" w:sz="4" w:space="10" w:color="auto"/>
          <w:right w:val="single" w:sz="4" w:space="10" w:color="auto"/>
        </w:pBdr>
        <w:spacing w:after="0"/>
        <w:ind w:left="1985" w:right="1701"/>
        <w:rPr>
          <w:sz w:val="18"/>
          <w:szCs w:val="18"/>
        </w:rPr>
      </w:pPr>
      <w:r w:rsidRPr="00D31069">
        <w:rPr>
          <w:sz w:val="18"/>
          <w:szCs w:val="18"/>
        </w:rPr>
        <w:t xml:space="preserve">Jarrett </w:t>
      </w:r>
      <w:r w:rsidRPr="00D31069">
        <w:rPr>
          <w:sz w:val="18"/>
          <w:szCs w:val="18"/>
        </w:rPr>
        <w:tab/>
      </w:r>
      <w:r w:rsidRPr="00D31069">
        <w:rPr>
          <w:sz w:val="18"/>
          <w:szCs w:val="18"/>
        </w:rPr>
        <w:tab/>
        <w:t>Larrow</w:t>
      </w:r>
      <w:r w:rsidRPr="00D31069">
        <w:rPr>
          <w:sz w:val="18"/>
          <w:szCs w:val="18"/>
        </w:rPr>
        <w:tab/>
      </w:r>
      <w:r w:rsidRPr="00D31069">
        <w:rPr>
          <w:sz w:val="18"/>
          <w:szCs w:val="18"/>
        </w:rPr>
        <w:tab/>
      </w:r>
      <w:r w:rsidRPr="00D31069">
        <w:rPr>
          <w:sz w:val="18"/>
          <w:szCs w:val="18"/>
        </w:rPr>
        <w:tab/>
        <w:t>FAA</w:t>
      </w:r>
    </w:p>
    <w:p w14:paraId="7D3D9279" w14:textId="77777777" w:rsidR="000661B4" w:rsidRPr="00D31069" w:rsidRDefault="002947C7" w:rsidP="000661B4">
      <w:pPr>
        <w:pBdr>
          <w:top w:val="single" w:sz="4" w:space="10" w:color="auto"/>
          <w:left w:val="single" w:sz="4" w:space="10" w:color="auto"/>
          <w:bottom w:val="single" w:sz="4" w:space="10" w:color="auto"/>
          <w:right w:val="single" w:sz="4" w:space="10" w:color="auto"/>
        </w:pBdr>
        <w:spacing w:after="0"/>
        <w:ind w:left="1985" w:right="1701"/>
        <w:rPr>
          <w:sz w:val="18"/>
          <w:szCs w:val="18"/>
        </w:rPr>
      </w:pPr>
      <w:r w:rsidRPr="00D31069">
        <w:rPr>
          <w:sz w:val="18"/>
          <w:szCs w:val="18"/>
        </w:rPr>
        <w:t>Terrence</w:t>
      </w:r>
      <w:r w:rsidR="000661B4" w:rsidRPr="00D31069">
        <w:rPr>
          <w:sz w:val="18"/>
          <w:szCs w:val="18"/>
        </w:rPr>
        <w:tab/>
      </w:r>
      <w:r w:rsidR="000661B4" w:rsidRPr="00D31069">
        <w:rPr>
          <w:sz w:val="18"/>
          <w:szCs w:val="18"/>
        </w:rPr>
        <w:tab/>
      </w:r>
      <w:r w:rsidRPr="00D31069">
        <w:rPr>
          <w:sz w:val="18"/>
          <w:szCs w:val="18"/>
        </w:rPr>
        <w:t>Martin</w:t>
      </w:r>
      <w:r w:rsidR="000661B4" w:rsidRPr="00D31069">
        <w:rPr>
          <w:sz w:val="18"/>
          <w:szCs w:val="18"/>
        </w:rPr>
        <w:tab/>
      </w:r>
      <w:r w:rsidR="000661B4" w:rsidRPr="00D31069">
        <w:rPr>
          <w:sz w:val="18"/>
          <w:szCs w:val="18"/>
        </w:rPr>
        <w:tab/>
      </w:r>
      <w:r w:rsidRPr="00D31069">
        <w:rPr>
          <w:sz w:val="18"/>
          <w:szCs w:val="18"/>
        </w:rPr>
        <w:tab/>
      </w:r>
      <w:r w:rsidR="003D6122">
        <w:rPr>
          <w:sz w:val="18"/>
          <w:szCs w:val="18"/>
        </w:rPr>
        <w:t xml:space="preserve">QUT/Nova </w:t>
      </w:r>
      <w:r w:rsidR="000661B4" w:rsidRPr="00D31069">
        <w:rPr>
          <w:sz w:val="18"/>
          <w:szCs w:val="18"/>
        </w:rPr>
        <w:t>(advisor)</w:t>
      </w:r>
    </w:p>
    <w:p w14:paraId="3E291648" w14:textId="77777777" w:rsidR="003A2003" w:rsidRPr="00D31069" w:rsidRDefault="003A2003" w:rsidP="000661B4">
      <w:pPr>
        <w:pBdr>
          <w:top w:val="single" w:sz="4" w:space="10" w:color="auto"/>
          <w:left w:val="single" w:sz="4" w:space="10" w:color="auto"/>
          <w:bottom w:val="single" w:sz="4" w:space="10" w:color="auto"/>
          <w:right w:val="single" w:sz="4" w:space="10" w:color="auto"/>
        </w:pBdr>
        <w:spacing w:after="0"/>
        <w:ind w:left="1985" w:right="1701"/>
        <w:rPr>
          <w:sz w:val="18"/>
          <w:szCs w:val="18"/>
        </w:rPr>
      </w:pPr>
      <w:r w:rsidRPr="00D31069">
        <w:rPr>
          <w:sz w:val="18"/>
          <w:szCs w:val="18"/>
        </w:rPr>
        <w:t>Eric</w:t>
      </w:r>
      <w:r w:rsidRPr="00D31069">
        <w:rPr>
          <w:sz w:val="18"/>
          <w:szCs w:val="18"/>
        </w:rPr>
        <w:tab/>
      </w:r>
      <w:r w:rsidRPr="00D31069">
        <w:rPr>
          <w:sz w:val="18"/>
          <w:szCs w:val="18"/>
        </w:rPr>
        <w:tab/>
        <w:t>Mataba</w:t>
      </w:r>
      <w:r w:rsidRPr="00D31069">
        <w:rPr>
          <w:sz w:val="18"/>
          <w:szCs w:val="18"/>
        </w:rPr>
        <w:tab/>
      </w:r>
      <w:r w:rsidRPr="00D31069">
        <w:rPr>
          <w:sz w:val="18"/>
          <w:szCs w:val="18"/>
        </w:rPr>
        <w:tab/>
      </w:r>
      <w:r w:rsidRPr="00D31069">
        <w:rPr>
          <w:sz w:val="18"/>
          <w:szCs w:val="18"/>
        </w:rPr>
        <w:tab/>
        <w:t>SACAA</w:t>
      </w:r>
    </w:p>
    <w:p w14:paraId="49489867" w14:textId="77777777" w:rsidR="003A2003" w:rsidRPr="00D31069" w:rsidRDefault="003A2003" w:rsidP="000661B4">
      <w:pPr>
        <w:pBdr>
          <w:top w:val="single" w:sz="4" w:space="10" w:color="auto"/>
          <w:left w:val="single" w:sz="4" w:space="10" w:color="auto"/>
          <w:bottom w:val="single" w:sz="4" w:space="10" w:color="auto"/>
          <w:right w:val="single" w:sz="4" w:space="10" w:color="auto"/>
        </w:pBdr>
        <w:spacing w:after="0"/>
        <w:ind w:left="1985" w:right="1701"/>
        <w:rPr>
          <w:sz w:val="18"/>
          <w:szCs w:val="18"/>
        </w:rPr>
      </w:pPr>
      <w:r w:rsidRPr="00D31069">
        <w:rPr>
          <w:sz w:val="18"/>
          <w:szCs w:val="18"/>
        </w:rPr>
        <w:t>Charlie</w:t>
      </w:r>
      <w:r w:rsidRPr="00D31069">
        <w:rPr>
          <w:sz w:val="18"/>
          <w:szCs w:val="18"/>
        </w:rPr>
        <w:tab/>
      </w:r>
      <w:r w:rsidRPr="00D31069">
        <w:rPr>
          <w:sz w:val="18"/>
          <w:szCs w:val="18"/>
        </w:rPr>
        <w:tab/>
        <w:t>Morris</w:t>
      </w:r>
      <w:r w:rsidRPr="00D31069">
        <w:rPr>
          <w:sz w:val="18"/>
          <w:szCs w:val="18"/>
        </w:rPr>
        <w:tab/>
      </w:r>
      <w:r w:rsidRPr="00D31069">
        <w:rPr>
          <w:sz w:val="18"/>
          <w:szCs w:val="18"/>
        </w:rPr>
        <w:tab/>
      </w:r>
      <w:r w:rsidRPr="00D31069">
        <w:rPr>
          <w:sz w:val="18"/>
          <w:szCs w:val="18"/>
        </w:rPr>
        <w:tab/>
        <w:t>CAA NZ</w:t>
      </w:r>
    </w:p>
    <w:p w14:paraId="010B95DE" w14:textId="77777777" w:rsidR="00F60706" w:rsidRPr="00D31069" w:rsidRDefault="00F60706" w:rsidP="00F60698">
      <w:pPr>
        <w:pBdr>
          <w:top w:val="single" w:sz="4" w:space="10" w:color="auto"/>
          <w:left w:val="single" w:sz="4" w:space="10" w:color="auto"/>
          <w:bottom w:val="single" w:sz="4" w:space="10" w:color="auto"/>
          <w:right w:val="single" w:sz="4" w:space="10" w:color="auto"/>
        </w:pBdr>
        <w:spacing w:after="0"/>
        <w:ind w:left="1985" w:right="1701"/>
        <w:rPr>
          <w:sz w:val="18"/>
          <w:szCs w:val="18"/>
        </w:rPr>
      </w:pPr>
      <w:r w:rsidRPr="00D31069">
        <w:rPr>
          <w:sz w:val="18"/>
          <w:szCs w:val="18"/>
        </w:rPr>
        <w:t>Ifeolu</w:t>
      </w:r>
      <w:r w:rsidRPr="00D31069">
        <w:rPr>
          <w:sz w:val="18"/>
          <w:szCs w:val="18"/>
        </w:rPr>
        <w:tab/>
      </w:r>
      <w:r w:rsidRPr="00D31069">
        <w:rPr>
          <w:sz w:val="18"/>
          <w:szCs w:val="18"/>
        </w:rPr>
        <w:tab/>
        <w:t>Ogunleye</w:t>
      </w:r>
      <w:r w:rsidRPr="00D31069">
        <w:rPr>
          <w:sz w:val="18"/>
          <w:szCs w:val="18"/>
        </w:rPr>
        <w:tab/>
      </w:r>
      <w:r w:rsidRPr="00D31069">
        <w:rPr>
          <w:sz w:val="18"/>
          <w:szCs w:val="18"/>
        </w:rPr>
        <w:tab/>
        <w:t>FAA</w:t>
      </w:r>
    </w:p>
    <w:p w14:paraId="34810F16" w14:textId="77777777" w:rsidR="00444D1A" w:rsidRPr="00D31069" w:rsidRDefault="00444D1A" w:rsidP="00F60698">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31069">
        <w:rPr>
          <w:sz w:val="18"/>
          <w:szCs w:val="18"/>
          <w:lang w:val="it-CH"/>
        </w:rPr>
        <w:t>Daniel</w:t>
      </w:r>
      <w:r w:rsidRPr="00D31069">
        <w:rPr>
          <w:sz w:val="18"/>
          <w:szCs w:val="18"/>
          <w:lang w:val="it-CH"/>
        </w:rPr>
        <w:tab/>
      </w:r>
      <w:r w:rsidRPr="00D31069">
        <w:rPr>
          <w:sz w:val="18"/>
          <w:szCs w:val="18"/>
          <w:lang w:val="it-CH"/>
        </w:rPr>
        <w:tab/>
        <w:t>Phiesel</w:t>
      </w:r>
      <w:r w:rsidRPr="00D31069">
        <w:rPr>
          <w:sz w:val="18"/>
          <w:szCs w:val="18"/>
          <w:lang w:val="it-CH"/>
        </w:rPr>
        <w:tab/>
      </w:r>
      <w:r w:rsidRPr="00D31069">
        <w:rPr>
          <w:sz w:val="18"/>
          <w:szCs w:val="18"/>
          <w:lang w:val="it-CH"/>
        </w:rPr>
        <w:tab/>
      </w:r>
      <w:r w:rsidR="00D22DD0" w:rsidRPr="00D31069">
        <w:rPr>
          <w:sz w:val="18"/>
          <w:szCs w:val="18"/>
          <w:lang w:val="it-CH"/>
        </w:rPr>
        <w:tab/>
      </w:r>
      <w:r w:rsidRPr="00D31069">
        <w:rPr>
          <w:sz w:val="18"/>
          <w:szCs w:val="18"/>
          <w:lang w:val="it-CH"/>
        </w:rPr>
        <w:t>German DOT</w:t>
      </w:r>
    </w:p>
    <w:p w14:paraId="562C83A0" w14:textId="77777777" w:rsidR="00492B16" w:rsidRPr="00D31069" w:rsidRDefault="008925A9" w:rsidP="00F60698">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31069">
        <w:rPr>
          <w:sz w:val="18"/>
          <w:szCs w:val="18"/>
          <w:lang w:val="it-CH"/>
        </w:rPr>
        <w:t xml:space="preserve">Juan </w:t>
      </w:r>
      <w:r w:rsidR="00AE2306" w:rsidRPr="00D31069">
        <w:rPr>
          <w:sz w:val="18"/>
          <w:szCs w:val="18"/>
          <w:lang w:val="it-CH"/>
        </w:rPr>
        <w:t xml:space="preserve">Jose </w:t>
      </w:r>
      <w:r w:rsidR="00AE2306" w:rsidRPr="00D31069">
        <w:rPr>
          <w:sz w:val="18"/>
          <w:szCs w:val="18"/>
          <w:lang w:val="it-CH"/>
        </w:rPr>
        <w:tab/>
      </w:r>
      <w:r w:rsidR="00AE2306" w:rsidRPr="00D31069">
        <w:rPr>
          <w:sz w:val="18"/>
          <w:szCs w:val="18"/>
          <w:lang w:val="it-CH"/>
        </w:rPr>
        <w:tab/>
        <w:t>Sola Banasco</w:t>
      </w:r>
      <w:r w:rsidR="00AE2306" w:rsidRPr="00D31069">
        <w:rPr>
          <w:sz w:val="18"/>
          <w:szCs w:val="18"/>
          <w:lang w:val="it-CH"/>
        </w:rPr>
        <w:tab/>
      </w:r>
      <w:r w:rsidR="00AE2306" w:rsidRPr="00D31069">
        <w:rPr>
          <w:sz w:val="18"/>
          <w:szCs w:val="18"/>
          <w:lang w:val="it-CH"/>
        </w:rPr>
        <w:tab/>
        <w:t>AESA</w:t>
      </w:r>
    </w:p>
    <w:p w14:paraId="04C28528" w14:textId="77777777" w:rsidR="00AE2306" w:rsidRPr="00D31069" w:rsidRDefault="00AE2306" w:rsidP="00F60698">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p>
    <w:p w14:paraId="357AFA3E" w14:textId="77777777" w:rsidR="00492B16" w:rsidRPr="00D31069" w:rsidRDefault="000661B4" w:rsidP="00F60698">
      <w:pPr>
        <w:pBdr>
          <w:top w:val="single" w:sz="4" w:space="10" w:color="auto"/>
          <w:left w:val="single" w:sz="4" w:space="10" w:color="auto"/>
          <w:bottom w:val="single" w:sz="4" w:space="10" w:color="auto"/>
          <w:right w:val="single" w:sz="4" w:space="10" w:color="auto"/>
        </w:pBdr>
        <w:spacing w:after="0"/>
        <w:ind w:left="1985" w:right="1701"/>
        <w:rPr>
          <w:sz w:val="18"/>
          <w:szCs w:val="18"/>
          <w:u w:val="single"/>
          <w:lang w:val="fr-CH"/>
        </w:rPr>
      </w:pPr>
      <w:r w:rsidRPr="00D31069">
        <w:rPr>
          <w:sz w:val="18"/>
          <w:szCs w:val="18"/>
          <w:u w:val="single"/>
          <w:lang w:val="fr-CH"/>
        </w:rPr>
        <w:t>SCB Experts</w:t>
      </w:r>
      <w:r w:rsidR="00492B16" w:rsidRPr="00D31069">
        <w:rPr>
          <w:sz w:val="18"/>
          <w:szCs w:val="18"/>
          <w:u w:val="single"/>
          <w:lang w:val="fr-CH"/>
        </w:rPr>
        <w:t>:</w:t>
      </w:r>
    </w:p>
    <w:p w14:paraId="49DEE487" w14:textId="77777777" w:rsidR="00F60706" w:rsidRPr="00D31069" w:rsidRDefault="00F60706" w:rsidP="00F60698">
      <w:pPr>
        <w:pBdr>
          <w:top w:val="single" w:sz="4" w:space="10" w:color="auto"/>
          <w:left w:val="single" w:sz="4" w:space="10" w:color="auto"/>
          <w:bottom w:val="single" w:sz="4" w:space="10" w:color="auto"/>
          <w:right w:val="single" w:sz="4" w:space="10" w:color="auto"/>
        </w:pBdr>
        <w:spacing w:after="0"/>
        <w:ind w:left="1985" w:right="1701"/>
        <w:rPr>
          <w:sz w:val="18"/>
          <w:szCs w:val="18"/>
          <w:lang w:val="fr-CH"/>
        </w:rPr>
      </w:pPr>
      <w:r w:rsidRPr="00D31069">
        <w:rPr>
          <w:sz w:val="18"/>
          <w:szCs w:val="18"/>
          <w:lang w:val="fr-CH"/>
        </w:rPr>
        <w:t>Michael</w:t>
      </w:r>
      <w:r w:rsidRPr="00D31069">
        <w:rPr>
          <w:sz w:val="18"/>
          <w:szCs w:val="18"/>
          <w:lang w:val="fr-CH"/>
        </w:rPr>
        <w:tab/>
      </w:r>
      <w:r w:rsidRPr="00D31069">
        <w:rPr>
          <w:sz w:val="18"/>
          <w:szCs w:val="18"/>
          <w:lang w:val="fr-CH"/>
        </w:rPr>
        <w:tab/>
        <w:t>Allouche</w:t>
      </w:r>
      <w:r w:rsidRPr="00D31069">
        <w:rPr>
          <w:sz w:val="18"/>
          <w:szCs w:val="18"/>
          <w:lang w:val="fr-CH"/>
        </w:rPr>
        <w:tab/>
      </w:r>
      <w:r w:rsidRPr="00D31069">
        <w:rPr>
          <w:sz w:val="18"/>
          <w:szCs w:val="18"/>
          <w:lang w:val="fr-CH"/>
        </w:rPr>
        <w:tab/>
      </w:r>
      <w:r w:rsidR="00D22DD0" w:rsidRPr="00D31069">
        <w:rPr>
          <w:sz w:val="18"/>
          <w:szCs w:val="18"/>
          <w:lang w:val="fr-CH"/>
        </w:rPr>
        <w:tab/>
      </w:r>
      <w:r w:rsidRPr="00D31069">
        <w:rPr>
          <w:sz w:val="18"/>
          <w:szCs w:val="18"/>
          <w:lang w:val="fr-CH"/>
        </w:rPr>
        <w:t>IA</w:t>
      </w:r>
      <w:r w:rsidR="00410827" w:rsidRPr="00D31069">
        <w:rPr>
          <w:sz w:val="18"/>
          <w:szCs w:val="18"/>
          <w:lang w:val="fr-CH"/>
        </w:rPr>
        <w:t>I</w:t>
      </w:r>
    </w:p>
    <w:p w14:paraId="06F1FE3E" w14:textId="77777777" w:rsidR="000449D7" w:rsidRPr="00D31069" w:rsidRDefault="000449D7" w:rsidP="00F60698">
      <w:pPr>
        <w:pBdr>
          <w:top w:val="single" w:sz="4" w:space="10" w:color="auto"/>
          <w:left w:val="single" w:sz="4" w:space="10" w:color="auto"/>
          <w:bottom w:val="single" w:sz="4" w:space="10" w:color="auto"/>
          <w:right w:val="single" w:sz="4" w:space="10" w:color="auto"/>
        </w:pBdr>
        <w:spacing w:after="0"/>
        <w:ind w:left="1985" w:right="1701"/>
        <w:rPr>
          <w:sz w:val="18"/>
          <w:szCs w:val="18"/>
          <w:lang w:val="fr-CH"/>
        </w:rPr>
      </w:pPr>
      <w:r w:rsidRPr="00D31069">
        <w:rPr>
          <w:sz w:val="18"/>
          <w:szCs w:val="18"/>
          <w:lang w:val="fr-CH"/>
        </w:rPr>
        <w:t xml:space="preserve">Samuel </w:t>
      </w:r>
      <w:r w:rsidRPr="00D31069">
        <w:rPr>
          <w:sz w:val="18"/>
          <w:szCs w:val="18"/>
          <w:lang w:val="fr-CH"/>
        </w:rPr>
        <w:tab/>
      </w:r>
      <w:r w:rsidRPr="00D31069">
        <w:rPr>
          <w:sz w:val="18"/>
          <w:szCs w:val="18"/>
          <w:lang w:val="fr-CH"/>
        </w:rPr>
        <w:tab/>
        <w:t xml:space="preserve">Depraz </w:t>
      </w:r>
      <w:r w:rsidR="00690E4A" w:rsidRPr="00D31069">
        <w:rPr>
          <w:sz w:val="18"/>
          <w:szCs w:val="18"/>
          <w:lang w:val="fr-CH"/>
        </w:rPr>
        <w:tab/>
      </w:r>
      <w:r w:rsidR="00690E4A" w:rsidRPr="00D31069">
        <w:rPr>
          <w:sz w:val="18"/>
          <w:szCs w:val="18"/>
          <w:lang w:val="fr-CH"/>
        </w:rPr>
        <w:tab/>
      </w:r>
      <w:r w:rsidR="00D22DD0" w:rsidRPr="00D31069">
        <w:rPr>
          <w:sz w:val="18"/>
          <w:szCs w:val="18"/>
          <w:lang w:val="fr-CH"/>
        </w:rPr>
        <w:tab/>
      </w:r>
      <w:r w:rsidRPr="00D31069">
        <w:rPr>
          <w:sz w:val="18"/>
          <w:szCs w:val="18"/>
          <w:lang w:val="fr-CH"/>
        </w:rPr>
        <w:t xml:space="preserve">senseFly </w:t>
      </w:r>
    </w:p>
    <w:p w14:paraId="0CB332EB" w14:textId="77777777" w:rsidR="00B9211C" w:rsidRPr="00D31069" w:rsidRDefault="00B9211C" w:rsidP="00B9211C">
      <w:pPr>
        <w:pBdr>
          <w:top w:val="single" w:sz="4" w:space="10" w:color="auto"/>
          <w:left w:val="single" w:sz="4" w:space="10" w:color="auto"/>
          <w:bottom w:val="single" w:sz="4" w:space="10" w:color="auto"/>
          <w:right w:val="single" w:sz="4" w:space="10" w:color="auto"/>
        </w:pBdr>
        <w:spacing w:after="0"/>
        <w:ind w:left="1985" w:right="1701"/>
        <w:rPr>
          <w:sz w:val="18"/>
          <w:szCs w:val="18"/>
        </w:rPr>
      </w:pPr>
      <w:r w:rsidRPr="00D31069">
        <w:rPr>
          <w:sz w:val="18"/>
          <w:szCs w:val="18"/>
        </w:rPr>
        <w:t xml:space="preserve">Oliver </w:t>
      </w:r>
      <w:r w:rsidRPr="00D31069">
        <w:rPr>
          <w:sz w:val="18"/>
          <w:szCs w:val="18"/>
        </w:rPr>
        <w:tab/>
      </w:r>
      <w:r w:rsidRPr="00D31069">
        <w:rPr>
          <w:sz w:val="18"/>
          <w:szCs w:val="18"/>
        </w:rPr>
        <w:tab/>
        <w:t xml:space="preserve">Evans </w:t>
      </w:r>
      <w:r w:rsidR="00690E4A" w:rsidRPr="00D31069">
        <w:rPr>
          <w:sz w:val="18"/>
          <w:szCs w:val="18"/>
        </w:rPr>
        <w:tab/>
      </w:r>
      <w:r w:rsidR="00690E4A" w:rsidRPr="00D31069">
        <w:rPr>
          <w:sz w:val="18"/>
          <w:szCs w:val="18"/>
        </w:rPr>
        <w:tab/>
      </w:r>
      <w:r w:rsidR="00690E4A" w:rsidRPr="00D31069">
        <w:rPr>
          <w:sz w:val="18"/>
          <w:szCs w:val="18"/>
        </w:rPr>
        <w:tab/>
        <w:t>Matternet</w:t>
      </w:r>
    </w:p>
    <w:p w14:paraId="51B52328" w14:textId="77777777" w:rsidR="000449D7" w:rsidRPr="00D31069" w:rsidRDefault="000449D7" w:rsidP="00F60698">
      <w:pPr>
        <w:pBdr>
          <w:top w:val="single" w:sz="4" w:space="10" w:color="auto"/>
          <w:left w:val="single" w:sz="4" w:space="10" w:color="auto"/>
          <w:bottom w:val="single" w:sz="4" w:space="10" w:color="auto"/>
          <w:right w:val="single" w:sz="4" w:space="10" w:color="auto"/>
        </w:pBdr>
        <w:spacing w:after="0"/>
        <w:ind w:left="1985" w:right="1701"/>
        <w:rPr>
          <w:sz w:val="18"/>
          <w:szCs w:val="18"/>
        </w:rPr>
      </w:pPr>
      <w:r w:rsidRPr="00D31069">
        <w:rPr>
          <w:sz w:val="18"/>
          <w:szCs w:val="18"/>
        </w:rPr>
        <w:t xml:space="preserve">Andreas </w:t>
      </w:r>
      <w:r w:rsidRPr="00D31069">
        <w:rPr>
          <w:sz w:val="18"/>
          <w:szCs w:val="18"/>
        </w:rPr>
        <w:tab/>
      </w:r>
      <w:r w:rsidRPr="00D31069">
        <w:rPr>
          <w:sz w:val="18"/>
          <w:szCs w:val="18"/>
        </w:rPr>
        <w:tab/>
        <w:t xml:space="preserve">Raptopoulos </w:t>
      </w:r>
      <w:r w:rsidR="00690E4A" w:rsidRPr="00D31069">
        <w:rPr>
          <w:sz w:val="18"/>
          <w:szCs w:val="18"/>
        </w:rPr>
        <w:tab/>
      </w:r>
      <w:r w:rsidR="00690E4A" w:rsidRPr="00D31069">
        <w:rPr>
          <w:sz w:val="18"/>
          <w:szCs w:val="18"/>
        </w:rPr>
        <w:tab/>
      </w:r>
      <w:r w:rsidR="00B9211C" w:rsidRPr="00D31069">
        <w:rPr>
          <w:sz w:val="18"/>
          <w:szCs w:val="18"/>
        </w:rPr>
        <w:t xml:space="preserve">Matternet </w:t>
      </w:r>
    </w:p>
    <w:p w14:paraId="2D12A1CE" w14:textId="77777777" w:rsidR="000661B4" w:rsidRPr="00D31069" w:rsidRDefault="000661B4" w:rsidP="00F60698">
      <w:pPr>
        <w:pBdr>
          <w:top w:val="single" w:sz="4" w:space="10" w:color="auto"/>
          <w:left w:val="single" w:sz="4" w:space="10" w:color="auto"/>
          <w:bottom w:val="single" w:sz="4" w:space="10" w:color="auto"/>
          <w:right w:val="single" w:sz="4" w:space="10" w:color="auto"/>
        </w:pBdr>
        <w:spacing w:after="0"/>
        <w:ind w:left="1985" w:right="1701"/>
        <w:rPr>
          <w:sz w:val="18"/>
          <w:szCs w:val="18"/>
        </w:rPr>
      </w:pPr>
      <w:r w:rsidRPr="00D31069">
        <w:rPr>
          <w:sz w:val="18"/>
          <w:szCs w:val="18"/>
        </w:rPr>
        <w:t>Paolo</w:t>
      </w:r>
      <w:r w:rsidRPr="00D31069">
        <w:rPr>
          <w:sz w:val="18"/>
          <w:szCs w:val="18"/>
        </w:rPr>
        <w:tab/>
      </w:r>
      <w:r w:rsidRPr="00D31069">
        <w:rPr>
          <w:sz w:val="18"/>
          <w:szCs w:val="18"/>
        </w:rPr>
        <w:tab/>
        <w:t>Resmini</w:t>
      </w:r>
      <w:r w:rsidRPr="00D31069">
        <w:rPr>
          <w:sz w:val="18"/>
          <w:szCs w:val="18"/>
        </w:rPr>
        <w:tab/>
      </w:r>
      <w:r w:rsidRPr="00D31069">
        <w:rPr>
          <w:sz w:val="18"/>
          <w:szCs w:val="18"/>
        </w:rPr>
        <w:tab/>
      </w:r>
      <w:r w:rsidR="00D22DD0" w:rsidRPr="00D31069">
        <w:rPr>
          <w:sz w:val="18"/>
          <w:szCs w:val="18"/>
        </w:rPr>
        <w:tab/>
      </w:r>
      <w:r w:rsidRPr="00D31069">
        <w:rPr>
          <w:sz w:val="18"/>
          <w:szCs w:val="18"/>
        </w:rPr>
        <w:t>Matternet</w:t>
      </w:r>
    </w:p>
    <w:p w14:paraId="3ED6215F" w14:textId="77777777" w:rsidR="00F60706" w:rsidRPr="00D22DD0" w:rsidRDefault="00F60706" w:rsidP="00F60698">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sidRPr="00D22DD0">
        <w:rPr>
          <w:sz w:val="18"/>
          <w:szCs w:val="18"/>
          <w:lang w:val="en-US"/>
        </w:rPr>
        <w:t>Segalite</w:t>
      </w:r>
      <w:r w:rsidRPr="00D22DD0">
        <w:rPr>
          <w:sz w:val="18"/>
          <w:szCs w:val="18"/>
          <w:lang w:val="en-US"/>
        </w:rPr>
        <w:tab/>
      </w:r>
      <w:r w:rsidRPr="00D22DD0">
        <w:rPr>
          <w:sz w:val="18"/>
          <w:szCs w:val="18"/>
          <w:lang w:val="en-US"/>
        </w:rPr>
        <w:tab/>
        <w:t>Sellem-Delmar</w:t>
      </w:r>
      <w:r w:rsidR="00D22DD0">
        <w:rPr>
          <w:sz w:val="18"/>
          <w:szCs w:val="18"/>
          <w:lang w:val="en-US"/>
        </w:rPr>
        <w:tab/>
      </w:r>
      <w:r w:rsidRPr="00D22DD0">
        <w:rPr>
          <w:sz w:val="18"/>
          <w:szCs w:val="18"/>
          <w:lang w:val="en-US"/>
        </w:rPr>
        <w:tab/>
        <w:t>Safran Group</w:t>
      </w:r>
    </w:p>
    <w:p w14:paraId="37CB0291" w14:textId="77777777" w:rsidR="000449D7" w:rsidRPr="00D22DD0" w:rsidRDefault="000449D7" w:rsidP="00F60698">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sidRPr="00D22DD0">
        <w:rPr>
          <w:sz w:val="18"/>
          <w:szCs w:val="18"/>
          <w:lang w:val="en-US"/>
        </w:rPr>
        <w:t xml:space="preserve">Andrew </w:t>
      </w:r>
      <w:r w:rsidRPr="00D22DD0">
        <w:rPr>
          <w:sz w:val="18"/>
          <w:szCs w:val="18"/>
          <w:lang w:val="en-US"/>
        </w:rPr>
        <w:tab/>
      </w:r>
      <w:r w:rsidRPr="00D22DD0">
        <w:rPr>
          <w:sz w:val="18"/>
          <w:szCs w:val="18"/>
          <w:lang w:val="en-US"/>
        </w:rPr>
        <w:tab/>
        <w:t>Thurling</w:t>
      </w:r>
      <w:r w:rsidR="00884DB8" w:rsidRPr="00D22DD0">
        <w:rPr>
          <w:sz w:val="18"/>
          <w:szCs w:val="18"/>
          <w:lang w:val="en-US"/>
        </w:rPr>
        <w:t xml:space="preserve"> </w:t>
      </w:r>
      <w:r w:rsidR="00690E4A" w:rsidRPr="00D22DD0">
        <w:rPr>
          <w:sz w:val="18"/>
          <w:szCs w:val="18"/>
          <w:lang w:val="en-US"/>
        </w:rPr>
        <w:tab/>
      </w:r>
      <w:r w:rsidR="00690E4A" w:rsidRPr="00D22DD0">
        <w:rPr>
          <w:sz w:val="18"/>
          <w:szCs w:val="18"/>
          <w:lang w:val="en-US"/>
        </w:rPr>
        <w:tab/>
      </w:r>
      <w:r w:rsidR="00D22DD0">
        <w:rPr>
          <w:sz w:val="18"/>
          <w:szCs w:val="18"/>
          <w:lang w:val="en-US"/>
        </w:rPr>
        <w:tab/>
      </w:r>
      <w:r w:rsidR="003A2003">
        <w:rPr>
          <w:sz w:val="18"/>
          <w:szCs w:val="18"/>
          <w:lang w:val="en-US"/>
        </w:rPr>
        <w:t>NUAIR</w:t>
      </w:r>
      <w:r w:rsidR="003A2003" w:rsidRPr="00D22DD0">
        <w:rPr>
          <w:sz w:val="18"/>
          <w:szCs w:val="18"/>
          <w:lang w:val="en-US"/>
        </w:rPr>
        <w:t xml:space="preserve"> </w:t>
      </w:r>
    </w:p>
    <w:p w14:paraId="022E5257" w14:textId="77777777" w:rsidR="00AE2306" w:rsidRPr="00D22DD0" w:rsidRDefault="00AE2306" w:rsidP="00F60698">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p>
    <w:p w14:paraId="46198908" w14:textId="77777777" w:rsidR="00027F54" w:rsidRPr="00D22DD0" w:rsidRDefault="00690E4A" w:rsidP="00F60698">
      <w:pPr>
        <w:pBdr>
          <w:top w:val="single" w:sz="4" w:space="10" w:color="auto"/>
          <w:left w:val="single" w:sz="4" w:space="10" w:color="auto"/>
          <w:bottom w:val="single" w:sz="4" w:space="10" w:color="auto"/>
          <w:right w:val="single" w:sz="4" w:space="10" w:color="auto"/>
        </w:pBdr>
        <w:spacing w:after="0"/>
        <w:ind w:left="1985" w:right="1701"/>
        <w:rPr>
          <w:sz w:val="18"/>
          <w:szCs w:val="18"/>
          <w:u w:val="single"/>
          <w:lang w:val="en-US"/>
        </w:rPr>
      </w:pPr>
      <w:r w:rsidRPr="00D22DD0">
        <w:rPr>
          <w:sz w:val="18"/>
          <w:szCs w:val="18"/>
          <w:u w:val="single"/>
          <w:lang w:val="en-US"/>
        </w:rPr>
        <w:t>With contributions from</w:t>
      </w:r>
      <w:r w:rsidR="00027F54" w:rsidRPr="00D22DD0">
        <w:rPr>
          <w:sz w:val="18"/>
          <w:szCs w:val="18"/>
          <w:u w:val="single"/>
          <w:lang w:val="en-US"/>
        </w:rPr>
        <w:t>:</w:t>
      </w:r>
    </w:p>
    <w:p w14:paraId="5CAABEF0" w14:textId="77777777" w:rsidR="009C1A50" w:rsidRDefault="009C1A50" w:rsidP="0041244C">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Pr>
          <w:sz w:val="18"/>
          <w:szCs w:val="18"/>
          <w:lang w:val="en-US"/>
        </w:rPr>
        <w:t>Fabio</w:t>
      </w:r>
      <w:r>
        <w:rPr>
          <w:sz w:val="18"/>
          <w:szCs w:val="18"/>
          <w:lang w:val="en-US"/>
        </w:rPr>
        <w:tab/>
      </w:r>
      <w:r>
        <w:rPr>
          <w:sz w:val="18"/>
          <w:szCs w:val="18"/>
          <w:lang w:val="en-US"/>
        </w:rPr>
        <w:tab/>
        <w:t>Camacho</w:t>
      </w:r>
      <w:r>
        <w:rPr>
          <w:sz w:val="18"/>
          <w:szCs w:val="18"/>
          <w:lang w:val="en-US"/>
        </w:rPr>
        <w:tab/>
      </w:r>
      <w:r>
        <w:rPr>
          <w:sz w:val="18"/>
          <w:szCs w:val="18"/>
          <w:lang w:val="en-US"/>
        </w:rPr>
        <w:tab/>
        <w:t>ANAC Portugal</w:t>
      </w:r>
    </w:p>
    <w:p w14:paraId="1D6BF586" w14:textId="77777777" w:rsidR="0041244C" w:rsidRPr="001C2DC5" w:rsidRDefault="0041244C" w:rsidP="0041244C">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1C2DC5">
        <w:rPr>
          <w:sz w:val="18"/>
          <w:szCs w:val="18"/>
          <w:lang w:val="it-CH"/>
        </w:rPr>
        <w:t xml:space="preserve">Andre </w:t>
      </w:r>
      <w:r w:rsidRPr="001C2DC5">
        <w:rPr>
          <w:sz w:val="18"/>
          <w:szCs w:val="18"/>
          <w:lang w:val="it-CH"/>
        </w:rPr>
        <w:tab/>
      </w:r>
      <w:r w:rsidRPr="001C2DC5">
        <w:rPr>
          <w:sz w:val="18"/>
          <w:szCs w:val="18"/>
          <w:lang w:val="it-CH"/>
        </w:rPr>
        <w:tab/>
        <w:t xml:space="preserve">Clot </w:t>
      </w:r>
      <w:r w:rsidRPr="001C2DC5">
        <w:rPr>
          <w:sz w:val="18"/>
          <w:szCs w:val="18"/>
          <w:lang w:val="it-CH"/>
        </w:rPr>
        <w:tab/>
      </w:r>
      <w:r w:rsidRPr="001C2DC5">
        <w:rPr>
          <w:sz w:val="18"/>
          <w:szCs w:val="18"/>
          <w:lang w:val="it-CH"/>
        </w:rPr>
        <w:tab/>
      </w:r>
      <w:r w:rsidRPr="001C2DC5">
        <w:rPr>
          <w:sz w:val="18"/>
          <w:szCs w:val="18"/>
          <w:lang w:val="it-CH"/>
        </w:rPr>
        <w:tab/>
        <w:t xml:space="preserve">EuroUSC </w:t>
      </w:r>
    </w:p>
    <w:p w14:paraId="51B6E494" w14:textId="77777777" w:rsidR="007E69E4" w:rsidRPr="00D22DD0" w:rsidRDefault="007E69E4"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22DD0">
        <w:rPr>
          <w:sz w:val="18"/>
          <w:szCs w:val="18"/>
          <w:lang w:val="it-CH"/>
        </w:rPr>
        <w:t>Giovanni</w:t>
      </w:r>
      <w:r w:rsidRPr="00D22DD0">
        <w:rPr>
          <w:sz w:val="18"/>
          <w:szCs w:val="18"/>
          <w:lang w:val="it-CH"/>
        </w:rPr>
        <w:tab/>
      </w:r>
      <w:r w:rsidRPr="00D22DD0">
        <w:rPr>
          <w:sz w:val="18"/>
          <w:szCs w:val="18"/>
          <w:lang w:val="it-CH"/>
        </w:rPr>
        <w:tab/>
        <w:t>Di Antonio</w:t>
      </w:r>
      <w:r w:rsidRPr="00D22DD0">
        <w:rPr>
          <w:sz w:val="18"/>
          <w:szCs w:val="18"/>
          <w:lang w:val="it-CH"/>
        </w:rPr>
        <w:tab/>
      </w:r>
      <w:r w:rsidRPr="00D22DD0">
        <w:rPr>
          <w:sz w:val="18"/>
          <w:szCs w:val="18"/>
          <w:lang w:val="it-CH"/>
        </w:rPr>
        <w:tab/>
        <w:t>ENAC Italy</w:t>
      </w:r>
    </w:p>
    <w:p w14:paraId="706BE5DE" w14:textId="77777777" w:rsidR="0041244C" w:rsidRPr="00D22DD0" w:rsidRDefault="0041244C"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22DD0">
        <w:rPr>
          <w:sz w:val="18"/>
          <w:szCs w:val="18"/>
          <w:lang w:val="it-CH"/>
        </w:rPr>
        <w:t>Natale</w:t>
      </w:r>
      <w:r w:rsidRPr="00D22DD0">
        <w:rPr>
          <w:sz w:val="18"/>
          <w:szCs w:val="18"/>
          <w:lang w:val="it-CH"/>
        </w:rPr>
        <w:tab/>
      </w:r>
      <w:r w:rsidRPr="00D22DD0">
        <w:rPr>
          <w:sz w:val="18"/>
          <w:szCs w:val="18"/>
          <w:lang w:val="it-CH"/>
        </w:rPr>
        <w:tab/>
        <w:t>Di Rubbo</w:t>
      </w:r>
      <w:r w:rsidRPr="00D22DD0">
        <w:rPr>
          <w:sz w:val="18"/>
          <w:szCs w:val="18"/>
          <w:lang w:val="it-CH"/>
        </w:rPr>
        <w:tab/>
      </w:r>
      <w:r w:rsidRPr="00D22DD0">
        <w:rPr>
          <w:sz w:val="18"/>
          <w:szCs w:val="18"/>
          <w:lang w:val="it-CH"/>
        </w:rPr>
        <w:tab/>
        <w:t>EASA</w:t>
      </w:r>
    </w:p>
    <w:p w14:paraId="765E6943" w14:textId="77777777" w:rsidR="000661B4" w:rsidRDefault="000661B4"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22DD0">
        <w:rPr>
          <w:sz w:val="18"/>
          <w:szCs w:val="18"/>
          <w:lang w:val="it-CH"/>
        </w:rPr>
        <w:t>Marco</w:t>
      </w:r>
      <w:r w:rsidRPr="00D22DD0">
        <w:rPr>
          <w:sz w:val="18"/>
          <w:szCs w:val="18"/>
          <w:lang w:val="it-CH"/>
        </w:rPr>
        <w:tab/>
      </w:r>
      <w:r w:rsidRPr="00D22DD0">
        <w:rPr>
          <w:sz w:val="18"/>
          <w:szCs w:val="18"/>
          <w:lang w:val="it-CH"/>
        </w:rPr>
        <w:tab/>
        <w:t>Ducci</w:t>
      </w:r>
      <w:r w:rsidRPr="00D22DD0">
        <w:rPr>
          <w:sz w:val="18"/>
          <w:szCs w:val="18"/>
          <w:lang w:val="it-CH"/>
        </w:rPr>
        <w:tab/>
      </w:r>
      <w:r w:rsidRPr="00D22DD0">
        <w:rPr>
          <w:sz w:val="18"/>
          <w:szCs w:val="18"/>
          <w:lang w:val="it-CH"/>
        </w:rPr>
        <w:tab/>
      </w:r>
      <w:r w:rsidRPr="00D22DD0">
        <w:rPr>
          <w:sz w:val="18"/>
          <w:szCs w:val="18"/>
          <w:lang w:val="it-CH"/>
        </w:rPr>
        <w:tab/>
        <w:t>Estonia (EuroUSC)</w:t>
      </w:r>
    </w:p>
    <w:p w14:paraId="1EF913AC" w14:textId="77777777" w:rsidR="009C1A50" w:rsidRPr="00D22DD0" w:rsidRDefault="009C1A50"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Pr>
          <w:sz w:val="18"/>
          <w:szCs w:val="18"/>
          <w:lang w:val="it-CH"/>
        </w:rPr>
        <w:t>Joao Alfredo</w:t>
      </w:r>
      <w:r>
        <w:rPr>
          <w:sz w:val="18"/>
          <w:szCs w:val="18"/>
          <w:lang w:val="it-CH"/>
        </w:rPr>
        <w:tab/>
        <w:t>Fajardo Freire</w:t>
      </w:r>
      <w:r>
        <w:rPr>
          <w:sz w:val="18"/>
          <w:szCs w:val="18"/>
          <w:lang w:val="it-CH"/>
        </w:rPr>
        <w:tab/>
      </w:r>
      <w:r>
        <w:rPr>
          <w:sz w:val="18"/>
          <w:szCs w:val="18"/>
          <w:lang w:val="it-CH"/>
        </w:rPr>
        <w:tab/>
        <w:t>ANAC Brasil</w:t>
      </w:r>
    </w:p>
    <w:p w14:paraId="5474695A" w14:textId="77777777" w:rsidR="007E69E4" w:rsidRPr="00D31069" w:rsidRDefault="007E69E4"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31069">
        <w:rPr>
          <w:sz w:val="18"/>
          <w:szCs w:val="18"/>
          <w:lang w:val="it-CH"/>
        </w:rPr>
        <w:t>Markus</w:t>
      </w:r>
      <w:r w:rsidRPr="00D31069">
        <w:rPr>
          <w:sz w:val="18"/>
          <w:szCs w:val="18"/>
          <w:lang w:val="it-CH"/>
        </w:rPr>
        <w:tab/>
      </w:r>
      <w:r w:rsidRPr="00D31069">
        <w:rPr>
          <w:sz w:val="18"/>
          <w:szCs w:val="18"/>
          <w:lang w:val="it-CH"/>
        </w:rPr>
        <w:tab/>
        <w:t>Farner</w:t>
      </w:r>
      <w:r w:rsidRPr="00D31069">
        <w:rPr>
          <w:sz w:val="18"/>
          <w:szCs w:val="18"/>
          <w:lang w:val="it-CH"/>
        </w:rPr>
        <w:tab/>
      </w:r>
      <w:r w:rsidRPr="00D31069">
        <w:rPr>
          <w:sz w:val="18"/>
          <w:szCs w:val="18"/>
          <w:lang w:val="it-CH"/>
        </w:rPr>
        <w:tab/>
      </w:r>
      <w:r w:rsidRPr="00D31069">
        <w:rPr>
          <w:sz w:val="18"/>
          <w:szCs w:val="18"/>
          <w:lang w:val="it-CH"/>
        </w:rPr>
        <w:tab/>
        <w:t>Swiss FOCA</w:t>
      </w:r>
    </w:p>
    <w:p w14:paraId="10FA808F" w14:textId="77777777" w:rsidR="003A2003" w:rsidRPr="00D31069" w:rsidRDefault="003A2003" w:rsidP="003A2003">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31069">
        <w:rPr>
          <w:sz w:val="18"/>
          <w:szCs w:val="18"/>
          <w:lang w:val="it-CH"/>
        </w:rPr>
        <w:t>James</w:t>
      </w:r>
      <w:r w:rsidRPr="00D31069">
        <w:rPr>
          <w:sz w:val="18"/>
          <w:szCs w:val="18"/>
          <w:lang w:val="it-CH"/>
        </w:rPr>
        <w:tab/>
      </w:r>
      <w:r w:rsidRPr="00D31069">
        <w:rPr>
          <w:sz w:val="18"/>
          <w:szCs w:val="18"/>
          <w:lang w:val="it-CH"/>
        </w:rPr>
        <w:tab/>
        <w:t>Foltz</w:t>
      </w:r>
      <w:r w:rsidRPr="00D31069">
        <w:rPr>
          <w:sz w:val="18"/>
          <w:szCs w:val="18"/>
          <w:lang w:val="it-CH"/>
        </w:rPr>
        <w:tab/>
      </w:r>
      <w:r w:rsidRPr="00D31069">
        <w:rPr>
          <w:sz w:val="18"/>
          <w:szCs w:val="18"/>
          <w:lang w:val="it-CH"/>
        </w:rPr>
        <w:tab/>
      </w:r>
      <w:r w:rsidRPr="00D31069">
        <w:rPr>
          <w:sz w:val="18"/>
          <w:szCs w:val="18"/>
          <w:lang w:val="it-CH"/>
        </w:rPr>
        <w:tab/>
        <w:t>FAA</w:t>
      </w:r>
    </w:p>
    <w:p w14:paraId="75229FC6" w14:textId="77777777" w:rsidR="000661B4" w:rsidRPr="00D31069" w:rsidRDefault="000661B4"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31069">
        <w:rPr>
          <w:sz w:val="18"/>
          <w:szCs w:val="18"/>
          <w:lang w:val="it-CH"/>
        </w:rPr>
        <w:t>Andreas</w:t>
      </w:r>
      <w:r w:rsidRPr="00D31069">
        <w:rPr>
          <w:sz w:val="18"/>
          <w:szCs w:val="18"/>
          <w:lang w:val="it-CH"/>
        </w:rPr>
        <w:tab/>
      </w:r>
      <w:r w:rsidRPr="00D31069">
        <w:rPr>
          <w:sz w:val="18"/>
          <w:szCs w:val="18"/>
          <w:lang w:val="it-CH"/>
        </w:rPr>
        <w:tab/>
        <w:t>Gherman</w:t>
      </w:r>
      <w:r w:rsidRPr="00D31069">
        <w:rPr>
          <w:sz w:val="18"/>
          <w:szCs w:val="18"/>
          <w:lang w:val="it-CH"/>
        </w:rPr>
        <w:tab/>
      </w:r>
      <w:r w:rsidRPr="00D31069">
        <w:rPr>
          <w:sz w:val="18"/>
          <w:szCs w:val="18"/>
          <w:lang w:val="it-CH"/>
        </w:rPr>
        <w:tab/>
        <w:t>Lufthansa Technik (o.)</w:t>
      </w:r>
    </w:p>
    <w:p w14:paraId="4C58671D" w14:textId="77777777" w:rsidR="00150BC5" w:rsidRPr="00D31069" w:rsidRDefault="00150BC5"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31069">
        <w:rPr>
          <w:sz w:val="18"/>
          <w:szCs w:val="18"/>
          <w:lang w:val="it-CH"/>
        </w:rPr>
        <w:t>Michael</w:t>
      </w:r>
      <w:r w:rsidRPr="00D31069">
        <w:rPr>
          <w:sz w:val="18"/>
          <w:szCs w:val="18"/>
          <w:lang w:val="it-CH"/>
        </w:rPr>
        <w:tab/>
      </w:r>
      <w:r w:rsidRPr="00D31069">
        <w:rPr>
          <w:sz w:val="18"/>
          <w:szCs w:val="18"/>
          <w:lang w:val="it-CH"/>
        </w:rPr>
        <w:tab/>
        <w:t>Grandis</w:t>
      </w:r>
      <w:r w:rsidRPr="00D31069">
        <w:rPr>
          <w:sz w:val="18"/>
          <w:szCs w:val="18"/>
          <w:lang w:val="it-CH"/>
        </w:rPr>
        <w:tab/>
      </w:r>
      <w:r w:rsidRPr="00D31069">
        <w:rPr>
          <w:sz w:val="18"/>
          <w:szCs w:val="18"/>
          <w:lang w:val="it-CH"/>
        </w:rPr>
        <w:tab/>
      </w:r>
      <w:r w:rsidRPr="00D31069">
        <w:rPr>
          <w:sz w:val="18"/>
          <w:szCs w:val="18"/>
          <w:lang w:val="it-CH"/>
        </w:rPr>
        <w:tab/>
        <w:t>DFS (advisor)</w:t>
      </w:r>
    </w:p>
    <w:p w14:paraId="7678AADC" w14:textId="77777777" w:rsidR="000661B4" w:rsidRPr="00D31069" w:rsidRDefault="000661B4"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de-CH"/>
        </w:rPr>
      </w:pPr>
      <w:r w:rsidRPr="00D31069">
        <w:rPr>
          <w:sz w:val="18"/>
          <w:szCs w:val="18"/>
          <w:lang w:val="de-CH"/>
        </w:rPr>
        <w:t>Nathalie</w:t>
      </w:r>
      <w:r w:rsidRPr="00D31069">
        <w:rPr>
          <w:sz w:val="18"/>
          <w:szCs w:val="18"/>
          <w:lang w:val="de-CH"/>
        </w:rPr>
        <w:tab/>
      </w:r>
      <w:r w:rsidRPr="00D31069">
        <w:rPr>
          <w:sz w:val="18"/>
          <w:szCs w:val="18"/>
          <w:lang w:val="de-CH"/>
        </w:rPr>
        <w:tab/>
        <w:t>Hasevoets</w:t>
      </w:r>
      <w:r w:rsidRPr="00D31069">
        <w:rPr>
          <w:sz w:val="18"/>
          <w:szCs w:val="18"/>
          <w:lang w:val="de-CH"/>
        </w:rPr>
        <w:tab/>
      </w:r>
      <w:r w:rsidRPr="00D31069">
        <w:rPr>
          <w:sz w:val="18"/>
          <w:szCs w:val="18"/>
          <w:lang w:val="de-CH"/>
        </w:rPr>
        <w:tab/>
        <w:t>EDA (observer)</w:t>
      </w:r>
    </w:p>
    <w:p w14:paraId="0E3FA646" w14:textId="77777777" w:rsidR="003A2003" w:rsidRPr="00D31069" w:rsidRDefault="003A2003"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de-CH"/>
        </w:rPr>
      </w:pPr>
      <w:r w:rsidRPr="00D31069">
        <w:rPr>
          <w:sz w:val="18"/>
          <w:szCs w:val="18"/>
          <w:lang w:val="de-CH"/>
        </w:rPr>
        <w:t>Henri</w:t>
      </w:r>
      <w:r w:rsidRPr="00D31069">
        <w:rPr>
          <w:sz w:val="18"/>
          <w:szCs w:val="18"/>
          <w:lang w:val="de-CH"/>
        </w:rPr>
        <w:tab/>
      </w:r>
      <w:r w:rsidRPr="00D31069">
        <w:rPr>
          <w:sz w:val="18"/>
          <w:szCs w:val="18"/>
          <w:lang w:val="de-CH"/>
        </w:rPr>
        <w:tab/>
        <w:t>Hohtari</w:t>
      </w:r>
      <w:r w:rsidRPr="00D31069">
        <w:rPr>
          <w:sz w:val="18"/>
          <w:szCs w:val="18"/>
          <w:lang w:val="de-CH"/>
        </w:rPr>
        <w:tab/>
      </w:r>
      <w:r w:rsidRPr="00D31069">
        <w:rPr>
          <w:sz w:val="18"/>
          <w:szCs w:val="18"/>
          <w:lang w:val="de-CH"/>
        </w:rPr>
        <w:tab/>
      </w:r>
      <w:r w:rsidRPr="00D31069">
        <w:rPr>
          <w:sz w:val="18"/>
          <w:szCs w:val="18"/>
          <w:lang w:val="de-CH"/>
        </w:rPr>
        <w:tab/>
        <w:t>TRAFI</w:t>
      </w:r>
    </w:p>
    <w:p w14:paraId="3ADA71B8" w14:textId="77777777" w:rsidR="003A2003" w:rsidRDefault="003A2003"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Pr>
          <w:sz w:val="18"/>
          <w:szCs w:val="18"/>
          <w:lang w:val="en-US"/>
        </w:rPr>
        <w:t>Mark</w:t>
      </w:r>
      <w:r>
        <w:rPr>
          <w:sz w:val="18"/>
          <w:szCs w:val="18"/>
          <w:lang w:val="en-US"/>
        </w:rPr>
        <w:tab/>
      </w:r>
      <w:r>
        <w:rPr>
          <w:sz w:val="18"/>
          <w:szCs w:val="18"/>
          <w:lang w:val="en-US"/>
        </w:rPr>
        <w:tab/>
        <w:t>Houston</w:t>
      </w:r>
      <w:r>
        <w:rPr>
          <w:sz w:val="18"/>
          <w:szCs w:val="18"/>
          <w:lang w:val="en-US"/>
        </w:rPr>
        <w:tab/>
      </w:r>
      <w:r>
        <w:rPr>
          <w:sz w:val="18"/>
          <w:szCs w:val="18"/>
          <w:lang w:val="en-US"/>
        </w:rPr>
        <w:tab/>
      </w:r>
      <w:r>
        <w:rPr>
          <w:sz w:val="18"/>
          <w:szCs w:val="18"/>
          <w:lang w:val="en-US"/>
        </w:rPr>
        <w:tab/>
        <w:t>CAA NZ</w:t>
      </w:r>
    </w:p>
    <w:p w14:paraId="694972B6" w14:textId="77777777" w:rsidR="003A2003" w:rsidRDefault="003A2003"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Pr>
          <w:sz w:val="18"/>
          <w:szCs w:val="18"/>
          <w:lang w:val="en-US"/>
        </w:rPr>
        <w:t>Chris</w:t>
      </w:r>
      <w:r>
        <w:rPr>
          <w:sz w:val="18"/>
          <w:szCs w:val="18"/>
          <w:lang w:val="en-US"/>
        </w:rPr>
        <w:tab/>
      </w:r>
      <w:r>
        <w:rPr>
          <w:sz w:val="18"/>
          <w:szCs w:val="18"/>
          <w:lang w:val="en-US"/>
        </w:rPr>
        <w:tab/>
        <w:t>Huebner</w:t>
      </w:r>
      <w:r>
        <w:rPr>
          <w:sz w:val="18"/>
          <w:szCs w:val="18"/>
          <w:lang w:val="en-US"/>
        </w:rPr>
        <w:tab/>
      </w:r>
      <w:r>
        <w:rPr>
          <w:sz w:val="18"/>
          <w:szCs w:val="18"/>
          <w:lang w:val="en-US"/>
        </w:rPr>
        <w:tab/>
      </w:r>
      <w:r>
        <w:rPr>
          <w:sz w:val="18"/>
          <w:szCs w:val="18"/>
          <w:lang w:val="en-US"/>
        </w:rPr>
        <w:tab/>
        <w:t>FAA</w:t>
      </w:r>
    </w:p>
    <w:p w14:paraId="41C2AC46" w14:textId="77777777" w:rsidR="009C1A50" w:rsidRPr="001C2DC5" w:rsidRDefault="009C1A50"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Pr>
          <w:sz w:val="18"/>
          <w:szCs w:val="18"/>
          <w:lang w:val="en-US"/>
        </w:rPr>
        <w:t>Clayton</w:t>
      </w:r>
      <w:r>
        <w:rPr>
          <w:sz w:val="18"/>
          <w:szCs w:val="18"/>
          <w:lang w:val="en-US"/>
        </w:rPr>
        <w:tab/>
      </w:r>
      <w:r>
        <w:rPr>
          <w:sz w:val="18"/>
          <w:szCs w:val="18"/>
          <w:lang w:val="en-US"/>
        </w:rPr>
        <w:tab/>
        <w:t>Hughes</w:t>
      </w:r>
      <w:r>
        <w:rPr>
          <w:sz w:val="18"/>
          <w:szCs w:val="18"/>
          <w:lang w:val="en-US"/>
        </w:rPr>
        <w:tab/>
      </w:r>
      <w:r>
        <w:rPr>
          <w:sz w:val="18"/>
          <w:szCs w:val="18"/>
          <w:lang w:val="en-US"/>
        </w:rPr>
        <w:tab/>
      </w:r>
      <w:r>
        <w:rPr>
          <w:sz w:val="18"/>
          <w:szCs w:val="18"/>
          <w:lang w:val="en-US"/>
        </w:rPr>
        <w:tab/>
        <w:t>CAA NZ</w:t>
      </w:r>
    </w:p>
    <w:p w14:paraId="6457D271" w14:textId="77777777" w:rsidR="00AE2306" w:rsidRDefault="00AE2306" w:rsidP="00AE2306">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sidRPr="00D22DD0">
        <w:rPr>
          <w:sz w:val="18"/>
          <w:szCs w:val="18"/>
          <w:lang w:val="en-US"/>
        </w:rPr>
        <w:t>Jonathan</w:t>
      </w:r>
      <w:r w:rsidRPr="00D22DD0">
        <w:rPr>
          <w:sz w:val="18"/>
          <w:szCs w:val="18"/>
          <w:lang w:val="en-US"/>
        </w:rPr>
        <w:tab/>
      </w:r>
      <w:r w:rsidR="00D22DD0" w:rsidRPr="00D22DD0">
        <w:rPr>
          <w:sz w:val="18"/>
          <w:szCs w:val="18"/>
          <w:lang w:val="en-US"/>
        </w:rPr>
        <w:tab/>
      </w:r>
      <w:r w:rsidRPr="00D22DD0">
        <w:rPr>
          <w:sz w:val="18"/>
          <w:szCs w:val="18"/>
          <w:lang w:val="en-US"/>
        </w:rPr>
        <w:t>Hughes</w:t>
      </w:r>
      <w:r w:rsidRPr="00D22DD0">
        <w:rPr>
          <w:sz w:val="18"/>
          <w:szCs w:val="18"/>
          <w:lang w:val="en-US"/>
        </w:rPr>
        <w:tab/>
      </w:r>
      <w:r w:rsidRPr="00D22DD0">
        <w:rPr>
          <w:sz w:val="18"/>
          <w:szCs w:val="18"/>
          <w:lang w:val="en-US"/>
        </w:rPr>
        <w:tab/>
      </w:r>
      <w:r w:rsidR="00D22DD0">
        <w:rPr>
          <w:sz w:val="18"/>
          <w:szCs w:val="18"/>
          <w:lang w:val="en-US"/>
        </w:rPr>
        <w:tab/>
      </w:r>
      <w:r w:rsidRPr="00D22DD0">
        <w:rPr>
          <w:sz w:val="18"/>
          <w:szCs w:val="18"/>
          <w:lang w:val="en-US"/>
        </w:rPr>
        <w:t>UK-CAA</w:t>
      </w:r>
    </w:p>
    <w:p w14:paraId="1831312A" w14:textId="77777777" w:rsidR="003A2003" w:rsidRPr="00D31069" w:rsidRDefault="003A2003" w:rsidP="00AE2306">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sidRPr="009C1A50">
        <w:rPr>
          <w:sz w:val="18"/>
          <w:szCs w:val="18"/>
          <w:lang w:val="en-US"/>
        </w:rPr>
        <w:t>Šárka</w:t>
      </w:r>
      <w:r w:rsidRPr="00D31069">
        <w:rPr>
          <w:sz w:val="18"/>
          <w:szCs w:val="18"/>
          <w:lang w:val="en-US"/>
        </w:rPr>
        <w:tab/>
      </w:r>
      <w:r w:rsidRPr="00D31069">
        <w:rPr>
          <w:sz w:val="18"/>
          <w:szCs w:val="18"/>
          <w:lang w:val="en-US"/>
        </w:rPr>
        <w:tab/>
        <w:t>Hulínská</w:t>
      </w:r>
      <w:r w:rsidRPr="00D31069">
        <w:rPr>
          <w:sz w:val="18"/>
          <w:szCs w:val="18"/>
          <w:lang w:val="en-US"/>
        </w:rPr>
        <w:tab/>
      </w:r>
      <w:r w:rsidRPr="00D31069">
        <w:rPr>
          <w:sz w:val="18"/>
          <w:szCs w:val="18"/>
          <w:lang w:val="en-US"/>
        </w:rPr>
        <w:tab/>
      </w:r>
      <w:r w:rsidRPr="00D31069">
        <w:rPr>
          <w:sz w:val="18"/>
          <w:szCs w:val="18"/>
          <w:lang w:val="en-US"/>
        </w:rPr>
        <w:tab/>
        <w:t>CAA Czech Republic</w:t>
      </w:r>
    </w:p>
    <w:p w14:paraId="3237D241" w14:textId="77777777" w:rsidR="003A2003" w:rsidRPr="009C1A50" w:rsidRDefault="003A2003" w:rsidP="00AE2306">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sidRPr="00D31069">
        <w:rPr>
          <w:sz w:val="18"/>
          <w:szCs w:val="18"/>
          <w:lang w:val="en-US"/>
        </w:rPr>
        <w:t>Zhenyuzi</w:t>
      </w:r>
      <w:r w:rsidRPr="00D31069">
        <w:rPr>
          <w:sz w:val="18"/>
          <w:szCs w:val="18"/>
          <w:lang w:val="en-US"/>
        </w:rPr>
        <w:tab/>
      </w:r>
      <w:r>
        <w:rPr>
          <w:sz w:val="18"/>
          <w:szCs w:val="18"/>
          <w:lang w:val="en-US"/>
        </w:rPr>
        <w:tab/>
        <w:t>Ma</w:t>
      </w:r>
      <w:r>
        <w:rPr>
          <w:sz w:val="18"/>
          <w:szCs w:val="18"/>
          <w:lang w:val="en-US"/>
        </w:rPr>
        <w:tab/>
      </w:r>
      <w:r>
        <w:rPr>
          <w:sz w:val="18"/>
          <w:szCs w:val="18"/>
          <w:lang w:val="en-US"/>
        </w:rPr>
        <w:tab/>
      </w:r>
      <w:r>
        <w:rPr>
          <w:sz w:val="18"/>
          <w:szCs w:val="18"/>
          <w:lang w:val="en-US"/>
        </w:rPr>
        <w:tab/>
        <w:t>Beihang University</w:t>
      </w:r>
    </w:p>
    <w:p w14:paraId="2289D1B8" w14:textId="77777777" w:rsidR="000661B4" w:rsidRDefault="000661B4" w:rsidP="00AE2306">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sidRPr="00D31069">
        <w:rPr>
          <w:sz w:val="18"/>
          <w:szCs w:val="18"/>
          <w:lang w:val="en-US"/>
        </w:rPr>
        <w:t>Elina</w:t>
      </w:r>
      <w:r w:rsidRPr="00D31069">
        <w:rPr>
          <w:sz w:val="18"/>
          <w:szCs w:val="18"/>
          <w:lang w:val="en-US"/>
        </w:rPr>
        <w:tab/>
      </w:r>
      <w:r w:rsidRPr="00D31069">
        <w:rPr>
          <w:sz w:val="18"/>
          <w:szCs w:val="18"/>
          <w:lang w:val="en-US"/>
        </w:rPr>
        <w:tab/>
        <w:t>Millere</w:t>
      </w:r>
      <w:r w:rsidRPr="00D31069">
        <w:rPr>
          <w:sz w:val="18"/>
          <w:szCs w:val="18"/>
          <w:lang w:val="en-US"/>
        </w:rPr>
        <w:tab/>
      </w:r>
      <w:r w:rsidRPr="00D31069">
        <w:rPr>
          <w:sz w:val="18"/>
          <w:szCs w:val="18"/>
          <w:lang w:val="en-US"/>
        </w:rPr>
        <w:tab/>
      </w:r>
      <w:r w:rsidRPr="00D31069">
        <w:rPr>
          <w:sz w:val="18"/>
          <w:szCs w:val="18"/>
          <w:lang w:val="en-US"/>
        </w:rPr>
        <w:tab/>
        <w:t>Latvian CAA</w:t>
      </w:r>
    </w:p>
    <w:p w14:paraId="1C3F4BF9" w14:textId="77777777" w:rsidR="003A2003" w:rsidRPr="00D31069" w:rsidRDefault="003A2003" w:rsidP="00AE2306">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Pr>
          <w:sz w:val="18"/>
          <w:szCs w:val="18"/>
          <w:lang w:val="en-US"/>
        </w:rPr>
        <w:t>Taichi</w:t>
      </w:r>
      <w:r>
        <w:rPr>
          <w:sz w:val="18"/>
          <w:szCs w:val="18"/>
          <w:lang w:val="en-US"/>
        </w:rPr>
        <w:tab/>
      </w:r>
      <w:r>
        <w:rPr>
          <w:sz w:val="18"/>
          <w:szCs w:val="18"/>
          <w:lang w:val="en-US"/>
        </w:rPr>
        <w:tab/>
        <w:t>Natake</w:t>
      </w:r>
      <w:r>
        <w:rPr>
          <w:sz w:val="18"/>
          <w:szCs w:val="18"/>
          <w:lang w:val="en-US"/>
        </w:rPr>
        <w:tab/>
      </w:r>
      <w:r>
        <w:rPr>
          <w:sz w:val="18"/>
          <w:szCs w:val="18"/>
          <w:lang w:val="en-US"/>
        </w:rPr>
        <w:tab/>
      </w:r>
      <w:r>
        <w:rPr>
          <w:sz w:val="18"/>
          <w:szCs w:val="18"/>
          <w:lang w:val="en-US"/>
        </w:rPr>
        <w:tab/>
        <w:t>NRI</w:t>
      </w:r>
    </w:p>
    <w:p w14:paraId="435257EA" w14:textId="77777777" w:rsidR="0041244C" w:rsidRPr="00D22DD0" w:rsidRDefault="0041244C"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sidRPr="00D22DD0">
        <w:rPr>
          <w:sz w:val="18"/>
          <w:szCs w:val="18"/>
          <w:lang w:val="en-US"/>
        </w:rPr>
        <w:t>Victor</w:t>
      </w:r>
      <w:r w:rsidRPr="00D22DD0">
        <w:rPr>
          <w:sz w:val="18"/>
          <w:szCs w:val="18"/>
          <w:lang w:val="en-US"/>
        </w:rPr>
        <w:tab/>
      </w:r>
      <w:r w:rsidRPr="00D22DD0">
        <w:rPr>
          <w:sz w:val="18"/>
          <w:szCs w:val="18"/>
          <w:lang w:val="en-US"/>
        </w:rPr>
        <w:tab/>
        <w:t>Neel</w:t>
      </w:r>
      <w:r w:rsidRPr="00D22DD0">
        <w:rPr>
          <w:sz w:val="18"/>
          <w:szCs w:val="18"/>
          <w:lang w:val="en-US"/>
        </w:rPr>
        <w:tab/>
      </w:r>
      <w:r w:rsidRPr="00D22DD0">
        <w:rPr>
          <w:sz w:val="18"/>
          <w:szCs w:val="18"/>
          <w:lang w:val="en-US"/>
        </w:rPr>
        <w:tab/>
      </w:r>
      <w:r w:rsidRPr="00D22DD0">
        <w:rPr>
          <w:sz w:val="18"/>
          <w:szCs w:val="18"/>
          <w:lang w:val="en-US"/>
        </w:rPr>
        <w:tab/>
        <w:t>French DGAC</w:t>
      </w:r>
    </w:p>
    <w:p w14:paraId="49037849" w14:textId="77777777" w:rsidR="000661B4" w:rsidRDefault="000661B4"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sidRPr="00D22DD0">
        <w:rPr>
          <w:sz w:val="18"/>
          <w:szCs w:val="18"/>
          <w:lang w:val="en-US"/>
        </w:rPr>
        <w:t>Antonis</w:t>
      </w:r>
      <w:r w:rsidRPr="00D22DD0">
        <w:rPr>
          <w:sz w:val="18"/>
          <w:szCs w:val="18"/>
          <w:lang w:val="en-US"/>
        </w:rPr>
        <w:tab/>
      </w:r>
      <w:r w:rsidRPr="00D22DD0">
        <w:rPr>
          <w:sz w:val="18"/>
          <w:szCs w:val="18"/>
          <w:lang w:val="en-US"/>
        </w:rPr>
        <w:tab/>
        <w:t>Papadopoulos</w:t>
      </w:r>
      <w:r w:rsidRPr="00D22DD0">
        <w:rPr>
          <w:sz w:val="18"/>
          <w:szCs w:val="18"/>
          <w:lang w:val="en-US"/>
        </w:rPr>
        <w:tab/>
      </w:r>
      <w:r w:rsidRPr="00D22DD0">
        <w:rPr>
          <w:sz w:val="18"/>
          <w:szCs w:val="18"/>
          <w:lang w:val="en-US"/>
        </w:rPr>
        <w:tab/>
        <w:t>FAI (observer)</w:t>
      </w:r>
    </w:p>
    <w:p w14:paraId="252A5EEA" w14:textId="77777777" w:rsidR="003A2003" w:rsidRPr="00D22DD0" w:rsidRDefault="003A2003"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Pr>
          <w:sz w:val="18"/>
          <w:szCs w:val="18"/>
          <w:lang w:val="en-US"/>
        </w:rPr>
        <w:t>Corey</w:t>
      </w:r>
      <w:r>
        <w:rPr>
          <w:sz w:val="18"/>
          <w:szCs w:val="18"/>
          <w:lang w:val="en-US"/>
        </w:rPr>
        <w:tab/>
      </w:r>
      <w:r>
        <w:rPr>
          <w:sz w:val="18"/>
          <w:szCs w:val="18"/>
          <w:lang w:val="en-US"/>
        </w:rPr>
        <w:tab/>
        <w:t>Price</w:t>
      </w:r>
      <w:r>
        <w:rPr>
          <w:sz w:val="18"/>
          <w:szCs w:val="18"/>
          <w:lang w:val="en-US"/>
        </w:rPr>
        <w:tab/>
      </w:r>
      <w:r>
        <w:rPr>
          <w:sz w:val="18"/>
          <w:szCs w:val="18"/>
          <w:lang w:val="en-US"/>
        </w:rPr>
        <w:tab/>
      </w:r>
      <w:r>
        <w:rPr>
          <w:sz w:val="18"/>
          <w:szCs w:val="18"/>
          <w:lang w:val="en-US"/>
        </w:rPr>
        <w:tab/>
        <w:t>CAA NZ</w:t>
      </w:r>
    </w:p>
    <w:p w14:paraId="6587FB0A" w14:textId="77777777" w:rsidR="000661B4" w:rsidRPr="00D31069" w:rsidRDefault="000661B4" w:rsidP="007E69E4">
      <w:pPr>
        <w:pBdr>
          <w:top w:val="single" w:sz="4" w:space="10" w:color="auto"/>
          <w:left w:val="single" w:sz="4" w:space="10" w:color="auto"/>
          <w:bottom w:val="single" w:sz="4" w:space="10" w:color="auto"/>
          <w:right w:val="single" w:sz="4" w:space="10" w:color="auto"/>
        </w:pBdr>
        <w:spacing w:after="0"/>
        <w:ind w:left="1985" w:right="1701"/>
        <w:rPr>
          <w:sz w:val="18"/>
          <w:szCs w:val="18"/>
        </w:rPr>
      </w:pPr>
      <w:r w:rsidRPr="00D31069">
        <w:rPr>
          <w:sz w:val="18"/>
          <w:szCs w:val="18"/>
        </w:rPr>
        <w:t>Tom</w:t>
      </w:r>
      <w:r w:rsidRPr="00D31069">
        <w:rPr>
          <w:sz w:val="18"/>
          <w:szCs w:val="18"/>
        </w:rPr>
        <w:tab/>
      </w:r>
      <w:r w:rsidRPr="00D31069">
        <w:rPr>
          <w:sz w:val="18"/>
          <w:szCs w:val="18"/>
        </w:rPr>
        <w:tab/>
        <w:t>Putland</w:t>
      </w:r>
      <w:r w:rsidRPr="00D31069">
        <w:rPr>
          <w:sz w:val="18"/>
          <w:szCs w:val="18"/>
        </w:rPr>
        <w:tab/>
      </w:r>
      <w:r w:rsidRPr="00D31069">
        <w:rPr>
          <w:sz w:val="18"/>
          <w:szCs w:val="18"/>
        </w:rPr>
        <w:tab/>
      </w:r>
      <w:r w:rsidR="00D22DD0" w:rsidRPr="00D31069">
        <w:rPr>
          <w:sz w:val="18"/>
          <w:szCs w:val="18"/>
        </w:rPr>
        <w:tab/>
      </w:r>
      <w:r w:rsidRPr="00D31069">
        <w:rPr>
          <w:sz w:val="18"/>
          <w:szCs w:val="18"/>
        </w:rPr>
        <w:t>CASA Australia</w:t>
      </w:r>
    </w:p>
    <w:p w14:paraId="2CB6AC24" w14:textId="77777777" w:rsidR="000661B4" w:rsidRPr="001C2DC5" w:rsidRDefault="000661B4"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1C2DC5">
        <w:rPr>
          <w:sz w:val="18"/>
          <w:szCs w:val="18"/>
          <w:lang w:val="it-CH"/>
        </w:rPr>
        <w:t>Ming Ren</w:t>
      </w:r>
      <w:r w:rsidR="00D22DD0" w:rsidRPr="001C2DC5">
        <w:rPr>
          <w:sz w:val="18"/>
          <w:szCs w:val="18"/>
          <w:lang w:val="it-CH"/>
        </w:rPr>
        <w:tab/>
      </w:r>
      <w:r w:rsidRPr="001C2DC5">
        <w:rPr>
          <w:sz w:val="18"/>
          <w:szCs w:val="18"/>
          <w:lang w:val="it-CH"/>
        </w:rPr>
        <w:tab/>
        <w:t>Quah</w:t>
      </w:r>
      <w:r w:rsidRPr="001C2DC5">
        <w:rPr>
          <w:sz w:val="18"/>
          <w:szCs w:val="18"/>
          <w:lang w:val="it-CH"/>
        </w:rPr>
        <w:tab/>
      </w:r>
      <w:r w:rsidRPr="001C2DC5">
        <w:rPr>
          <w:sz w:val="18"/>
          <w:szCs w:val="18"/>
          <w:lang w:val="it-CH"/>
        </w:rPr>
        <w:tab/>
      </w:r>
      <w:r w:rsidR="00D22DD0" w:rsidRPr="001C2DC5">
        <w:rPr>
          <w:sz w:val="18"/>
          <w:szCs w:val="18"/>
          <w:lang w:val="it-CH"/>
        </w:rPr>
        <w:tab/>
      </w:r>
      <w:r w:rsidRPr="001C2DC5">
        <w:rPr>
          <w:sz w:val="18"/>
          <w:szCs w:val="18"/>
          <w:lang w:val="it-CH"/>
        </w:rPr>
        <w:t>CAA Singapore</w:t>
      </w:r>
    </w:p>
    <w:p w14:paraId="76F69E11" w14:textId="77777777" w:rsidR="00AE2306" w:rsidRPr="001C2DC5" w:rsidRDefault="00AE2306" w:rsidP="00AE2306">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1C2DC5">
        <w:rPr>
          <w:sz w:val="18"/>
          <w:szCs w:val="18"/>
          <w:lang w:val="it-CH"/>
        </w:rPr>
        <w:t>Angela</w:t>
      </w:r>
      <w:r w:rsidRPr="001C2DC5">
        <w:rPr>
          <w:sz w:val="18"/>
          <w:szCs w:val="18"/>
          <w:lang w:val="it-CH"/>
        </w:rPr>
        <w:tab/>
      </w:r>
      <w:r w:rsidRPr="001C2DC5">
        <w:rPr>
          <w:sz w:val="18"/>
          <w:szCs w:val="18"/>
          <w:lang w:val="it-CH"/>
        </w:rPr>
        <w:tab/>
        <w:t>Rapaccini</w:t>
      </w:r>
      <w:r w:rsidRPr="001C2DC5">
        <w:rPr>
          <w:sz w:val="18"/>
          <w:szCs w:val="18"/>
          <w:lang w:val="it-CH"/>
        </w:rPr>
        <w:tab/>
      </w:r>
      <w:r w:rsidRPr="001C2DC5">
        <w:rPr>
          <w:sz w:val="18"/>
          <w:szCs w:val="18"/>
          <w:lang w:val="it-CH"/>
        </w:rPr>
        <w:tab/>
        <w:t>ENAC &amp; FOCA</w:t>
      </w:r>
    </w:p>
    <w:p w14:paraId="6E1AECD5" w14:textId="77777777" w:rsidR="007E7458" w:rsidRPr="00D31069" w:rsidRDefault="007E7458"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31069">
        <w:rPr>
          <w:sz w:val="18"/>
          <w:szCs w:val="18"/>
          <w:lang w:val="it-CH"/>
        </w:rPr>
        <w:t>Dannick</w:t>
      </w:r>
      <w:r w:rsidRPr="00D31069">
        <w:rPr>
          <w:sz w:val="18"/>
          <w:szCs w:val="18"/>
          <w:lang w:val="it-CH"/>
        </w:rPr>
        <w:tab/>
      </w:r>
      <w:r w:rsidRPr="00D31069">
        <w:rPr>
          <w:sz w:val="18"/>
          <w:szCs w:val="18"/>
          <w:lang w:val="it-CH"/>
        </w:rPr>
        <w:tab/>
        <w:t>Riteco</w:t>
      </w:r>
      <w:r w:rsidRPr="00D31069">
        <w:rPr>
          <w:sz w:val="18"/>
          <w:szCs w:val="18"/>
          <w:lang w:val="it-CH"/>
        </w:rPr>
        <w:tab/>
      </w:r>
      <w:r w:rsidRPr="00D31069">
        <w:rPr>
          <w:sz w:val="18"/>
          <w:szCs w:val="18"/>
          <w:lang w:val="it-CH"/>
        </w:rPr>
        <w:tab/>
      </w:r>
      <w:r w:rsidRPr="00D31069">
        <w:rPr>
          <w:sz w:val="18"/>
          <w:szCs w:val="18"/>
          <w:lang w:val="it-CH"/>
        </w:rPr>
        <w:tab/>
        <w:t>Swiss FOCA</w:t>
      </w:r>
    </w:p>
    <w:p w14:paraId="19FC8E8F" w14:textId="77777777" w:rsidR="003A2003" w:rsidRPr="00D31069" w:rsidRDefault="003A2003"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31069">
        <w:rPr>
          <w:sz w:val="18"/>
          <w:szCs w:val="18"/>
          <w:lang w:val="it-CH"/>
        </w:rPr>
        <w:t>Jaroslaw</w:t>
      </w:r>
      <w:r w:rsidRPr="00D31069">
        <w:rPr>
          <w:sz w:val="18"/>
          <w:szCs w:val="18"/>
          <w:lang w:val="it-CH"/>
        </w:rPr>
        <w:tab/>
      </w:r>
      <w:r w:rsidRPr="00D31069">
        <w:rPr>
          <w:sz w:val="18"/>
          <w:szCs w:val="18"/>
          <w:lang w:val="it-CH"/>
        </w:rPr>
        <w:tab/>
        <w:t>Rupiewicz</w:t>
      </w:r>
      <w:r w:rsidRPr="00D31069">
        <w:rPr>
          <w:sz w:val="18"/>
          <w:szCs w:val="18"/>
          <w:lang w:val="it-CH"/>
        </w:rPr>
        <w:tab/>
      </w:r>
      <w:r w:rsidRPr="00D31069">
        <w:rPr>
          <w:sz w:val="18"/>
          <w:szCs w:val="18"/>
          <w:lang w:val="it-CH"/>
        </w:rPr>
        <w:tab/>
        <w:t>CAA Poland</w:t>
      </w:r>
    </w:p>
    <w:p w14:paraId="08F5BC13" w14:textId="77777777" w:rsidR="009C1A50" w:rsidRPr="00D31069" w:rsidRDefault="009C1A50" w:rsidP="009C1A50">
      <w:pPr>
        <w:pBdr>
          <w:top w:val="single" w:sz="4" w:space="10" w:color="auto"/>
          <w:left w:val="single" w:sz="4" w:space="10" w:color="auto"/>
          <w:bottom w:val="single" w:sz="4" w:space="10" w:color="auto"/>
          <w:right w:val="single" w:sz="4" w:space="10" w:color="auto"/>
        </w:pBdr>
        <w:spacing w:after="0"/>
        <w:ind w:left="1985" w:right="1701"/>
        <w:rPr>
          <w:sz w:val="18"/>
          <w:szCs w:val="18"/>
          <w:lang w:val="fr-CH"/>
        </w:rPr>
      </w:pPr>
      <w:r w:rsidRPr="00D31069">
        <w:rPr>
          <w:sz w:val="18"/>
          <w:szCs w:val="18"/>
          <w:lang w:val="fr-CH"/>
        </w:rPr>
        <w:t>Wes</w:t>
      </w:r>
      <w:r w:rsidRPr="00D31069">
        <w:rPr>
          <w:sz w:val="18"/>
          <w:szCs w:val="18"/>
          <w:lang w:val="fr-CH"/>
        </w:rPr>
        <w:tab/>
      </w:r>
      <w:r w:rsidRPr="00D31069">
        <w:rPr>
          <w:sz w:val="18"/>
          <w:szCs w:val="18"/>
          <w:lang w:val="fr-CH"/>
        </w:rPr>
        <w:tab/>
        <w:t>Ryan</w:t>
      </w:r>
      <w:r w:rsidRPr="00D31069">
        <w:rPr>
          <w:sz w:val="18"/>
          <w:szCs w:val="18"/>
          <w:lang w:val="fr-CH"/>
        </w:rPr>
        <w:tab/>
      </w:r>
      <w:r w:rsidRPr="00D31069">
        <w:rPr>
          <w:sz w:val="18"/>
          <w:szCs w:val="18"/>
          <w:lang w:val="fr-CH"/>
        </w:rPr>
        <w:tab/>
      </w:r>
      <w:r w:rsidRPr="00D31069">
        <w:rPr>
          <w:sz w:val="18"/>
          <w:szCs w:val="18"/>
          <w:lang w:val="fr-CH"/>
        </w:rPr>
        <w:tab/>
        <w:t>FAA</w:t>
      </w:r>
    </w:p>
    <w:p w14:paraId="563CDA40" w14:textId="77777777" w:rsidR="009C1A50" w:rsidRPr="00D31069" w:rsidRDefault="009C1A50" w:rsidP="009C1A50">
      <w:pPr>
        <w:pBdr>
          <w:top w:val="single" w:sz="4" w:space="10" w:color="auto"/>
          <w:left w:val="single" w:sz="4" w:space="10" w:color="auto"/>
          <w:bottom w:val="single" w:sz="4" w:space="10" w:color="auto"/>
          <w:right w:val="single" w:sz="4" w:space="10" w:color="auto"/>
        </w:pBdr>
        <w:spacing w:after="0"/>
        <w:ind w:left="1985" w:right="1701"/>
        <w:rPr>
          <w:sz w:val="18"/>
          <w:szCs w:val="18"/>
          <w:lang w:val="fr-CH"/>
        </w:rPr>
      </w:pPr>
      <w:r w:rsidRPr="00D31069">
        <w:rPr>
          <w:sz w:val="18"/>
          <w:szCs w:val="18"/>
          <w:lang w:val="fr-CH"/>
        </w:rPr>
        <w:t>João Paulo</w:t>
      </w:r>
      <w:r w:rsidRPr="00D31069">
        <w:rPr>
          <w:sz w:val="18"/>
          <w:szCs w:val="18"/>
          <w:lang w:val="fr-CH"/>
        </w:rPr>
        <w:tab/>
        <w:t>Santos</w:t>
      </w:r>
      <w:r w:rsidRPr="00D31069">
        <w:rPr>
          <w:sz w:val="18"/>
          <w:szCs w:val="18"/>
          <w:lang w:val="fr-CH"/>
        </w:rPr>
        <w:tab/>
      </w:r>
      <w:r w:rsidRPr="00D31069">
        <w:rPr>
          <w:sz w:val="18"/>
          <w:szCs w:val="18"/>
          <w:lang w:val="fr-CH"/>
        </w:rPr>
        <w:tab/>
      </w:r>
      <w:r w:rsidRPr="00D31069">
        <w:rPr>
          <w:sz w:val="18"/>
          <w:szCs w:val="18"/>
          <w:lang w:val="fr-CH"/>
        </w:rPr>
        <w:tab/>
        <w:t>ANAC Portugal</w:t>
      </w:r>
    </w:p>
    <w:p w14:paraId="778DAFAD" w14:textId="77777777" w:rsidR="000661B4" w:rsidRPr="00D22DD0" w:rsidRDefault="000661B4"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sidRPr="00D22DD0">
        <w:rPr>
          <w:sz w:val="18"/>
          <w:szCs w:val="18"/>
          <w:lang w:val="en-US"/>
        </w:rPr>
        <w:t>John</w:t>
      </w:r>
      <w:r w:rsidRPr="00D22DD0">
        <w:rPr>
          <w:sz w:val="18"/>
          <w:szCs w:val="18"/>
          <w:lang w:val="en-US"/>
        </w:rPr>
        <w:tab/>
      </w:r>
      <w:r w:rsidRPr="00D22DD0">
        <w:rPr>
          <w:sz w:val="18"/>
          <w:szCs w:val="18"/>
          <w:lang w:val="en-US"/>
        </w:rPr>
        <w:tab/>
        <w:t>Stoll</w:t>
      </w:r>
      <w:r w:rsidRPr="00D22DD0">
        <w:rPr>
          <w:sz w:val="18"/>
          <w:szCs w:val="18"/>
          <w:lang w:val="en-US"/>
        </w:rPr>
        <w:tab/>
      </w:r>
      <w:r w:rsidRPr="00D22DD0">
        <w:rPr>
          <w:sz w:val="18"/>
          <w:szCs w:val="18"/>
          <w:lang w:val="en-US"/>
        </w:rPr>
        <w:tab/>
      </w:r>
      <w:r w:rsidRPr="00D22DD0">
        <w:rPr>
          <w:sz w:val="18"/>
          <w:szCs w:val="18"/>
          <w:lang w:val="en-US"/>
        </w:rPr>
        <w:tab/>
        <w:t>FAA</w:t>
      </w:r>
    </w:p>
    <w:p w14:paraId="1199654E" w14:textId="77777777" w:rsidR="00A057CE" w:rsidRDefault="00A057CE"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sidRPr="00D22DD0">
        <w:rPr>
          <w:sz w:val="18"/>
          <w:szCs w:val="18"/>
          <w:lang w:val="en-US"/>
        </w:rPr>
        <w:t>Dario</w:t>
      </w:r>
      <w:r w:rsidRPr="00D22DD0">
        <w:rPr>
          <w:sz w:val="18"/>
          <w:szCs w:val="18"/>
          <w:lang w:val="en-US"/>
        </w:rPr>
        <w:tab/>
      </w:r>
      <w:r w:rsidRPr="00D22DD0">
        <w:rPr>
          <w:sz w:val="18"/>
          <w:szCs w:val="18"/>
          <w:lang w:val="en-US"/>
        </w:rPr>
        <w:tab/>
        <w:t>Tomasic</w:t>
      </w:r>
      <w:r w:rsidRPr="00D22DD0">
        <w:rPr>
          <w:sz w:val="18"/>
          <w:szCs w:val="18"/>
          <w:lang w:val="en-US"/>
        </w:rPr>
        <w:tab/>
      </w:r>
      <w:r w:rsidRPr="00D22DD0">
        <w:rPr>
          <w:sz w:val="18"/>
          <w:szCs w:val="18"/>
          <w:lang w:val="en-US"/>
        </w:rPr>
        <w:tab/>
      </w:r>
      <w:r w:rsidR="00D22DD0">
        <w:rPr>
          <w:sz w:val="18"/>
          <w:szCs w:val="18"/>
          <w:lang w:val="en-US"/>
        </w:rPr>
        <w:tab/>
      </w:r>
      <w:r w:rsidRPr="00D22DD0">
        <w:rPr>
          <w:sz w:val="18"/>
          <w:szCs w:val="18"/>
          <w:lang w:val="en-US"/>
        </w:rPr>
        <w:t>Croatian CAA</w:t>
      </w:r>
    </w:p>
    <w:p w14:paraId="44D012B7" w14:textId="77777777" w:rsidR="009C1A50" w:rsidRDefault="009C1A50" w:rsidP="007E69E4">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sidRPr="009C1A50">
        <w:rPr>
          <w:sz w:val="18"/>
          <w:szCs w:val="18"/>
          <w:lang w:val="en-US"/>
        </w:rPr>
        <w:t>José</w:t>
      </w:r>
      <w:r>
        <w:rPr>
          <w:sz w:val="18"/>
          <w:szCs w:val="18"/>
          <w:lang w:val="en-US"/>
        </w:rPr>
        <w:tab/>
      </w:r>
      <w:r>
        <w:rPr>
          <w:sz w:val="18"/>
          <w:szCs w:val="18"/>
          <w:lang w:val="en-US"/>
        </w:rPr>
        <w:tab/>
        <w:t>Torgal</w:t>
      </w:r>
      <w:r>
        <w:rPr>
          <w:sz w:val="18"/>
          <w:szCs w:val="18"/>
          <w:lang w:val="en-US"/>
        </w:rPr>
        <w:tab/>
      </w:r>
      <w:r>
        <w:rPr>
          <w:sz w:val="18"/>
          <w:szCs w:val="18"/>
          <w:lang w:val="en-US"/>
        </w:rPr>
        <w:tab/>
      </w:r>
      <w:r>
        <w:rPr>
          <w:sz w:val="18"/>
          <w:szCs w:val="18"/>
          <w:lang w:val="en-US"/>
        </w:rPr>
        <w:tab/>
        <w:t>ANAC Portugal</w:t>
      </w:r>
    </w:p>
    <w:p w14:paraId="7D6AC4DA" w14:textId="77777777" w:rsidR="00790C29" w:rsidRDefault="00790C29" w:rsidP="00F60698">
      <w:pPr>
        <w:pBdr>
          <w:top w:val="single" w:sz="4" w:space="10" w:color="auto"/>
          <w:left w:val="single" w:sz="4" w:space="10" w:color="auto"/>
          <w:bottom w:val="single" w:sz="4" w:space="10" w:color="auto"/>
          <w:right w:val="single" w:sz="4" w:space="10" w:color="auto"/>
        </w:pBdr>
        <w:spacing w:after="0"/>
        <w:ind w:left="1985" w:right="1701"/>
        <w:rPr>
          <w:sz w:val="18"/>
          <w:szCs w:val="18"/>
          <w:u w:val="single"/>
          <w:lang w:val="en-US"/>
        </w:rPr>
      </w:pPr>
    </w:p>
    <w:p w14:paraId="040EDF40" w14:textId="77777777" w:rsidR="00E35618" w:rsidRDefault="00790C29" w:rsidP="00790C29">
      <w:pPr>
        <w:pBdr>
          <w:top w:val="single" w:sz="4" w:space="10" w:color="auto"/>
          <w:left w:val="single" w:sz="4" w:space="10" w:color="auto"/>
          <w:bottom w:val="single" w:sz="4" w:space="10" w:color="auto"/>
          <w:right w:val="single" w:sz="4" w:space="10" w:color="auto"/>
        </w:pBdr>
        <w:spacing w:after="0"/>
        <w:ind w:left="1985" w:right="1701"/>
        <w:rPr>
          <w:sz w:val="18"/>
          <w:szCs w:val="18"/>
          <w:u w:val="single"/>
          <w:lang w:val="en-US"/>
        </w:rPr>
      </w:pPr>
      <w:r>
        <w:rPr>
          <w:sz w:val="18"/>
          <w:szCs w:val="18"/>
          <w:u w:val="single"/>
          <w:lang w:val="en-US"/>
        </w:rPr>
        <w:t>T</w:t>
      </w:r>
      <w:r w:rsidR="00BF6F14" w:rsidRPr="00D22DD0">
        <w:rPr>
          <w:sz w:val="18"/>
          <w:szCs w:val="18"/>
          <w:u w:val="single"/>
          <w:lang w:val="en-US"/>
        </w:rPr>
        <w:t>he following WG-4 members provided a critical contribution</w:t>
      </w:r>
      <w:r>
        <w:rPr>
          <w:sz w:val="18"/>
          <w:szCs w:val="18"/>
          <w:u w:val="single"/>
          <w:lang w:val="en-US"/>
        </w:rPr>
        <w:t xml:space="preserve"> to the development of the </w:t>
      </w:r>
      <w:r w:rsidRPr="00D22DD0">
        <w:rPr>
          <w:sz w:val="18"/>
          <w:szCs w:val="18"/>
          <w:u w:val="single"/>
          <w:lang w:val="en-US"/>
        </w:rPr>
        <w:t>Air Risk Model</w:t>
      </w:r>
      <w:r w:rsidR="00D22DD0" w:rsidRPr="00D22DD0">
        <w:rPr>
          <w:sz w:val="18"/>
          <w:szCs w:val="18"/>
          <w:u w:val="single"/>
          <w:lang w:val="en-US"/>
        </w:rPr>
        <w:t>:</w:t>
      </w:r>
    </w:p>
    <w:p w14:paraId="49975E0F" w14:textId="77777777" w:rsidR="00790C29" w:rsidRPr="00D22DD0" w:rsidRDefault="00790C29" w:rsidP="00790C29">
      <w:pPr>
        <w:pBdr>
          <w:top w:val="single" w:sz="4" w:space="10" w:color="auto"/>
          <w:left w:val="single" w:sz="4" w:space="10" w:color="auto"/>
          <w:bottom w:val="single" w:sz="4" w:space="10" w:color="auto"/>
          <w:right w:val="single" w:sz="4" w:space="10" w:color="auto"/>
        </w:pBdr>
        <w:spacing w:after="0"/>
        <w:ind w:left="1985" w:right="1701"/>
        <w:rPr>
          <w:sz w:val="18"/>
          <w:szCs w:val="18"/>
          <w:u w:val="single"/>
          <w:lang w:val="en-US"/>
        </w:rPr>
      </w:pPr>
    </w:p>
    <w:p w14:paraId="4F004E0C" w14:textId="77777777" w:rsidR="00D22DD0" w:rsidRDefault="00D22DD0" w:rsidP="00F60698">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sidRPr="00D22DD0">
        <w:rPr>
          <w:sz w:val="18"/>
          <w:szCs w:val="18"/>
          <w:lang w:val="en-US"/>
        </w:rPr>
        <w:t>Hans</w:t>
      </w:r>
      <w:r w:rsidRPr="00D22DD0">
        <w:rPr>
          <w:sz w:val="18"/>
          <w:szCs w:val="18"/>
          <w:lang w:val="en-US"/>
        </w:rPr>
        <w:tab/>
      </w:r>
      <w:r w:rsidRPr="00D22DD0">
        <w:rPr>
          <w:sz w:val="18"/>
          <w:szCs w:val="18"/>
          <w:lang w:val="en-US"/>
        </w:rPr>
        <w:tab/>
        <w:t>Böhlin</w:t>
      </w:r>
      <w:r w:rsidRPr="00D22DD0">
        <w:rPr>
          <w:sz w:val="18"/>
          <w:szCs w:val="18"/>
          <w:lang w:val="en-US"/>
        </w:rPr>
        <w:tab/>
      </w:r>
      <w:r w:rsidRPr="00D22DD0">
        <w:rPr>
          <w:sz w:val="18"/>
          <w:szCs w:val="18"/>
          <w:lang w:val="en-US"/>
        </w:rPr>
        <w:tab/>
      </w:r>
      <w:r w:rsidRPr="00D22DD0">
        <w:rPr>
          <w:sz w:val="18"/>
          <w:szCs w:val="18"/>
          <w:lang w:val="en-US"/>
        </w:rPr>
        <w:tab/>
        <w:t>FMV (WG leader)</w:t>
      </w:r>
    </w:p>
    <w:p w14:paraId="59BF1214" w14:textId="77777777" w:rsidR="00D22DD0" w:rsidRPr="00D22DD0" w:rsidRDefault="00D22DD0" w:rsidP="00D22DD0">
      <w:pPr>
        <w:pBdr>
          <w:top w:val="single" w:sz="4" w:space="10" w:color="auto"/>
          <w:left w:val="single" w:sz="4" w:space="10" w:color="auto"/>
          <w:bottom w:val="single" w:sz="4" w:space="10" w:color="auto"/>
          <w:right w:val="single" w:sz="4" w:space="10" w:color="auto"/>
        </w:pBdr>
        <w:spacing w:after="0"/>
        <w:ind w:left="1985" w:right="1701"/>
        <w:rPr>
          <w:sz w:val="18"/>
          <w:szCs w:val="18"/>
          <w:lang w:val="en-US"/>
        </w:rPr>
      </w:pPr>
      <w:r w:rsidRPr="00D22DD0">
        <w:rPr>
          <w:sz w:val="18"/>
          <w:szCs w:val="18"/>
          <w:lang w:val="en-US"/>
        </w:rPr>
        <w:t>Paul</w:t>
      </w:r>
      <w:r w:rsidRPr="00D22DD0">
        <w:rPr>
          <w:sz w:val="18"/>
          <w:szCs w:val="18"/>
          <w:lang w:val="en-US"/>
        </w:rPr>
        <w:tab/>
      </w:r>
      <w:r w:rsidRPr="00D22DD0">
        <w:rPr>
          <w:sz w:val="18"/>
          <w:szCs w:val="18"/>
          <w:lang w:val="en-US"/>
        </w:rPr>
        <w:tab/>
        <w:t>Campbell</w:t>
      </w:r>
      <w:r w:rsidRPr="00D22DD0">
        <w:rPr>
          <w:sz w:val="18"/>
          <w:szCs w:val="18"/>
          <w:lang w:val="en-US"/>
        </w:rPr>
        <w:tab/>
      </w:r>
      <w:r w:rsidRPr="00D22DD0">
        <w:rPr>
          <w:sz w:val="18"/>
          <w:szCs w:val="18"/>
          <w:lang w:val="en-US"/>
        </w:rPr>
        <w:tab/>
        <w:t>FAA</w:t>
      </w:r>
    </w:p>
    <w:p w14:paraId="12255C70" w14:textId="77777777" w:rsidR="00BF6F14" w:rsidRPr="001C2DC5" w:rsidRDefault="00BF6F14" w:rsidP="00F60698">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1C2DC5">
        <w:rPr>
          <w:sz w:val="18"/>
          <w:szCs w:val="18"/>
          <w:lang w:val="it-CH"/>
        </w:rPr>
        <w:t>Maud</w:t>
      </w:r>
      <w:r w:rsidRPr="001C2DC5">
        <w:rPr>
          <w:sz w:val="18"/>
          <w:szCs w:val="18"/>
          <w:lang w:val="it-CH"/>
        </w:rPr>
        <w:tab/>
      </w:r>
      <w:r w:rsidRPr="001C2DC5">
        <w:rPr>
          <w:sz w:val="18"/>
          <w:szCs w:val="18"/>
          <w:lang w:val="it-CH"/>
        </w:rPr>
        <w:tab/>
        <w:t>Dupeyrat</w:t>
      </w:r>
      <w:r w:rsidRPr="001C2DC5">
        <w:rPr>
          <w:sz w:val="18"/>
          <w:szCs w:val="18"/>
          <w:lang w:val="it-CH"/>
        </w:rPr>
        <w:tab/>
      </w:r>
      <w:r w:rsidRPr="001C2DC5">
        <w:rPr>
          <w:sz w:val="18"/>
          <w:szCs w:val="18"/>
          <w:lang w:val="it-CH"/>
        </w:rPr>
        <w:tab/>
        <w:t>ONERA</w:t>
      </w:r>
    </w:p>
    <w:p w14:paraId="3E57FFFE" w14:textId="77777777" w:rsidR="00BF6F14" w:rsidRPr="001C2DC5" w:rsidRDefault="00BF6F14" w:rsidP="00F60698">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1C2DC5">
        <w:rPr>
          <w:sz w:val="18"/>
          <w:szCs w:val="18"/>
          <w:lang w:val="it-CH"/>
        </w:rPr>
        <w:t>Hette</w:t>
      </w:r>
      <w:r w:rsidRPr="001C2DC5">
        <w:rPr>
          <w:sz w:val="18"/>
          <w:szCs w:val="18"/>
          <w:lang w:val="it-CH"/>
        </w:rPr>
        <w:tab/>
      </w:r>
      <w:r w:rsidRPr="001C2DC5">
        <w:rPr>
          <w:sz w:val="18"/>
          <w:szCs w:val="18"/>
          <w:lang w:val="it-CH"/>
        </w:rPr>
        <w:tab/>
        <w:t>Hoekema</w:t>
      </w:r>
      <w:r w:rsidRPr="001C2DC5">
        <w:rPr>
          <w:sz w:val="18"/>
          <w:szCs w:val="18"/>
          <w:lang w:val="it-CH"/>
        </w:rPr>
        <w:tab/>
      </w:r>
      <w:r w:rsidRPr="001C2DC5">
        <w:rPr>
          <w:sz w:val="18"/>
          <w:szCs w:val="18"/>
          <w:lang w:val="it-CH"/>
        </w:rPr>
        <w:tab/>
        <w:t>EASA</w:t>
      </w:r>
    </w:p>
    <w:p w14:paraId="51047BCE" w14:textId="77777777" w:rsidR="00BF6F14" w:rsidRPr="00D22DD0" w:rsidRDefault="00BF6F14" w:rsidP="00F60698">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22DD0">
        <w:rPr>
          <w:sz w:val="18"/>
          <w:szCs w:val="18"/>
          <w:lang w:val="it-CH"/>
        </w:rPr>
        <w:t>Brian</w:t>
      </w:r>
      <w:r w:rsidRPr="00D22DD0">
        <w:rPr>
          <w:sz w:val="18"/>
          <w:szCs w:val="18"/>
          <w:lang w:val="it-CH"/>
        </w:rPr>
        <w:tab/>
      </w:r>
      <w:r w:rsidRPr="00D22DD0">
        <w:rPr>
          <w:sz w:val="18"/>
          <w:szCs w:val="18"/>
          <w:lang w:val="it-CH"/>
        </w:rPr>
        <w:tab/>
        <w:t>Patter</w:t>
      </w:r>
      <w:r w:rsidR="00D22DD0">
        <w:rPr>
          <w:sz w:val="18"/>
          <w:szCs w:val="18"/>
          <w:lang w:val="it-CH"/>
        </w:rPr>
        <w:t>s</w:t>
      </w:r>
      <w:r w:rsidRPr="00D22DD0">
        <w:rPr>
          <w:sz w:val="18"/>
          <w:szCs w:val="18"/>
          <w:lang w:val="it-CH"/>
        </w:rPr>
        <w:t>on</w:t>
      </w:r>
      <w:r w:rsidR="00D22DD0">
        <w:rPr>
          <w:sz w:val="18"/>
          <w:szCs w:val="18"/>
          <w:lang w:val="it-CH"/>
        </w:rPr>
        <w:tab/>
      </w:r>
      <w:r w:rsidRPr="00D22DD0">
        <w:rPr>
          <w:sz w:val="18"/>
          <w:szCs w:val="18"/>
          <w:lang w:val="it-CH"/>
        </w:rPr>
        <w:tab/>
        <w:t>MITRE</w:t>
      </w:r>
    </w:p>
    <w:p w14:paraId="340E6115" w14:textId="77777777" w:rsidR="00BF6F14" w:rsidRPr="00D22DD0" w:rsidRDefault="00BF6F14" w:rsidP="00F60698">
      <w:pPr>
        <w:pBdr>
          <w:top w:val="single" w:sz="4" w:space="10" w:color="auto"/>
          <w:left w:val="single" w:sz="4" w:space="10" w:color="auto"/>
          <w:bottom w:val="single" w:sz="4" w:space="10" w:color="auto"/>
          <w:right w:val="single" w:sz="4" w:space="10" w:color="auto"/>
        </w:pBdr>
        <w:spacing w:after="0"/>
        <w:ind w:left="1985" w:right="1701"/>
        <w:rPr>
          <w:sz w:val="18"/>
          <w:szCs w:val="18"/>
          <w:lang w:val="it-CH"/>
        </w:rPr>
      </w:pPr>
      <w:r w:rsidRPr="00D22DD0">
        <w:rPr>
          <w:sz w:val="18"/>
          <w:szCs w:val="18"/>
          <w:lang w:val="it-CH"/>
        </w:rPr>
        <w:t>Cristina</w:t>
      </w:r>
      <w:r w:rsidRPr="00D22DD0">
        <w:rPr>
          <w:sz w:val="18"/>
          <w:szCs w:val="18"/>
          <w:lang w:val="it-CH"/>
        </w:rPr>
        <w:tab/>
      </w:r>
      <w:r w:rsidRPr="00D22DD0">
        <w:rPr>
          <w:sz w:val="18"/>
          <w:szCs w:val="18"/>
          <w:lang w:val="it-CH"/>
        </w:rPr>
        <w:tab/>
        <w:t>Pavel</w:t>
      </w:r>
      <w:r w:rsidRPr="00D22DD0">
        <w:rPr>
          <w:sz w:val="18"/>
          <w:szCs w:val="18"/>
          <w:lang w:val="it-CH"/>
        </w:rPr>
        <w:tab/>
      </w:r>
      <w:r w:rsidRPr="00D22DD0">
        <w:rPr>
          <w:sz w:val="18"/>
          <w:szCs w:val="18"/>
          <w:lang w:val="it-CH"/>
        </w:rPr>
        <w:tab/>
      </w:r>
      <w:r w:rsidRPr="00D22DD0">
        <w:rPr>
          <w:sz w:val="18"/>
          <w:szCs w:val="18"/>
          <w:lang w:val="it-CH"/>
        </w:rPr>
        <w:tab/>
        <w:t>Romanian CAA</w:t>
      </w:r>
    </w:p>
    <w:p w14:paraId="26AF34E7" w14:textId="77777777" w:rsidR="00D22DD0" w:rsidRPr="00D31069" w:rsidRDefault="00D22DD0" w:rsidP="00F60698">
      <w:pPr>
        <w:pBdr>
          <w:top w:val="single" w:sz="4" w:space="10" w:color="auto"/>
          <w:left w:val="single" w:sz="4" w:space="10" w:color="auto"/>
          <w:bottom w:val="single" w:sz="4" w:space="10" w:color="auto"/>
          <w:right w:val="single" w:sz="4" w:space="10" w:color="auto"/>
        </w:pBdr>
        <w:spacing w:after="0"/>
        <w:ind w:left="1985" w:right="1701"/>
        <w:rPr>
          <w:sz w:val="18"/>
          <w:szCs w:val="18"/>
        </w:rPr>
      </w:pPr>
      <w:r w:rsidRPr="00D31069">
        <w:rPr>
          <w:sz w:val="18"/>
          <w:szCs w:val="18"/>
        </w:rPr>
        <w:t xml:space="preserve">Bengt Göran </w:t>
      </w:r>
      <w:r w:rsidRPr="00D31069">
        <w:rPr>
          <w:sz w:val="18"/>
          <w:szCs w:val="18"/>
        </w:rPr>
        <w:tab/>
        <w:t>Sundqvist</w:t>
      </w:r>
      <w:r w:rsidRPr="00D31069">
        <w:rPr>
          <w:sz w:val="18"/>
          <w:szCs w:val="18"/>
        </w:rPr>
        <w:tab/>
      </w:r>
      <w:r w:rsidRPr="00D31069">
        <w:rPr>
          <w:sz w:val="18"/>
          <w:szCs w:val="18"/>
        </w:rPr>
        <w:tab/>
        <w:t>SAAB</w:t>
      </w:r>
    </w:p>
    <w:p w14:paraId="2A8D4654" w14:textId="77777777" w:rsidR="00BA5E40" w:rsidRPr="00D31069" w:rsidRDefault="00BA5E40" w:rsidP="00F60698">
      <w:pPr>
        <w:pBdr>
          <w:top w:val="single" w:sz="4" w:space="10" w:color="auto"/>
          <w:left w:val="single" w:sz="4" w:space="10" w:color="auto"/>
          <w:bottom w:val="single" w:sz="4" w:space="10" w:color="auto"/>
          <w:right w:val="single" w:sz="4" w:space="10" w:color="auto"/>
        </w:pBdr>
        <w:spacing w:after="0"/>
        <w:ind w:left="1985" w:right="1701"/>
        <w:rPr>
          <w:snapToGrid w:val="0"/>
        </w:rPr>
      </w:pPr>
    </w:p>
    <w:p w14:paraId="08CFD824" w14:textId="77777777" w:rsidR="00BA5E40" w:rsidRPr="00D31069" w:rsidRDefault="00BA5E40" w:rsidP="00F60698">
      <w:pPr>
        <w:pBdr>
          <w:top w:val="single" w:sz="4" w:space="10" w:color="auto"/>
          <w:left w:val="single" w:sz="4" w:space="10" w:color="auto"/>
          <w:bottom w:val="single" w:sz="4" w:space="10" w:color="auto"/>
          <w:right w:val="single" w:sz="4" w:space="10" w:color="auto"/>
        </w:pBdr>
        <w:spacing w:after="0"/>
        <w:ind w:left="1985" w:right="1701"/>
        <w:rPr>
          <w:snapToGrid w:val="0"/>
          <w:sz w:val="18"/>
          <w:szCs w:val="18"/>
        </w:rPr>
      </w:pPr>
      <w:r w:rsidRPr="00D31069">
        <w:rPr>
          <w:snapToGrid w:val="0"/>
          <w:sz w:val="18"/>
          <w:szCs w:val="18"/>
        </w:rPr>
        <w:t xml:space="preserve">Other JARUS Working Groups have been </w:t>
      </w:r>
      <w:r>
        <w:rPr>
          <w:snapToGrid w:val="0"/>
          <w:sz w:val="18"/>
          <w:szCs w:val="18"/>
        </w:rPr>
        <w:t xml:space="preserve">also </w:t>
      </w:r>
      <w:r w:rsidRPr="00D31069">
        <w:rPr>
          <w:snapToGrid w:val="0"/>
          <w:sz w:val="18"/>
          <w:szCs w:val="18"/>
        </w:rPr>
        <w:t xml:space="preserve">involved at various stages in the document review and have been instrumental to the successful </w:t>
      </w:r>
      <w:r w:rsidRPr="00672F5A">
        <w:rPr>
          <w:snapToGrid w:val="0"/>
          <w:sz w:val="18"/>
          <w:szCs w:val="18"/>
        </w:rPr>
        <w:t>development</w:t>
      </w:r>
      <w:r w:rsidRPr="00D31069">
        <w:rPr>
          <w:snapToGrid w:val="0"/>
          <w:sz w:val="18"/>
          <w:szCs w:val="18"/>
        </w:rPr>
        <w:t xml:space="preserve"> of the SORA</w:t>
      </w:r>
      <w:r w:rsidR="00410053">
        <w:rPr>
          <w:snapToGrid w:val="0"/>
          <w:sz w:val="18"/>
          <w:szCs w:val="18"/>
        </w:rPr>
        <w:t>.</w:t>
      </w:r>
    </w:p>
    <w:p w14:paraId="28A38577" w14:textId="77777777" w:rsidR="00BA5E40" w:rsidRPr="00D31069" w:rsidRDefault="00BA5E40" w:rsidP="00F60698">
      <w:pPr>
        <w:pBdr>
          <w:top w:val="single" w:sz="4" w:space="10" w:color="auto"/>
          <w:left w:val="single" w:sz="4" w:space="10" w:color="auto"/>
          <w:bottom w:val="single" w:sz="4" w:space="10" w:color="auto"/>
          <w:right w:val="single" w:sz="4" w:space="10" w:color="auto"/>
        </w:pBdr>
        <w:spacing w:after="0"/>
        <w:ind w:left="1985" w:right="1701"/>
        <w:rPr>
          <w:snapToGrid w:val="0"/>
        </w:rPr>
      </w:pPr>
    </w:p>
    <w:p w14:paraId="2443FC66" w14:textId="77777777" w:rsidR="00F60698" w:rsidRPr="00D31069" w:rsidRDefault="00F60698" w:rsidP="00F60698">
      <w:pPr>
        <w:pBdr>
          <w:top w:val="single" w:sz="4" w:space="10" w:color="auto"/>
          <w:left w:val="single" w:sz="4" w:space="10" w:color="auto"/>
          <w:bottom w:val="single" w:sz="4" w:space="10" w:color="auto"/>
          <w:right w:val="single" w:sz="4" w:space="10" w:color="auto"/>
        </w:pBdr>
        <w:spacing w:after="0"/>
        <w:ind w:left="1985" w:right="1701"/>
        <w:rPr>
          <w:snapToGrid w:val="0"/>
        </w:rPr>
      </w:pPr>
    </w:p>
    <w:p w14:paraId="5F36AA8C" w14:textId="77777777" w:rsidR="004411BC" w:rsidRPr="00BF6F14" w:rsidRDefault="007729D2" w:rsidP="001C2DC5">
      <w:pPr>
        <w:pBdr>
          <w:top w:val="single" w:sz="4" w:space="10" w:color="auto"/>
          <w:left w:val="single" w:sz="4" w:space="10" w:color="auto"/>
          <w:bottom w:val="single" w:sz="4" w:space="10" w:color="auto"/>
          <w:right w:val="single" w:sz="4" w:space="10" w:color="auto"/>
        </w:pBdr>
        <w:tabs>
          <w:tab w:val="left" w:pos="2694"/>
          <w:tab w:val="left" w:pos="3686"/>
        </w:tabs>
        <w:spacing w:after="0"/>
        <w:ind w:left="1985" w:right="1701"/>
        <w:rPr>
          <w:b/>
          <w:color w:val="333399"/>
          <w:sz w:val="40"/>
          <w:szCs w:val="40"/>
          <w:lang w:val="it-CH"/>
        </w:rPr>
      </w:pPr>
      <w:r w:rsidRPr="00BF6F14">
        <w:rPr>
          <w:snapToGrid w:val="0"/>
          <w:sz w:val="18"/>
          <w:szCs w:val="18"/>
          <w:lang w:val="it-CH"/>
        </w:rPr>
        <w:t xml:space="preserve">E-mail: </w:t>
      </w:r>
      <w:r w:rsidRPr="00BF6F14">
        <w:rPr>
          <w:snapToGrid w:val="0"/>
          <w:sz w:val="18"/>
          <w:szCs w:val="18"/>
          <w:lang w:val="it-CH"/>
        </w:rPr>
        <w:tab/>
      </w:r>
      <w:r w:rsidR="00A54239" w:rsidRPr="00BF6F14">
        <w:rPr>
          <w:sz w:val="18"/>
          <w:szCs w:val="18"/>
          <w:u w:val="single"/>
          <w:lang w:val="it-CH"/>
        </w:rPr>
        <w:t>contact@jarus-rpas.org</w:t>
      </w:r>
      <w:bookmarkStart w:id="18" w:name="_Toc303157227"/>
      <w:r w:rsidR="004411BC" w:rsidRPr="00BF6F14">
        <w:rPr>
          <w:b/>
          <w:color w:val="333399"/>
          <w:sz w:val="40"/>
          <w:szCs w:val="40"/>
          <w:lang w:val="it-CH"/>
        </w:rPr>
        <w:br w:type="page"/>
      </w:r>
    </w:p>
    <w:p w14:paraId="4F39A05D" w14:textId="77777777" w:rsidR="007729D2" w:rsidRPr="00BF6F14" w:rsidRDefault="007729D2" w:rsidP="004411BC">
      <w:pPr>
        <w:jc w:val="center"/>
        <w:rPr>
          <w:b/>
          <w:color w:val="333399"/>
          <w:sz w:val="40"/>
          <w:szCs w:val="40"/>
          <w:lang w:val="it-CH"/>
        </w:rPr>
      </w:pPr>
      <w:r w:rsidRPr="00BF6F14">
        <w:rPr>
          <w:b/>
          <w:color w:val="333399"/>
          <w:sz w:val="40"/>
          <w:szCs w:val="40"/>
          <w:lang w:val="it-CH"/>
        </w:rPr>
        <w:lastRenderedPageBreak/>
        <w:t>CONTENTS</w:t>
      </w:r>
      <w:bookmarkEnd w:id="18"/>
    </w:p>
    <w:p w14:paraId="187DFFCB" w14:textId="463054C3" w:rsidR="00CC613B" w:rsidRDefault="001F6374">
      <w:pPr>
        <w:pStyle w:val="TOC1"/>
        <w:tabs>
          <w:tab w:val="left" w:pos="440"/>
        </w:tabs>
        <w:rPr>
          <w:rFonts w:asciiTheme="minorHAnsi" w:eastAsiaTheme="minorEastAsia" w:hAnsiTheme="minorHAnsi" w:cstheme="minorBidi"/>
          <w:noProof/>
          <w:lang w:val="en-US" w:eastAsia="en-US"/>
        </w:rPr>
      </w:pPr>
      <w:r>
        <w:rPr>
          <w:noProof/>
          <w:sz w:val="24"/>
        </w:rPr>
        <w:fldChar w:fldCharType="begin"/>
      </w:r>
      <w:r w:rsidRPr="00BF6F14">
        <w:rPr>
          <w:noProof/>
          <w:sz w:val="24"/>
          <w:lang w:val="it-CH"/>
        </w:rPr>
        <w:instrText xml:space="preserve"> TOC \o "1-3" \h \z \u \t "Heading 4,4" </w:instrText>
      </w:r>
      <w:r>
        <w:rPr>
          <w:noProof/>
          <w:sz w:val="24"/>
        </w:rPr>
        <w:fldChar w:fldCharType="separate"/>
      </w:r>
      <w:r w:rsidR="00CC613B" w:rsidRPr="00364FC7">
        <w:rPr>
          <w:rStyle w:val="Hyperlink"/>
          <w:noProof/>
        </w:rPr>
        <w:fldChar w:fldCharType="begin"/>
      </w:r>
      <w:r w:rsidR="00CC613B" w:rsidRPr="00364FC7">
        <w:rPr>
          <w:rStyle w:val="Hyperlink"/>
          <w:noProof/>
        </w:rPr>
        <w:instrText xml:space="preserve"> </w:instrText>
      </w:r>
      <w:r w:rsidR="00CC613B">
        <w:rPr>
          <w:noProof/>
        </w:rPr>
        <w:instrText>HYPERLINK \l "_Toc513091265"</w:instrText>
      </w:r>
      <w:r w:rsidR="00CC613B" w:rsidRPr="00364FC7">
        <w:rPr>
          <w:rStyle w:val="Hyperlink"/>
          <w:noProof/>
        </w:rPr>
        <w:instrText xml:space="preserve"> </w:instrText>
      </w:r>
      <w:r w:rsidR="00CC613B" w:rsidRPr="00364FC7">
        <w:rPr>
          <w:rStyle w:val="Hyperlink"/>
          <w:noProof/>
        </w:rPr>
      </w:r>
      <w:r w:rsidR="00CC613B" w:rsidRPr="00364FC7">
        <w:rPr>
          <w:rStyle w:val="Hyperlink"/>
          <w:noProof/>
        </w:rPr>
        <w:fldChar w:fldCharType="separate"/>
      </w:r>
      <w:r w:rsidR="00CC613B" w:rsidRPr="00364FC7">
        <w:rPr>
          <w:rStyle w:val="Hyperlink"/>
          <w:noProof/>
        </w:rPr>
        <w:t>1.</w:t>
      </w:r>
      <w:r w:rsidR="00CC613B">
        <w:rPr>
          <w:rFonts w:asciiTheme="minorHAnsi" w:eastAsiaTheme="minorEastAsia" w:hAnsiTheme="minorHAnsi" w:cstheme="minorBidi"/>
          <w:noProof/>
          <w:lang w:val="en-US" w:eastAsia="en-US"/>
        </w:rPr>
        <w:tab/>
      </w:r>
      <w:r w:rsidR="00CC613B" w:rsidRPr="00364FC7">
        <w:rPr>
          <w:rStyle w:val="Hyperlink"/>
          <w:noProof/>
        </w:rPr>
        <w:t>Introduction</w:t>
      </w:r>
      <w:r w:rsidR="00CC613B">
        <w:rPr>
          <w:noProof/>
          <w:webHidden/>
        </w:rPr>
        <w:tab/>
      </w:r>
      <w:r w:rsidR="00CC613B">
        <w:rPr>
          <w:noProof/>
          <w:webHidden/>
        </w:rPr>
        <w:fldChar w:fldCharType="begin"/>
      </w:r>
      <w:r w:rsidR="00CC613B">
        <w:rPr>
          <w:noProof/>
          <w:webHidden/>
        </w:rPr>
        <w:instrText xml:space="preserve"> PAGEREF _Toc513091265 \h </w:instrText>
      </w:r>
      <w:r w:rsidR="00CC613B">
        <w:rPr>
          <w:noProof/>
          <w:webHidden/>
        </w:rPr>
      </w:r>
      <w:r w:rsidR="00CC613B">
        <w:rPr>
          <w:noProof/>
          <w:webHidden/>
        </w:rPr>
        <w:fldChar w:fldCharType="separate"/>
      </w:r>
      <w:ins w:id="19" w:author="Author">
        <w:r w:rsidR="001A244A">
          <w:rPr>
            <w:noProof/>
            <w:webHidden/>
          </w:rPr>
          <w:t>2</w:t>
        </w:r>
      </w:ins>
      <w:del w:id="20" w:author="Author">
        <w:r w:rsidR="00CC613B" w:rsidDel="001A244A">
          <w:rPr>
            <w:noProof/>
            <w:webHidden/>
          </w:rPr>
          <w:delText>11</w:delText>
        </w:r>
      </w:del>
      <w:r w:rsidR="00CC613B">
        <w:rPr>
          <w:noProof/>
          <w:webHidden/>
        </w:rPr>
        <w:fldChar w:fldCharType="end"/>
      </w:r>
      <w:r w:rsidR="00CC613B" w:rsidRPr="00364FC7">
        <w:rPr>
          <w:rStyle w:val="Hyperlink"/>
          <w:noProof/>
        </w:rPr>
        <w:fldChar w:fldCharType="end"/>
      </w:r>
    </w:p>
    <w:p w14:paraId="34CADA33" w14:textId="65D44D18" w:rsidR="00CC613B" w:rsidRDefault="00CC613B">
      <w:pPr>
        <w:pStyle w:val="TOC2"/>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"_Toc513091266"</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1.1</w:t>
      </w:r>
      <w:r>
        <w:rPr>
          <w:rFonts w:asciiTheme="minorHAnsi" w:eastAsiaTheme="minorEastAsia" w:hAnsiTheme="minorHAnsi" w:cstheme="minorBidi"/>
          <w:noProof/>
          <w:lang w:val="en-US" w:eastAsia="en-US"/>
        </w:rPr>
        <w:tab/>
      </w:r>
      <w:r w:rsidRPr="00364FC7">
        <w:rPr>
          <w:rStyle w:val="Hyperlink"/>
          <w:noProof/>
        </w:rPr>
        <w:t>Preface to the first issue of the document</w:t>
      </w:r>
      <w:r>
        <w:rPr>
          <w:noProof/>
          <w:webHidden/>
        </w:rPr>
        <w:tab/>
      </w:r>
      <w:r>
        <w:rPr>
          <w:noProof/>
          <w:webHidden/>
        </w:rPr>
        <w:fldChar w:fldCharType="begin"/>
      </w:r>
      <w:r>
        <w:rPr>
          <w:noProof/>
          <w:webHidden/>
        </w:rPr>
        <w:instrText xml:space="preserve"> PAGEREF _Toc513091266 \h </w:instrText>
      </w:r>
      <w:r>
        <w:rPr>
          <w:noProof/>
          <w:webHidden/>
        </w:rPr>
      </w:r>
      <w:r>
        <w:rPr>
          <w:noProof/>
          <w:webHidden/>
        </w:rPr>
        <w:fldChar w:fldCharType="separate"/>
      </w:r>
      <w:ins w:id="21" w:author="Author">
        <w:r w:rsidR="001A244A">
          <w:rPr>
            <w:noProof/>
            <w:webHidden/>
          </w:rPr>
          <w:t>2</w:t>
        </w:r>
      </w:ins>
      <w:del w:id="22" w:author="Author">
        <w:r w:rsidDel="001A244A">
          <w:rPr>
            <w:noProof/>
            <w:webHidden/>
          </w:rPr>
          <w:delText>11</w:delText>
        </w:r>
      </w:del>
      <w:r>
        <w:rPr>
          <w:noProof/>
          <w:webHidden/>
        </w:rPr>
        <w:fldChar w:fldCharType="end"/>
      </w:r>
      <w:r w:rsidRPr="00364FC7">
        <w:rPr>
          <w:rStyle w:val="Hyperlink"/>
          <w:noProof/>
        </w:rPr>
        <w:fldChar w:fldCharType="end"/>
      </w:r>
    </w:p>
    <w:p w14:paraId="6521ACFE" w14:textId="1C9E8184" w:rsidR="00CC613B" w:rsidRDefault="00CC613B">
      <w:pPr>
        <w:pStyle w:val="TOC2"/>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"_Toc513091267"</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1.2</w:t>
      </w:r>
      <w:r>
        <w:rPr>
          <w:rFonts w:asciiTheme="minorHAnsi" w:eastAsiaTheme="minorEastAsia" w:hAnsiTheme="minorHAnsi" w:cstheme="minorBidi"/>
          <w:noProof/>
          <w:lang w:val="en-US" w:eastAsia="en-US"/>
        </w:rPr>
        <w:tab/>
      </w:r>
      <w:r w:rsidRPr="00364FC7">
        <w:rPr>
          <w:rStyle w:val="Hyperlink"/>
          <w:noProof/>
        </w:rPr>
        <w:t>Purpose of the document</w:t>
      </w:r>
      <w:r>
        <w:rPr>
          <w:noProof/>
          <w:webHidden/>
        </w:rPr>
        <w:tab/>
      </w:r>
      <w:r>
        <w:rPr>
          <w:noProof/>
          <w:webHidden/>
        </w:rPr>
        <w:fldChar w:fldCharType="begin"/>
      </w:r>
      <w:r>
        <w:rPr>
          <w:noProof/>
          <w:webHidden/>
        </w:rPr>
        <w:instrText xml:space="preserve"> PAGEREF _Toc513091267 \h </w:instrText>
      </w:r>
      <w:r>
        <w:rPr>
          <w:noProof/>
          <w:webHidden/>
        </w:rPr>
      </w:r>
      <w:r>
        <w:rPr>
          <w:noProof/>
          <w:webHidden/>
        </w:rPr>
        <w:fldChar w:fldCharType="separate"/>
      </w:r>
      <w:ins w:id="23" w:author="Author">
        <w:r w:rsidR="001A244A">
          <w:rPr>
            <w:noProof/>
            <w:webHidden/>
          </w:rPr>
          <w:t>2</w:t>
        </w:r>
      </w:ins>
      <w:del w:id="24" w:author="Author">
        <w:r w:rsidDel="001A244A">
          <w:rPr>
            <w:noProof/>
            <w:webHidden/>
          </w:rPr>
          <w:delText>11</w:delText>
        </w:r>
      </w:del>
      <w:r>
        <w:rPr>
          <w:noProof/>
          <w:webHidden/>
        </w:rPr>
        <w:fldChar w:fldCharType="end"/>
      </w:r>
      <w:r w:rsidRPr="00364FC7">
        <w:rPr>
          <w:rStyle w:val="Hyperlink"/>
          <w:noProof/>
        </w:rPr>
        <w:fldChar w:fldCharType="end"/>
      </w:r>
    </w:p>
    <w:p w14:paraId="57F67DA4" w14:textId="07DB58BB" w:rsidR="00CC613B" w:rsidRDefault="00CC613B">
      <w:pPr>
        <w:pStyle w:val="TOC2"/>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"_Toc513091268"</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1.3</w:t>
      </w:r>
      <w:r>
        <w:rPr>
          <w:rFonts w:asciiTheme="minorHAnsi" w:eastAsiaTheme="minorEastAsia" w:hAnsiTheme="minorHAnsi" w:cstheme="minorBidi"/>
          <w:noProof/>
          <w:lang w:val="en-US" w:eastAsia="en-US"/>
        </w:rPr>
        <w:tab/>
      </w:r>
      <w:r w:rsidRPr="00364FC7">
        <w:rPr>
          <w:rStyle w:val="Hyperlink"/>
          <w:noProof/>
        </w:rPr>
        <w:t>Applicability</w:t>
      </w:r>
      <w:r>
        <w:rPr>
          <w:noProof/>
          <w:webHidden/>
        </w:rPr>
        <w:tab/>
      </w:r>
      <w:r>
        <w:rPr>
          <w:noProof/>
          <w:webHidden/>
        </w:rPr>
        <w:fldChar w:fldCharType="begin"/>
      </w:r>
      <w:r>
        <w:rPr>
          <w:noProof/>
          <w:webHidden/>
        </w:rPr>
        <w:instrText xml:space="preserve"> PAGEREF _Toc513091268 \h </w:instrText>
      </w:r>
      <w:r>
        <w:rPr>
          <w:noProof/>
          <w:webHidden/>
        </w:rPr>
      </w:r>
      <w:r>
        <w:rPr>
          <w:noProof/>
          <w:webHidden/>
        </w:rPr>
        <w:fldChar w:fldCharType="separate"/>
      </w:r>
      <w:ins w:id="25" w:author="Author">
        <w:r w:rsidR="001A244A">
          <w:rPr>
            <w:noProof/>
            <w:webHidden/>
          </w:rPr>
          <w:t>2</w:t>
        </w:r>
      </w:ins>
      <w:del w:id="26" w:author="Author">
        <w:r w:rsidDel="001A244A">
          <w:rPr>
            <w:noProof/>
            <w:webHidden/>
          </w:rPr>
          <w:delText>12</w:delText>
        </w:r>
      </w:del>
      <w:r>
        <w:rPr>
          <w:noProof/>
          <w:webHidden/>
        </w:rPr>
        <w:fldChar w:fldCharType="end"/>
      </w:r>
      <w:r w:rsidRPr="00364FC7">
        <w:rPr>
          <w:rStyle w:val="Hyperlink"/>
          <w:noProof/>
        </w:rPr>
        <w:fldChar w:fldCharType="end"/>
      </w:r>
    </w:p>
    <w:p w14:paraId="263ECF9A" w14:textId="04E7C51F" w:rsidR="00CC613B" w:rsidRDefault="00CC613B">
      <w:pPr>
        <w:pStyle w:val="TOC2"/>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"_Toc513091269"</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1.4</w:t>
      </w:r>
      <w:r>
        <w:rPr>
          <w:rFonts w:asciiTheme="minorHAnsi" w:eastAsiaTheme="minorEastAsia" w:hAnsiTheme="minorHAnsi" w:cstheme="minorBidi"/>
          <w:noProof/>
          <w:lang w:val="en-US" w:eastAsia="en-US"/>
        </w:rPr>
        <w:tab/>
      </w:r>
      <w:r w:rsidRPr="00364FC7">
        <w:rPr>
          <w:rStyle w:val="Hyperlink"/>
          <w:noProof/>
        </w:rPr>
        <w:t>Key concepts and definitions</w:t>
      </w:r>
      <w:r>
        <w:rPr>
          <w:noProof/>
          <w:webHidden/>
        </w:rPr>
        <w:tab/>
      </w:r>
      <w:r>
        <w:rPr>
          <w:noProof/>
          <w:webHidden/>
        </w:rPr>
        <w:fldChar w:fldCharType="begin"/>
      </w:r>
      <w:r>
        <w:rPr>
          <w:noProof/>
          <w:webHidden/>
        </w:rPr>
        <w:instrText xml:space="preserve"> PAGEREF _Toc513091269 \h </w:instrText>
      </w:r>
      <w:r>
        <w:rPr>
          <w:noProof/>
          <w:webHidden/>
        </w:rPr>
      </w:r>
      <w:r>
        <w:rPr>
          <w:noProof/>
          <w:webHidden/>
        </w:rPr>
        <w:fldChar w:fldCharType="separate"/>
      </w:r>
      <w:ins w:id="27" w:author="Author">
        <w:r w:rsidR="001A244A">
          <w:rPr>
            <w:noProof/>
            <w:webHidden/>
          </w:rPr>
          <w:t>2</w:t>
        </w:r>
      </w:ins>
      <w:del w:id="28" w:author="Author">
        <w:r w:rsidDel="001A244A">
          <w:rPr>
            <w:noProof/>
            <w:webHidden/>
          </w:rPr>
          <w:delText>12</w:delText>
        </w:r>
      </w:del>
      <w:r>
        <w:rPr>
          <w:noProof/>
          <w:webHidden/>
        </w:rPr>
        <w:fldChar w:fldCharType="end"/>
      </w:r>
      <w:r w:rsidRPr="00364FC7">
        <w:rPr>
          <w:rStyle w:val="Hyperlink"/>
          <w:noProof/>
        </w:rPr>
        <w:fldChar w:fldCharType="end"/>
      </w:r>
    </w:p>
    <w:p w14:paraId="52AF0450" w14:textId="4A81D8CE" w:rsidR="00CC613B" w:rsidRDefault="00CC613B">
      <w:pPr>
        <w:pStyle w:val="TOC3"/>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"_Toc513091270"</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1.4.1</w:t>
      </w:r>
      <w:r>
        <w:rPr>
          <w:rFonts w:asciiTheme="minorHAnsi" w:eastAsiaTheme="minorEastAsia" w:hAnsiTheme="minorHAnsi" w:cstheme="minorBidi"/>
          <w:noProof/>
          <w:lang w:val="en-US" w:eastAsia="en-US"/>
        </w:rPr>
        <w:tab/>
      </w:r>
      <w:r w:rsidRPr="00364FC7">
        <w:rPr>
          <w:rStyle w:val="Hyperlink"/>
          <w:noProof/>
        </w:rPr>
        <w:t>Semantic model</w:t>
      </w:r>
      <w:r>
        <w:rPr>
          <w:noProof/>
          <w:webHidden/>
        </w:rPr>
        <w:tab/>
      </w:r>
      <w:r>
        <w:rPr>
          <w:noProof/>
          <w:webHidden/>
        </w:rPr>
        <w:fldChar w:fldCharType="begin"/>
      </w:r>
      <w:r>
        <w:rPr>
          <w:noProof/>
          <w:webHidden/>
        </w:rPr>
        <w:instrText xml:space="preserve"> PAGEREF _Toc513091270 \h </w:instrText>
      </w:r>
      <w:r>
        <w:rPr>
          <w:noProof/>
          <w:webHidden/>
        </w:rPr>
      </w:r>
      <w:r>
        <w:rPr>
          <w:noProof/>
          <w:webHidden/>
        </w:rPr>
        <w:fldChar w:fldCharType="separate"/>
      </w:r>
      <w:ins w:id="29" w:author="Author">
        <w:r w:rsidR="001A244A">
          <w:rPr>
            <w:noProof/>
            <w:webHidden/>
          </w:rPr>
          <w:t>2</w:t>
        </w:r>
      </w:ins>
      <w:del w:id="30" w:author="Author">
        <w:r w:rsidDel="001A244A">
          <w:rPr>
            <w:noProof/>
            <w:webHidden/>
          </w:rPr>
          <w:delText>12</w:delText>
        </w:r>
      </w:del>
      <w:r>
        <w:rPr>
          <w:noProof/>
          <w:webHidden/>
        </w:rPr>
        <w:fldChar w:fldCharType="end"/>
      </w:r>
      <w:r w:rsidRPr="00364FC7">
        <w:rPr>
          <w:rStyle w:val="Hyperlink"/>
          <w:noProof/>
        </w:rPr>
        <w:fldChar w:fldCharType="end"/>
      </w:r>
    </w:p>
    <w:p w14:paraId="1F4541D6" w14:textId="7267268F" w:rsidR="00CC613B" w:rsidRDefault="00CC613B">
      <w:pPr>
        <w:pStyle w:val="TOC3"/>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"_Toc513091271"</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1.4.2</w:t>
      </w:r>
      <w:r>
        <w:rPr>
          <w:rFonts w:asciiTheme="minorHAnsi" w:eastAsiaTheme="minorEastAsia" w:hAnsiTheme="minorHAnsi" w:cstheme="minorBidi"/>
          <w:noProof/>
          <w:lang w:val="en-US" w:eastAsia="en-US"/>
        </w:rPr>
        <w:tab/>
      </w:r>
      <w:r w:rsidRPr="00364FC7">
        <w:rPr>
          <w:rStyle w:val="Hyperlink"/>
          <w:noProof/>
        </w:rPr>
        <w:t>Introduction to robustness</w:t>
      </w:r>
      <w:r>
        <w:rPr>
          <w:noProof/>
          <w:webHidden/>
        </w:rPr>
        <w:tab/>
      </w:r>
      <w:r>
        <w:rPr>
          <w:noProof/>
          <w:webHidden/>
        </w:rPr>
        <w:fldChar w:fldCharType="begin"/>
      </w:r>
      <w:r>
        <w:rPr>
          <w:noProof/>
          <w:webHidden/>
        </w:rPr>
        <w:instrText xml:space="preserve"> PAGEREF _Toc513091271 \h </w:instrText>
      </w:r>
      <w:r>
        <w:rPr>
          <w:noProof/>
          <w:webHidden/>
        </w:rPr>
      </w:r>
      <w:r>
        <w:rPr>
          <w:noProof/>
          <w:webHidden/>
        </w:rPr>
        <w:fldChar w:fldCharType="separate"/>
      </w:r>
      <w:ins w:id="31" w:author="Author">
        <w:r w:rsidR="001A244A">
          <w:rPr>
            <w:noProof/>
            <w:webHidden/>
          </w:rPr>
          <w:t>2</w:t>
        </w:r>
      </w:ins>
      <w:del w:id="32" w:author="Author">
        <w:r w:rsidDel="001A244A">
          <w:rPr>
            <w:noProof/>
            <w:webHidden/>
          </w:rPr>
          <w:delText>13</w:delText>
        </w:r>
      </w:del>
      <w:r>
        <w:rPr>
          <w:noProof/>
          <w:webHidden/>
        </w:rPr>
        <w:fldChar w:fldCharType="end"/>
      </w:r>
      <w:r w:rsidRPr="00364FC7">
        <w:rPr>
          <w:rStyle w:val="Hyperlink"/>
          <w:noProof/>
        </w:rPr>
        <w:fldChar w:fldCharType="end"/>
      </w:r>
    </w:p>
    <w:p w14:paraId="3EFB813D" w14:textId="7A3F1FFA" w:rsidR="00CC613B" w:rsidRDefault="00CC613B">
      <w:pPr>
        <w:pStyle w:val="TOC2"/>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"_Toc513091272"</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1.5</w:t>
      </w:r>
      <w:r>
        <w:rPr>
          <w:rFonts w:asciiTheme="minorHAnsi" w:eastAsiaTheme="minorEastAsia" w:hAnsiTheme="minorHAnsi" w:cstheme="minorBidi"/>
          <w:noProof/>
          <w:lang w:val="en-US" w:eastAsia="en-US"/>
        </w:rPr>
        <w:tab/>
      </w:r>
      <w:r w:rsidRPr="00364FC7">
        <w:rPr>
          <w:rStyle w:val="Hyperlink"/>
          <w:noProof/>
        </w:rPr>
        <w:t>Roles and Responsibilities</w:t>
      </w:r>
      <w:r>
        <w:rPr>
          <w:noProof/>
          <w:webHidden/>
        </w:rPr>
        <w:tab/>
      </w:r>
      <w:r>
        <w:rPr>
          <w:noProof/>
          <w:webHidden/>
        </w:rPr>
        <w:fldChar w:fldCharType="begin"/>
      </w:r>
      <w:r>
        <w:rPr>
          <w:noProof/>
          <w:webHidden/>
        </w:rPr>
        <w:instrText xml:space="preserve"> PAGEREF _Toc513091272 \h </w:instrText>
      </w:r>
      <w:r>
        <w:rPr>
          <w:noProof/>
          <w:webHidden/>
        </w:rPr>
      </w:r>
      <w:r>
        <w:rPr>
          <w:noProof/>
          <w:webHidden/>
        </w:rPr>
        <w:fldChar w:fldCharType="separate"/>
      </w:r>
      <w:ins w:id="33" w:author="Author">
        <w:r w:rsidR="001A244A">
          <w:rPr>
            <w:noProof/>
            <w:webHidden/>
          </w:rPr>
          <w:t>2</w:t>
        </w:r>
      </w:ins>
      <w:del w:id="34" w:author="Author">
        <w:r w:rsidDel="001A244A">
          <w:rPr>
            <w:noProof/>
            <w:webHidden/>
          </w:rPr>
          <w:delText>14</w:delText>
        </w:r>
      </w:del>
      <w:r>
        <w:rPr>
          <w:noProof/>
          <w:webHidden/>
        </w:rPr>
        <w:fldChar w:fldCharType="end"/>
      </w:r>
      <w:r w:rsidRPr="00364FC7">
        <w:rPr>
          <w:rStyle w:val="Hyperlink"/>
          <w:noProof/>
        </w:rPr>
        <w:fldChar w:fldCharType="end"/>
      </w:r>
    </w:p>
    <w:p w14:paraId="5199DA79" w14:textId="62BAA68A" w:rsidR="00CC613B" w:rsidRDefault="00CC613B">
      <w:pPr>
        <w:pStyle w:val="TOC1"/>
        <w:tabs>
          <w:tab w:val="left" w:pos="440"/>
        </w:tabs>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"_Toc513091273"</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w:t>
      </w:r>
      <w:r>
        <w:rPr>
          <w:rFonts w:asciiTheme="minorHAnsi" w:eastAsiaTheme="minorEastAsia" w:hAnsiTheme="minorHAnsi" w:cstheme="minorBidi"/>
          <w:noProof/>
          <w:lang w:val="en-US" w:eastAsia="en-US"/>
        </w:rPr>
        <w:tab/>
      </w:r>
      <w:r w:rsidRPr="00364FC7">
        <w:rPr>
          <w:rStyle w:val="Hyperlink"/>
          <w:noProof/>
        </w:rPr>
        <w:t>The SORA Process</w:t>
      </w:r>
      <w:r>
        <w:rPr>
          <w:noProof/>
          <w:webHidden/>
        </w:rPr>
        <w:tab/>
      </w:r>
      <w:r>
        <w:rPr>
          <w:noProof/>
          <w:webHidden/>
        </w:rPr>
        <w:fldChar w:fldCharType="begin"/>
      </w:r>
      <w:r>
        <w:rPr>
          <w:noProof/>
          <w:webHidden/>
        </w:rPr>
        <w:instrText xml:space="preserve"> PAGEREF _Toc513091273 \h </w:instrText>
      </w:r>
      <w:r>
        <w:rPr>
          <w:noProof/>
          <w:webHidden/>
        </w:rPr>
      </w:r>
      <w:r>
        <w:rPr>
          <w:noProof/>
          <w:webHidden/>
        </w:rPr>
        <w:fldChar w:fldCharType="separate"/>
      </w:r>
      <w:ins w:id="35" w:author="Author">
        <w:r w:rsidR="001A244A">
          <w:rPr>
            <w:noProof/>
            <w:webHidden/>
          </w:rPr>
          <w:t>2</w:t>
        </w:r>
      </w:ins>
      <w:del w:id="36" w:author="Author">
        <w:r w:rsidDel="001A244A">
          <w:rPr>
            <w:noProof/>
            <w:webHidden/>
          </w:rPr>
          <w:delText>16</w:delText>
        </w:r>
      </w:del>
      <w:r>
        <w:rPr>
          <w:noProof/>
          <w:webHidden/>
        </w:rPr>
        <w:fldChar w:fldCharType="end"/>
      </w:r>
      <w:r w:rsidRPr="00364FC7">
        <w:rPr>
          <w:rStyle w:val="Hyperlink"/>
          <w:noProof/>
        </w:rPr>
        <w:fldChar w:fldCharType="end"/>
      </w:r>
    </w:p>
    <w:p w14:paraId="165F4194" w14:textId="2D93EB8D" w:rsidR="00CC613B" w:rsidRDefault="00CC613B">
      <w:pPr>
        <w:pStyle w:val="TOC2"/>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"_Toc513091274"</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2.1</w:t>
      </w:r>
      <w:r>
        <w:rPr>
          <w:rFonts w:asciiTheme="minorHAnsi" w:eastAsiaTheme="minorEastAsia" w:hAnsiTheme="minorHAnsi" w:cstheme="minorBidi"/>
          <w:noProof/>
          <w:lang w:val="en-US" w:eastAsia="en-US"/>
        </w:rPr>
        <w:tab/>
      </w:r>
      <w:r w:rsidRPr="00364FC7">
        <w:rPr>
          <w:rStyle w:val="Hyperlink"/>
          <w:noProof/>
        </w:rPr>
        <w:t>Introduction to Risk</w:t>
      </w:r>
      <w:r>
        <w:rPr>
          <w:noProof/>
          <w:webHidden/>
        </w:rPr>
        <w:tab/>
      </w:r>
      <w:r>
        <w:rPr>
          <w:noProof/>
          <w:webHidden/>
        </w:rPr>
        <w:fldChar w:fldCharType="begin"/>
      </w:r>
      <w:r>
        <w:rPr>
          <w:noProof/>
          <w:webHidden/>
        </w:rPr>
        <w:instrText xml:space="preserve"> PAGEREF _Toc513091274 \h </w:instrText>
      </w:r>
      <w:r>
        <w:rPr>
          <w:noProof/>
          <w:webHidden/>
        </w:rPr>
      </w:r>
      <w:r>
        <w:rPr>
          <w:noProof/>
          <w:webHidden/>
        </w:rPr>
        <w:fldChar w:fldCharType="separate"/>
      </w:r>
      <w:ins w:id="37" w:author="Author">
        <w:r w:rsidR="001A244A">
          <w:rPr>
            <w:noProof/>
            <w:webHidden/>
          </w:rPr>
          <w:t>2</w:t>
        </w:r>
      </w:ins>
      <w:del w:id="38" w:author="Author">
        <w:r w:rsidDel="001A244A">
          <w:rPr>
            <w:noProof/>
            <w:webHidden/>
          </w:rPr>
          <w:delText>16</w:delText>
        </w:r>
      </w:del>
      <w:r>
        <w:rPr>
          <w:noProof/>
          <w:webHidden/>
        </w:rPr>
        <w:fldChar w:fldCharType="end"/>
      </w:r>
      <w:r w:rsidRPr="00364FC7">
        <w:rPr>
          <w:rStyle w:val="Hyperlink"/>
          <w:noProof/>
        </w:rPr>
        <w:fldChar w:fldCharType="end"/>
      </w:r>
    </w:p>
    <w:p w14:paraId="5F639AA3" w14:textId="1EC05DE3" w:rsidR="00CC613B" w:rsidRDefault="00CC613B">
      <w:pPr>
        <w:pStyle w:val="TOC2"/>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"_Toc513091275"</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2.2</w:t>
      </w:r>
      <w:r>
        <w:rPr>
          <w:rFonts w:asciiTheme="minorHAnsi" w:eastAsiaTheme="minorEastAsia" w:hAnsiTheme="minorHAnsi" w:cstheme="minorBidi"/>
          <w:noProof/>
          <w:lang w:val="en-US" w:eastAsia="en-US"/>
        </w:rPr>
        <w:tab/>
      </w:r>
      <w:r w:rsidRPr="00364FC7">
        <w:rPr>
          <w:rStyle w:val="Hyperlink"/>
          <w:noProof/>
        </w:rPr>
        <w:t>SORA process outline</w:t>
      </w:r>
      <w:r>
        <w:rPr>
          <w:noProof/>
          <w:webHidden/>
        </w:rPr>
        <w:tab/>
      </w:r>
      <w:r>
        <w:rPr>
          <w:noProof/>
          <w:webHidden/>
        </w:rPr>
        <w:fldChar w:fldCharType="begin"/>
      </w:r>
      <w:r>
        <w:rPr>
          <w:noProof/>
          <w:webHidden/>
        </w:rPr>
        <w:instrText xml:space="preserve"> PAGEREF _Toc513091275 \h </w:instrText>
      </w:r>
      <w:r>
        <w:rPr>
          <w:noProof/>
          <w:webHidden/>
        </w:rPr>
      </w:r>
      <w:r>
        <w:rPr>
          <w:noProof/>
          <w:webHidden/>
        </w:rPr>
        <w:fldChar w:fldCharType="separate"/>
      </w:r>
      <w:ins w:id="39" w:author="Author">
        <w:r w:rsidR="001A244A">
          <w:rPr>
            <w:noProof/>
            <w:webHidden/>
          </w:rPr>
          <w:t>2</w:t>
        </w:r>
      </w:ins>
      <w:del w:id="40" w:author="Author">
        <w:r w:rsidDel="001A244A">
          <w:rPr>
            <w:noProof/>
            <w:webHidden/>
          </w:rPr>
          <w:delText>16</w:delText>
        </w:r>
      </w:del>
      <w:r>
        <w:rPr>
          <w:noProof/>
          <w:webHidden/>
        </w:rPr>
        <w:fldChar w:fldCharType="end"/>
      </w:r>
      <w:r w:rsidRPr="00364FC7">
        <w:rPr>
          <w:rStyle w:val="Hyperlink"/>
          <w:noProof/>
        </w:rPr>
        <w:fldChar w:fldCharType="end"/>
      </w:r>
    </w:p>
    <w:p w14:paraId="0B30512F" w14:textId="54DE82E3" w:rsidR="00CC613B" w:rsidRDefault="00CC613B">
      <w:pPr>
        <w:pStyle w:val="TOC3"/>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"_Toc513091276"</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2.2.1</w:t>
      </w:r>
      <w:r>
        <w:rPr>
          <w:rFonts w:asciiTheme="minorHAnsi" w:eastAsiaTheme="minorEastAsia" w:hAnsiTheme="minorHAnsi" w:cstheme="minorBidi"/>
          <w:noProof/>
          <w:lang w:val="en-US" w:eastAsia="en-US"/>
        </w:rPr>
        <w:tab/>
      </w:r>
      <w:r w:rsidRPr="00364FC7">
        <w:rPr>
          <w:rStyle w:val="Hyperlink"/>
          <w:noProof/>
        </w:rPr>
        <w:t>Pre-application evaluation</w:t>
      </w:r>
      <w:r>
        <w:rPr>
          <w:noProof/>
          <w:webHidden/>
        </w:rPr>
        <w:tab/>
      </w:r>
      <w:r>
        <w:rPr>
          <w:noProof/>
          <w:webHidden/>
        </w:rPr>
        <w:fldChar w:fldCharType="begin"/>
      </w:r>
      <w:r>
        <w:rPr>
          <w:noProof/>
          <w:webHidden/>
        </w:rPr>
        <w:instrText xml:space="preserve"> PAGEREF _Toc513091276 \h </w:instrText>
      </w:r>
      <w:r>
        <w:rPr>
          <w:noProof/>
          <w:webHidden/>
        </w:rPr>
      </w:r>
      <w:r>
        <w:rPr>
          <w:noProof/>
          <w:webHidden/>
        </w:rPr>
        <w:fldChar w:fldCharType="separate"/>
      </w:r>
      <w:ins w:id="41" w:author="Author">
        <w:r w:rsidR="001A244A">
          <w:rPr>
            <w:noProof/>
            <w:webHidden/>
          </w:rPr>
          <w:t>2</w:t>
        </w:r>
      </w:ins>
      <w:del w:id="42" w:author="Author">
        <w:r w:rsidDel="001A244A">
          <w:rPr>
            <w:noProof/>
            <w:webHidden/>
          </w:rPr>
          <w:delText>17</w:delText>
        </w:r>
      </w:del>
      <w:r>
        <w:rPr>
          <w:noProof/>
          <w:webHidden/>
        </w:rPr>
        <w:fldChar w:fldCharType="end"/>
      </w:r>
      <w:r w:rsidRPr="00364FC7">
        <w:rPr>
          <w:rStyle w:val="Hyperlink"/>
          <w:noProof/>
        </w:rPr>
        <w:fldChar w:fldCharType="end"/>
      </w:r>
    </w:p>
    <w:p w14:paraId="57A7361D" w14:textId="77502BDB" w:rsidR="00CC613B" w:rsidRDefault="00CC613B">
      <w:pPr>
        <w:pStyle w:val="TOC3"/>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"_Toc513091277"</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2.2.2</w:t>
      </w:r>
      <w:r>
        <w:rPr>
          <w:rFonts w:asciiTheme="minorHAnsi" w:eastAsiaTheme="minorEastAsia" w:hAnsiTheme="minorHAnsi" w:cstheme="minorBidi"/>
          <w:noProof/>
          <w:lang w:val="en-US" w:eastAsia="en-US"/>
        </w:rPr>
        <w:tab/>
      </w:r>
      <w:r w:rsidRPr="00364FC7">
        <w:rPr>
          <w:rStyle w:val="Hyperlink"/>
          <w:noProof/>
        </w:rPr>
        <w:t>Step #1 – ConOps description</w:t>
      </w:r>
      <w:r>
        <w:rPr>
          <w:noProof/>
          <w:webHidden/>
        </w:rPr>
        <w:tab/>
      </w:r>
      <w:r>
        <w:rPr>
          <w:noProof/>
          <w:webHidden/>
        </w:rPr>
        <w:fldChar w:fldCharType="begin"/>
      </w:r>
      <w:r>
        <w:rPr>
          <w:noProof/>
          <w:webHidden/>
        </w:rPr>
        <w:instrText xml:space="preserve"> PAGEREF _Toc513091277 \h </w:instrText>
      </w:r>
      <w:r>
        <w:rPr>
          <w:noProof/>
          <w:webHidden/>
        </w:rPr>
      </w:r>
      <w:r>
        <w:rPr>
          <w:noProof/>
          <w:webHidden/>
        </w:rPr>
        <w:fldChar w:fldCharType="separate"/>
      </w:r>
      <w:ins w:id="43" w:author="Author">
        <w:r w:rsidR="001A244A">
          <w:rPr>
            <w:noProof/>
            <w:webHidden/>
          </w:rPr>
          <w:t>2</w:t>
        </w:r>
      </w:ins>
      <w:del w:id="44" w:author="Author">
        <w:r w:rsidDel="001A244A">
          <w:rPr>
            <w:noProof/>
            <w:webHidden/>
          </w:rPr>
          <w:delText>18</w:delText>
        </w:r>
      </w:del>
      <w:r>
        <w:rPr>
          <w:noProof/>
          <w:webHidden/>
        </w:rPr>
        <w:fldChar w:fldCharType="end"/>
      </w:r>
      <w:r w:rsidRPr="00364FC7">
        <w:rPr>
          <w:rStyle w:val="Hyperlink"/>
          <w:noProof/>
        </w:rPr>
        <w:fldChar w:fldCharType="end"/>
      </w:r>
    </w:p>
    <w:p w14:paraId="44D3DFA9" w14:textId="59AF7841" w:rsidR="00CC613B" w:rsidRDefault="00CC613B">
      <w:pPr>
        <w:pStyle w:val="TOC2"/>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"_Toc513091278"</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2.3</w:t>
      </w:r>
      <w:r>
        <w:rPr>
          <w:rFonts w:asciiTheme="minorHAnsi" w:eastAsiaTheme="minorEastAsia" w:hAnsiTheme="minorHAnsi" w:cstheme="minorBidi"/>
          <w:noProof/>
          <w:lang w:val="en-US" w:eastAsia="en-US"/>
        </w:rPr>
        <w:tab/>
      </w:r>
      <w:r w:rsidRPr="00364FC7">
        <w:rPr>
          <w:rStyle w:val="Hyperlink"/>
          <w:noProof/>
        </w:rPr>
        <w:t>The Ground Risk Process</w:t>
      </w:r>
      <w:r>
        <w:rPr>
          <w:noProof/>
          <w:webHidden/>
        </w:rPr>
        <w:tab/>
      </w:r>
      <w:r>
        <w:rPr>
          <w:noProof/>
          <w:webHidden/>
        </w:rPr>
        <w:fldChar w:fldCharType="begin"/>
      </w:r>
      <w:r>
        <w:rPr>
          <w:noProof/>
          <w:webHidden/>
        </w:rPr>
        <w:instrText xml:space="preserve"> PAGEREF _Toc513091278 \h </w:instrText>
      </w:r>
      <w:r>
        <w:rPr>
          <w:noProof/>
          <w:webHidden/>
        </w:rPr>
      </w:r>
      <w:r>
        <w:rPr>
          <w:noProof/>
          <w:webHidden/>
        </w:rPr>
        <w:fldChar w:fldCharType="separate"/>
      </w:r>
      <w:ins w:id="45" w:author="Author">
        <w:r w:rsidR="001A244A">
          <w:rPr>
            <w:noProof/>
            <w:webHidden/>
          </w:rPr>
          <w:t>2</w:t>
        </w:r>
      </w:ins>
      <w:del w:id="46" w:author="Author">
        <w:r w:rsidDel="001A244A">
          <w:rPr>
            <w:noProof/>
            <w:webHidden/>
          </w:rPr>
          <w:delText>18</w:delText>
        </w:r>
      </w:del>
      <w:r>
        <w:rPr>
          <w:noProof/>
          <w:webHidden/>
        </w:rPr>
        <w:fldChar w:fldCharType="end"/>
      </w:r>
      <w:r w:rsidRPr="00364FC7">
        <w:rPr>
          <w:rStyle w:val="Hyperlink"/>
          <w:noProof/>
        </w:rPr>
        <w:fldChar w:fldCharType="end"/>
      </w:r>
    </w:p>
    <w:p w14:paraId="0F382A2B" w14:textId="3BA52DA8" w:rsidR="00CC613B" w:rsidRDefault="00CC613B">
      <w:pPr>
        <w:pStyle w:val="TOC3"/>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"_Toc513091279"</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2.3.1</w:t>
      </w:r>
      <w:r>
        <w:rPr>
          <w:rFonts w:asciiTheme="minorHAnsi" w:eastAsiaTheme="minorEastAsia" w:hAnsiTheme="minorHAnsi" w:cstheme="minorBidi"/>
          <w:noProof/>
          <w:lang w:val="en-US" w:eastAsia="en-US"/>
        </w:rPr>
        <w:tab/>
      </w:r>
      <w:r w:rsidRPr="00364FC7">
        <w:rPr>
          <w:rStyle w:val="Hyperlink"/>
          <w:noProof/>
        </w:rPr>
        <w:t>Step #2 – Determination of the intrinsic UAS Ground Risk Class</w:t>
      </w:r>
      <w:r>
        <w:rPr>
          <w:noProof/>
          <w:webHidden/>
        </w:rPr>
        <w:tab/>
      </w:r>
      <w:r>
        <w:rPr>
          <w:noProof/>
          <w:webHidden/>
        </w:rPr>
        <w:fldChar w:fldCharType="begin"/>
      </w:r>
      <w:r>
        <w:rPr>
          <w:noProof/>
          <w:webHidden/>
        </w:rPr>
        <w:instrText xml:space="preserve"> PAGEREF _Toc513091279 \h </w:instrText>
      </w:r>
      <w:r>
        <w:rPr>
          <w:noProof/>
          <w:webHidden/>
        </w:rPr>
      </w:r>
      <w:r>
        <w:rPr>
          <w:noProof/>
          <w:webHidden/>
        </w:rPr>
        <w:fldChar w:fldCharType="separate"/>
      </w:r>
      <w:ins w:id="47" w:author="Author">
        <w:r w:rsidR="001A244A">
          <w:rPr>
            <w:noProof/>
            <w:webHidden/>
          </w:rPr>
          <w:t>2</w:t>
        </w:r>
      </w:ins>
      <w:del w:id="48" w:author="Author">
        <w:r w:rsidDel="001A244A">
          <w:rPr>
            <w:noProof/>
            <w:webHidden/>
          </w:rPr>
          <w:delText>18</w:delText>
        </w:r>
      </w:del>
      <w:r>
        <w:rPr>
          <w:noProof/>
          <w:webHidden/>
        </w:rPr>
        <w:fldChar w:fldCharType="end"/>
      </w:r>
      <w:r w:rsidRPr="00364FC7">
        <w:rPr>
          <w:rStyle w:val="Hyperlink"/>
          <w:noProof/>
        </w:rPr>
        <w:fldChar w:fldCharType="end"/>
      </w:r>
    </w:p>
    <w:p w14:paraId="78B669F1" w14:textId="4AD549EA" w:rsidR="00CC613B" w:rsidRDefault="00CC613B">
      <w:pPr>
        <w:pStyle w:val="TOC3"/>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"_Toc513091280"</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2.3.2</w:t>
      </w:r>
      <w:r>
        <w:rPr>
          <w:rFonts w:asciiTheme="minorHAnsi" w:eastAsiaTheme="minorEastAsia" w:hAnsiTheme="minorHAnsi" w:cstheme="minorBidi"/>
          <w:noProof/>
          <w:lang w:val="en-US" w:eastAsia="en-US"/>
        </w:rPr>
        <w:tab/>
      </w:r>
      <w:r w:rsidRPr="00364FC7">
        <w:rPr>
          <w:rStyle w:val="Hyperlink"/>
          <w:noProof/>
        </w:rPr>
        <w:t>Step #3 – Final GRC determination</w:t>
      </w:r>
      <w:r>
        <w:rPr>
          <w:noProof/>
          <w:webHidden/>
        </w:rPr>
        <w:tab/>
      </w:r>
      <w:r>
        <w:rPr>
          <w:noProof/>
          <w:webHidden/>
        </w:rPr>
        <w:fldChar w:fldCharType="begin"/>
      </w:r>
      <w:r>
        <w:rPr>
          <w:noProof/>
          <w:webHidden/>
        </w:rPr>
        <w:instrText xml:space="preserve"> PAGEREF _Toc513091280 \h </w:instrText>
      </w:r>
      <w:r>
        <w:rPr>
          <w:noProof/>
          <w:webHidden/>
        </w:rPr>
      </w:r>
      <w:r>
        <w:rPr>
          <w:noProof/>
          <w:webHidden/>
        </w:rPr>
        <w:fldChar w:fldCharType="separate"/>
      </w:r>
      <w:ins w:id="49" w:author="Author">
        <w:r w:rsidR="001A244A">
          <w:rPr>
            <w:noProof/>
            <w:webHidden/>
          </w:rPr>
          <w:t>2</w:t>
        </w:r>
      </w:ins>
      <w:del w:id="50" w:author="Author">
        <w:r w:rsidDel="001A244A">
          <w:rPr>
            <w:noProof/>
            <w:webHidden/>
          </w:rPr>
          <w:delText>19</w:delText>
        </w:r>
      </w:del>
      <w:r>
        <w:rPr>
          <w:noProof/>
          <w:webHidden/>
        </w:rPr>
        <w:fldChar w:fldCharType="end"/>
      </w:r>
      <w:r w:rsidRPr="00364FC7">
        <w:rPr>
          <w:rStyle w:val="Hyperlink"/>
          <w:noProof/>
        </w:rPr>
        <w:fldChar w:fldCharType="end"/>
      </w:r>
    </w:p>
    <w:p w14:paraId="090B36D8" w14:textId="73818593" w:rsidR="00CC613B" w:rsidRDefault="00CC613B">
      <w:pPr>
        <w:pStyle w:val="TOC2"/>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"_Toc513091281"</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2.4</w:t>
      </w:r>
      <w:r>
        <w:rPr>
          <w:rFonts w:asciiTheme="minorHAnsi" w:eastAsiaTheme="minorEastAsia" w:hAnsiTheme="minorHAnsi" w:cstheme="minorBidi"/>
          <w:noProof/>
          <w:lang w:val="en-US" w:eastAsia="en-US"/>
        </w:rPr>
        <w:tab/>
      </w:r>
      <w:r w:rsidRPr="00364FC7">
        <w:rPr>
          <w:rStyle w:val="Hyperlink"/>
          <w:noProof/>
        </w:rPr>
        <w:t>The Air Risk Process</w:t>
      </w:r>
      <w:r>
        <w:rPr>
          <w:noProof/>
          <w:webHidden/>
        </w:rPr>
        <w:tab/>
      </w:r>
      <w:r>
        <w:rPr>
          <w:noProof/>
          <w:webHidden/>
        </w:rPr>
        <w:fldChar w:fldCharType="begin"/>
      </w:r>
      <w:r>
        <w:rPr>
          <w:noProof/>
          <w:webHidden/>
        </w:rPr>
        <w:instrText xml:space="preserve"> PAGEREF _Toc513091281 \h </w:instrText>
      </w:r>
      <w:r>
        <w:rPr>
          <w:noProof/>
          <w:webHidden/>
        </w:rPr>
      </w:r>
      <w:r>
        <w:rPr>
          <w:noProof/>
          <w:webHidden/>
        </w:rPr>
        <w:fldChar w:fldCharType="separate"/>
      </w:r>
      <w:ins w:id="51" w:author="Author">
        <w:r w:rsidR="001A244A">
          <w:rPr>
            <w:noProof/>
            <w:webHidden/>
          </w:rPr>
          <w:t>2</w:t>
        </w:r>
      </w:ins>
      <w:del w:id="52" w:author="Author">
        <w:r w:rsidDel="001A244A">
          <w:rPr>
            <w:noProof/>
            <w:webHidden/>
          </w:rPr>
          <w:delText>21</w:delText>
        </w:r>
      </w:del>
      <w:r>
        <w:rPr>
          <w:noProof/>
          <w:webHidden/>
        </w:rPr>
        <w:fldChar w:fldCharType="end"/>
      </w:r>
      <w:r w:rsidRPr="00364FC7">
        <w:rPr>
          <w:rStyle w:val="Hyperlink"/>
          <w:noProof/>
        </w:rPr>
        <w:fldChar w:fldCharType="end"/>
      </w:r>
    </w:p>
    <w:p w14:paraId="0E43AC5A" w14:textId="4AEE4400" w:rsidR="00CC613B" w:rsidRDefault="00CC613B">
      <w:pPr>
        <w:pStyle w:val="TOC3"/>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"_Toc513091282"</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2.4.1</w:t>
      </w:r>
      <w:r>
        <w:rPr>
          <w:rFonts w:asciiTheme="minorHAnsi" w:eastAsiaTheme="minorEastAsia" w:hAnsiTheme="minorHAnsi" w:cstheme="minorBidi"/>
          <w:noProof/>
          <w:lang w:val="en-US" w:eastAsia="en-US"/>
        </w:rPr>
        <w:tab/>
      </w:r>
      <w:r w:rsidRPr="00364FC7">
        <w:rPr>
          <w:rStyle w:val="Hyperlink"/>
          <w:noProof/>
        </w:rPr>
        <w:t>Air Risk Process Overview</w:t>
      </w:r>
      <w:r>
        <w:rPr>
          <w:noProof/>
          <w:webHidden/>
        </w:rPr>
        <w:tab/>
      </w:r>
      <w:r>
        <w:rPr>
          <w:noProof/>
          <w:webHidden/>
        </w:rPr>
        <w:fldChar w:fldCharType="begin"/>
      </w:r>
      <w:r>
        <w:rPr>
          <w:noProof/>
          <w:webHidden/>
        </w:rPr>
        <w:instrText xml:space="preserve"> PAGEREF _Toc513091282 \h </w:instrText>
      </w:r>
      <w:r>
        <w:rPr>
          <w:noProof/>
          <w:webHidden/>
        </w:rPr>
      </w:r>
      <w:r>
        <w:rPr>
          <w:noProof/>
          <w:webHidden/>
        </w:rPr>
        <w:fldChar w:fldCharType="separate"/>
      </w:r>
      <w:ins w:id="53" w:author="Author">
        <w:r w:rsidR="001A244A">
          <w:rPr>
            <w:noProof/>
            <w:webHidden/>
          </w:rPr>
          <w:t>2</w:t>
        </w:r>
      </w:ins>
      <w:del w:id="54" w:author="Author">
        <w:r w:rsidDel="001A244A">
          <w:rPr>
            <w:noProof/>
            <w:webHidden/>
          </w:rPr>
          <w:delText>21</w:delText>
        </w:r>
      </w:del>
      <w:r>
        <w:rPr>
          <w:noProof/>
          <w:webHidden/>
        </w:rPr>
        <w:fldChar w:fldCharType="end"/>
      </w:r>
      <w:r w:rsidRPr="00364FC7">
        <w:rPr>
          <w:rStyle w:val="Hyperlink"/>
          <w:noProof/>
        </w:rPr>
        <w:fldChar w:fldCharType="end"/>
      </w:r>
    </w:p>
    <w:p w14:paraId="5537AECB" w14:textId="31B3878C" w:rsidR="00CC613B" w:rsidRDefault="00CC613B">
      <w:pPr>
        <w:pStyle w:val="TOC3"/>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"_Toc513091283"</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2.4.2</w:t>
      </w:r>
      <w:r>
        <w:rPr>
          <w:rFonts w:asciiTheme="minorHAnsi" w:eastAsiaTheme="minorEastAsia" w:hAnsiTheme="minorHAnsi" w:cstheme="minorBidi"/>
          <w:noProof/>
          <w:lang w:val="en-US" w:eastAsia="en-US"/>
        </w:rPr>
        <w:tab/>
      </w:r>
      <w:r w:rsidRPr="00364FC7">
        <w:rPr>
          <w:rStyle w:val="Hyperlink"/>
          <w:noProof/>
        </w:rPr>
        <w:t>Step #4 - Determination of the Initial Air Risk Class (ARC)</w:t>
      </w:r>
      <w:r>
        <w:rPr>
          <w:noProof/>
          <w:webHidden/>
        </w:rPr>
        <w:tab/>
      </w:r>
      <w:r>
        <w:rPr>
          <w:noProof/>
          <w:webHidden/>
        </w:rPr>
        <w:fldChar w:fldCharType="begin"/>
      </w:r>
      <w:r>
        <w:rPr>
          <w:noProof/>
          <w:webHidden/>
        </w:rPr>
        <w:instrText xml:space="preserve"> PAGEREF _Toc513091283 \h </w:instrText>
      </w:r>
      <w:r>
        <w:rPr>
          <w:noProof/>
          <w:webHidden/>
        </w:rPr>
      </w:r>
      <w:r>
        <w:rPr>
          <w:noProof/>
          <w:webHidden/>
        </w:rPr>
        <w:fldChar w:fldCharType="separate"/>
      </w:r>
      <w:ins w:id="55" w:author="Author">
        <w:r w:rsidR="001A244A">
          <w:rPr>
            <w:noProof/>
            <w:webHidden/>
          </w:rPr>
          <w:t>2</w:t>
        </w:r>
      </w:ins>
      <w:del w:id="56" w:author="Author">
        <w:r w:rsidDel="001A244A">
          <w:rPr>
            <w:noProof/>
            <w:webHidden/>
          </w:rPr>
          <w:delText>21</w:delText>
        </w:r>
      </w:del>
      <w:r>
        <w:rPr>
          <w:noProof/>
          <w:webHidden/>
        </w:rPr>
        <w:fldChar w:fldCharType="end"/>
      </w:r>
      <w:r w:rsidRPr="00364FC7">
        <w:rPr>
          <w:rStyle w:val="Hyperlink"/>
          <w:noProof/>
        </w:rPr>
        <w:fldChar w:fldCharType="end"/>
      </w:r>
    </w:p>
    <w:p w14:paraId="54398121" w14:textId="4F63CDA4" w:rsidR="00CC613B" w:rsidRDefault="00CC613B">
      <w:pPr>
        <w:pStyle w:val="TOC4"/>
        <w:tabs>
          <w:tab w:val="left" w:pos="1760"/>
          <w:tab w:val="right" w:leader="dot" w:pos="9628"/>
        </w:tabs>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"_Toc513091284"</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14:scene3d>
            <w14:camera w14:prst="orthographicFront"/>
            <w14:lightRig w14:rig="threePt" w14:dir="t">
              <w14:rot w14:lat="0" w14:lon="0" w14:rev="0"/>
            </w14:lightRig>
          </w14:scene3d>
        </w:rPr>
        <w:t>2.4.2.1</w:t>
      </w:r>
      <w:r>
        <w:rPr>
          <w:rFonts w:asciiTheme="minorHAnsi" w:eastAsiaTheme="minorEastAsia" w:hAnsiTheme="minorHAnsi" w:cstheme="minorBidi"/>
          <w:noProof/>
          <w:lang w:val="en-US" w:eastAsia="en-US"/>
        </w:rPr>
        <w:tab/>
      </w:r>
      <w:r w:rsidRPr="00364FC7">
        <w:rPr>
          <w:rStyle w:val="Hyperlink"/>
          <w:noProof/>
        </w:rPr>
        <w:t>Operator Determination of Initial ARC</w:t>
      </w:r>
      <w:r>
        <w:rPr>
          <w:noProof/>
          <w:webHidden/>
        </w:rPr>
        <w:tab/>
      </w:r>
      <w:r>
        <w:rPr>
          <w:noProof/>
          <w:webHidden/>
        </w:rPr>
        <w:fldChar w:fldCharType="begin"/>
      </w:r>
      <w:r>
        <w:rPr>
          <w:noProof/>
          <w:webHidden/>
        </w:rPr>
        <w:instrText xml:space="preserve"> PAGEREF _Toc513091284 \h </w:instrText>
      </w:r>
      <w:r>
        <w:rPr>
          <w:noProof/>
          <w:webHidden/>
        </w:rPr>
      </w:r>
      <w:r>
        <w:rPr>
          <w:noProof/>
          <w:webHidden/>
        </w:rPr>
        <w:fldChar w:fldCharType="separate"/>
      </w:r>
      <w:ins w:id="57" w:author="Author">
        <w:r w:rsidR="001A244A">
          <w:rPr>
            <w:noProof/>
            <w:webHidden/>
          </w:rPr>
          <w:t>2</w:t>
        </w:r>
      </w:ins>
      <w:del w:id="58" w:author="Author">
        <w:r w:rsidDel="001A244A">
          <w:rPr>
            <w:noProof/>
            <w:webHidden/>
          </w:rPr>
          <w:delText>21</w:delText>
        </w:r>
      </w:del>
      <w:r>
        <w:rPr>
          <w:noProof/>
          <w:webHidden/>
        </w:rPr>
        <w:fldChar w:fldCharType="end"/>
      </w:r>
      <w:r w:rsidRPr="00364FC7">
        <w:rPr>
          <w:rStyle w:val="Hyperlink"/>
          <w:noProof/>
        </w:rPr>
        <w:fldChar w:fldCharType="end"/>
      </w:r>
    </w:p>
    <w:p w14:paraId="3D1BB198" w14:textId="42D4E6DE" w:rsidR="00CC613B" w:rsidRDefault="00CC613B">
      <w:pPr>
        <w:pStyle w:val="TOC3"/>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"_Toc513091285"</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2.4.3</w:t>
      </w:r>
      <w:r>
        <w:rPr>
          <w:rFonts w:asciiTheme="minorHAnsi" w:eastAsiaTheme="minorEastAsia" w:hAnsiTheme="minorHAnsi" w:cstheme="minorBidi"/>
          <w:noProof/>
          <w:lang w:val="en-US" w:eastAsia="en-US"/>
        </w:rPr>
        <w:tab/>
      </w:r>
      <w:r w:rsidRPr="00364FC7">
        <w:rPr>
          <w:rStyle w:val="Hyperlink"/>
          <w:noProof/>
        </w:rPr>
        <w:t>Step #5 – Application of Strategic Mitigations to determine Final ARC (optional)</w:t>
      </w:r>
      <w:r>
        <w:rPr>
          <w:noProof/>
          <w:webHidden/>
        </w:rPr>
        <w:tab/>
      </w:r>
      <w:r>
        <w:rPr>
          <w:noProof/>
          <w:webHidden/>
        </w:rPr>
        <w:fldChar w:fldCharType="begin"/>
      </w:r>
      <w:r>
        <w:rPr>
          <w:noProof/>
          <w:webHidden/>
        </w:rPr>
        <w:instrText xml:space="preserve"> PAGEREF _Toc513091285 \h </w:instrText>
      </w:r>
      <w:r>
        <w:rPr>
          <w:noProof/>
          <w:webHidden/>
        </w:rPr>
      </w:r>
      <w:r>
        <w:rPr>
          <w:noProof/>
          <w:webHidden/>
        </w:rPr>
        <w:fldChar w:fldCharType="separate"/>
      </w:r>
      <w:ins w:id="59" w:author="Author">
        <w:r w:rsidR="001A244A">
          <w:rPr>
            <w:noProof/>
            <w:webHidden/>
          </w:rPr>
          <w:t>2</w:t>
        </w:r>
      </w:ins>
      <w:del w:id="60" w:author="Author">
        <w:r w:rsidDel="001A244A">
          <w:rPr>
            <w:noProof/>
            <w:webHidden/>
          </w:rPr>
          <w:delText>23</w:delText>
        </w:r>
      </w:del>
      <w:r>
        <w:rPr>
          <w:noProof/>
          <w:webHidden/>
        </w:rPr>
        <w:fldChar w:fldCharType="end"/>
      </w:r>
      <w:r w:rsidRPr="00364FC7">
        <w:rPr>
          <w:rStyle w:val="Hyperlink"/>
          <w:noProof/>
        </w:rPr>
        <w:fldChar w:fldCharType="end"/>
      </w:r>
    </w:p>
    <w:p w14:paraId="6A78EF8E" w14:textId="7CA9A7C3" w:rsidR="00CC613B" w:rsidRDefault="00CC613B">
      <w:pPr>
        <w:pStyle w:val="TOC3"/>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"_Toc513091286"</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2.4.4</w:t>
      </w:r>
      <w:r>
        <w:rPr>
          <w:rFonts w:asciiTheme="minorHAnsi" w:eastAsiaTheme="minorEastAsia" w:hAnsiTheme="minorHAnsi" w:cstheme="minorBidi"/>
          <w:noProof/>
          <w:lang w:val="en-US" w:eastAsia="en-US"/>
        </w:rPr>
        <w:tab/>
      </w:r>
      <w:r w:rsidRPr="00364FC7">
        <w:rPr>
          <w:rStyle w:val="Hyperlink"/>
          <w:noProof/>
        </w:rPr>
        <w:t>Step #6 – Adjacent Airspace Considerations</w:t>
      </w:r>
      <w:r>
        <w:rPr>
          <w:noProof/>
          <w:webHidden/>
        </w:rPr>
        <w:tab/>
      </w:r>
      <w:r>
        <w:rPr>
          <w:noProof/>
          <w:webHidden/>
        </w:rPr>
        <w:fldChar w:fldCharType="begin"/>
      </w:r>
      <w:r>
        <w:rPr>
          <w:noProof/>
          <w:webHidden/>
        </w:rPr>
        <w:instrText xml:space="preserve"> PAGEREF _Toc513091286 \h </w:instrText>
      </w:r>
      <w:r>
        <w:rPr>
          <w:noProof/>
          <w:webHidden/>
        </w:rPr>
      </w:r>
      <w:r>
        <w:rPr>
          <w:noProof/>
          <w:webHidden/>
        </w:rPr>
        <w:fldChar w:fldCharType="separate"/>
      </w:r>
      <w:ins w:id="61" w:author="Author">
        <w:r w:rsidR="001A244A">
          <w:rPr>
            <w:noProof/>
            <w:webHidden/>
          </w:rPr>
          <w:t>2</w:t>
        </w:r>
      </w:ins>
      <w:del w:id="62" w:author="Author">
        <w:r w:rsidDel="001A244A">
          <w:rPr>
            <w:noProof/>
            <w:webHidden/>
          </w:rPr>
          <w:delText>23</w:delText>
        </w:r>
      </w:del>
      <w:r>
        <w:rPr>
          <w:noProof/>
          <w:webHidden/>
        </w:rPr>
        <w:fldChar w:fldCharType="end"/>
      </w:r>
      <w:r w:rsidRPr="00364FC7">
        <w:rPr>
          <w:rStyle w:val="Hyperlink"/>
          <w:noProof/>
        </w:rPr>
        <w:fldChar w:fldCharType="end"/>
      </w:r>
    </w:p>
    <w:p w14:paraId="3C8B0489" w14:textId="1395F13C" w:rsidR="00CC613B" w:rsidRDefault="00CC613B">
      <w:pPr>
        <w:pStyle w:val="TOC3"/>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"_Toc513091287"</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2.4.5</w:t>
      </w:r>
      <w:r>
        <w:rPr>
          <w:rFonts w:asciiTheme="minorHAnsi" w:eastAsiaTheme="minorEastAsia" w:hAnsiTheme="minorHAnsi" w:cstheme="minorBidi"/>
          <w:noProof/>
          <w:lang w:val="en-US" w:eastAsia="en-US"/>
        </w:rPr>
        <w:tab/>
      </w:r>
      <w:r w:rsidRPr="00364FC7">
        <w:rPr>
          <w:rStyle w:val="Hyperlink"/>
          <w:noProof/>
        </w:rPr>
        <w:t>Step #7 – Tactical Mitigation Performance Requirement (TMPR) and Robustness Levels</w:t>
      </w:r>
      <w:r>
        <w:rPr>
          <w:noProof/>
          <w:webHidden/>
        </w:rPr>
        <w:tab/>
      </w:r>
      <w:r>
        <w:rPr>
          <w:noProof/>
          <w:webHidden/>
        </w:rPr>
        <w:fldChar w:fldCharType="begin"/>
      </w:r>
      <w:r>
        <w:rPr>
          <w:noProof/>
          <w:webHidden/>
        </w:rPr>
        <w:instrText xml:space="preserve"> PAGEREF _Toc513091287 \h </w:instrText>
      </w:r>
      <w:r>
        <w:rPr>
          <w:noProof/>
          <w:webHidden/>
        </w:rPr>
      </w:r>
      <w:r>
        <w:rPr>
          <w:noProof/>
          <w:webHidden/>
        </w:rPr>
        <w:fldChar w:fldCharType="separate"/>
      </w:r>
      <w:ins w:id="63" w:author="Author">
        <w:r w:rsidR="001A244A">
          <w:rPr>
            <w:noProof/>
            <w:webHidden/>
          </w:rPr>
          <w:t>2</w:t>
        </w:r>
      </w:ins>
      <w:del w:id="64" w:author="Author">
        <w:r w:rsidDel="001A244A">
          <w:rPr>
            <w:noProof/>
            <w:webHidden/>
          </w:rPr>
          <w:delText>24</w:delText>
        </w:r>
      </w:del>
      <w:r>
        <w:rPr>
          <w:noProof/>
          <w:webHidden/>
        </w:rPr>
        <w:fldChar w:fldCharType="end"/>
      </w:r>
      <w:r w:rsidRPr="00364FC7">
        <w:rPr>
          <w:rStyle w:val="Hyperlink"/>
          <w:noProof/>
        </w:rPr>
        <w:fldChar w:fldCharType="end"/>
      </w:r>
    </w:p>
    <w:p w14:paraId="3C39CF77" w14:textId="7A5434FA" w:rsidR="00CC613B" w:rsidRDefault="00CC613B">
      <w:pPr>
        <w:pStyle w:val="TOC4"/>
        <w:tabs>
          <w:tab w:val="left" w:pos="1760"/>
          <w:tab w:val="right" w:leader="dot" w:pos="9628"/>
        </w:tabs>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"_Toc513091288"</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14:scene3d>
            <w14:camera w14:prst="orthographicFront"/>
            <w14:lightRig w14:rig="threePt" w14:dir="t">
              <w14:rot w14:lat="0" w14:lon="0" w14:rev="0"/>
            </w14:lightRig>
          </w14:scene3d>
        </w:rPr>
        <w:t>2.4.5.1</w:t>
      </w:r>
      <w:r>
        <w:rPr>
          <w:rFonts w:asciiTheme="minorHAnsi" w:eastAsiaTheme="minorEastAsia" w:hAnsiTheme="minorHAnsi" w:cstheme="minorBidi"/>
          <w:noProof/>
          <w:lang w:val="en-US" w:eastAsia="en-US"/>
        </w:rPr>
        <w:tab/>
      </w:r>
      <w:r w:rsidRPr="00364FC7">
        <w:rPr>
          <w:rStyle w:val="Hyperlink"/>
          <w:noProof/>
        </w:rPr>
        <w:t>Operations under VLOS/EVLOS</w:t>
      </w:r>
      <w:r>
        <w:rPr>
          <w:noProof/>
          <w:webHidden/>
        </w:rPr>
        <w:tab/>
      </w:r>
      <w:r>
        <w:rPr>
          <w:noProof/>
          <w:webHidden/>
        </w:rPr>
        <w:fldChar w:fldCharType="begin"/>
      </w:r>
      <w:r>
        <w:rPr>
          <w:noProof/>
          <w:webHidden/>
        </w:rPr>
        <w:instrText xml:space="preserve"> PAGEREF _Toc513091288 \h </w:instrText>
      </w:r>
      <w:r>
        <w:rPr>
          <w:noProof/>
          <w:webHidden/>
        </w:rPr>
      </w:r>
      <w:r>
        <w:rPr>
          <w:noProof/>
          <w:webHidden/>
        </w:rPr>
        <w:fldChar w:fldCharType="separate"/>
      </w:r>
      <w:ins w:id="65" w:author="Author">
        <w:r w:rsidR="001A244A">
          <w:rPr>
            <w:noProof/>
            <w:webHidden/>
          </w:rPr>
          <w:t>2</w:t>
        </w:r>
      </w:ins>
      <w:del w:id="66" w:author="Author">
        <w:r w:rsidDel="001A244A">
          <w:rPr>
            <w:noProof/>
            <w:webHidden/>
          </w:rPr>
          <w:delText>24</w:delText>
        </w:r>
      </w:del>
      <w:r>
        <w:rPr>
          <w:noProof/>
          <w:webHidden/>
        </w:rPr>
        <w:fldChar w:fldCharType="end"/>
      </w:r>
      <w:r w:rsidRPr="00364FC7">
        <w:rPr>
          <w:rStyle w:val="Hyperlink"/>
          <w:noProof/>
        </w:rPr>
        <w:fldChar w:fldCharType="end"/>
      </w:r>
    </w:p>
    <w:p w14:paraId="10D8DDF4" w14:textId="0B816524" w:rsidR="00CC613B" w:rsidRDefault="00CC613B">
      <w:pPr>
        <w:pStyle w:val="TOC4"/>
        <w:tabs>
          <w:tab w:val="left" w:pos="1760"/>
          <w:tab w:val="right" w:leader="dot" w:pos="9628"/>
        </w:tabs>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"_Toc513091289"</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14:scene3d>
            <w14:camera w14:prst="orthographicFront"/>
            <w14:lightRig w14:rig="threePt" w14:dir="t">
              <w14:rot w14:lat="0" w14:lon="0" w14:rev="0"/>
            </w14:lightRig>
          </w14:scene3d>
        </w:rPr>
        <w:t>2.4.5.2</w:t>
      </w:r>
      <w:r>
        <w:rPr>
          <w:rFonts w:asciiTheme="minorHAnsi" w:eastAsiaTheme="minorEastAsia" w:hAnsiTheme="minorHAnsi" w:cstheme="minorBidi"/>
          <w:noProof/>
          <w:lang w:val="en-US" w:eastAsia="en-US"/>
        </w:rPr>
        <w:tab/>
      </w:r>
      <w:r w:rsidRPr="00364FC7">
        <w:rPr>
          <w:rStyle w:val="Hyperlink"/>
          <w:noProof/>
        </w:rPr>
        <w:t>Operations under a DAA System - Tactical Mitigation Performance Requirement (TMPR)</w:t>
      </w:r>
      <w:r>
        <w:rPr>
          <w:noProof/>
          <w:webHidden/>
        </w:rPr>
        <w:tab/>
      </w:r>
      <w:r>
        <w:rPr>
          <w:noProof/>
          <w:webHidden/>
        </w:rPr>
        <w:fldChar w:fldCharType="begin"/>
      </w:r>
      <w:r>
        <w:rPr>
          <w:noProof/>
          <w:webHidden/>
        </w:rPr>
        <w:instrText xml:space="preserve"> PAGEREF _Toc513091289 \h </w:instrText>
      </w:r>
      <w:r>
        <w:rPr>
          <w:noProof/>
          <w:webHidden/>
        </w:rPr>
      </w:r>
      <w:r>
        <w:rPr>
          <w:noProof/>
          <w:webHidden/>
        </w:rPr>
        <w:fldChar w:fldCharType="separate"/>
      </w:r>
      <w:ins w:id="67" w:author="Author">
        <w:r w:rsidR="001A244A">
          <w:rPr>
            <w:noProof/>
            <w:webHidden/>
          </w:rPr>
          <w:t>2</w:t>
        </w:r>
      </w:ins>
      <w:del w:id="68" w:author="Author">
        <w:r w:rsidDel="001A244A">
          <w:rPr>
            <w:noProof/>
            <w:webHidden/>
          </w:rPr>
          <w:delText>25</w:delText>
        </w:r>
      </w:del>
      <w:r>
        <w:rPr>
          <w:noProof/>
          <w:webHidden/>
        </w:rPr>
        <w:fldChar w:fldCharType="end"/>
      </w:r>
      <w:r w:rsidRPr="00364FC7">
        <w:rPr>
          <w:rStyle w:val="Hyperlink"/>
          <w:noProof/>
        </w:rPr>
        <w:fldChar w:fldCharType="end"/>
      </w:r>
    </w:p>
    <w:p w14:paraId="6AC78552" w14:textId="7E11D58A" w:rsidR="00CC613B" w:rsidRDefault="00CC613B">
      <w:pPr>
        <w:pStyle w:val="TOC4"/>
        <w:tabs>
          <w:tab w:val="left" w:pos="1760"/>
          <w:tab w:val="right" w:leader="dot" w:pos="9628"/>
        </w:tabs>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"_Toc513091290"</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14:scene3d>
            <w14:camera w14:prst="orthographicFront"/>
            <w14:lightRig w14:rig="threePt" w14:dir="t">
              <w14:rot w14:lat="0" w14:lon="0" w14:rev="0"/>
            </w14:lightRig>
          </w14:scene3d>
        </w:rPr>
        <w:t>2.4.5.3</w:t>
      </w:r>
      <w:r>
        <w:rPr>
          <w:rFonts w:asciiTheme="minorHAnsi" w:eastAsiaTheme="minorEastAsia" w:hAnsiTheme="minorHAnsi" w:cstheme="minorBidi"/>
          <w:noProof/>
          <w:lang w:val="en-US" w:eastAsia="en-US"/>
        </w:rPr>
        <w:tab/>
      </w:r>
      <w:r w:rsidRPr="00364FC7">
        <w:rPr>
          <w:rStyle w:val="Hyperlink"/>
          <w:noProof/>
        </w:rPr>
        <w:t>Consideration of Additional Airspace / Operation Requirements</w:t>
      </w:r>
      <w:r>
        <w:rPr>
          <w:noProof/>
          <w:webHidden/>
        </w:rPr>
        <w:tab/>
      </w:r>
      <w:r>
        <w:rPr>
          <w:noProof/>
          <w:webHidden/>
        </w:rPr>
        <w:fldChar w:fldCharType="begin"/>
      </w:r>
      <w:r>
        <w:rPr>
          <w:noProof/>
          <w:webHidden/>
        </w:rPr>
        <w:instrText xml:space="preserve"> PAGEREF _Toc513091290 \h </w:instrText>
      </w:r>
      <w:r>
        <w:rPr>
          <w:noProof/>
          <w:webHidden/>
        </w:rPr>
      </w:r>
      <w:r>
        <w:rPr>
          <w:noProof/>
          <w:webHidden/>
        </w:rPr>
        <w:fldChar w:fldCharType="separate"/>
      </w:r>
      <w:ins w:id="69" w:author="Author">
        <w:r w:rsidR="001A244A">
          <w:rPr>
            <w:noProof/>
            <w:webHidden/>
          </w:rPr>
          <w:t>2</w:t>
        </w:r>
      </w:ins>
      <w:del w:id="70" w:author="Author">
        <w:r w:rsidDel="001A244A">
          <w:rPr>
            <w:noProof/>
            <w:webHidden/>
          </w:rPr>
          <w:delText>26</w:delText>
        </w:r>
      </w:del>
      <w:r>
        <w:rPr>
          <w:noProof/>
          <w:webHidden/>
        </w:rPr>
        <w:fldChar w:fldCharType="end"/>
      </w:r>
      <w:r w:rsidRPr="00364FC7">
        <w:rPr>
          <w:rStyle w:val="Hyperlink"/>
          <w:noProof/>
        </w:rPr>
        <w:fldChar w:fldCharType="end"/>
      </w:r>
    </w:p>
    <w:p w14:paraId="03529706" w14:textId="0D3A0992" w:rsidR="00CC613B" w:rsidRDefault="00CC613B">
      <w:pPr>
        <w:pStyle w:val="TOC2"/>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"_Toc513091291"</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2.5</w:t>
      </w:r>
      <w:r>
        <w:rPr>
          <w:rFonts w:asciiTheme="minorHAnsi" w:eastAsiaTheme="minorEastAsia" w:hAnsiTheme="minorHAnsi" w:cstheme="minorBidi"/>
          <w:noProof/>
          <w:lang w:val="en-US" w:eastAsia="en-US"/>
        </w:rPr>
        <w:tab/>
      </w:r>
      <w:r w:rsidRPr="00364FC7">
        <w:rPr>
          <w:rStyle w:val="Hyperlink"/>
          <w:noProof/>
        </w:rPr>
        <w:t>Final SAIL and Operational Safety Objectives (OSO) Assignment</w:t>
      </w:r>
      <w:r>
        <w:rPr>
          <w:noProof/>
          <w:webHidden/>
        </w:rPr>
        <w:tab/>
      </w:r>
      <w:r>
        <w:rPr>
          <w:noProof/>
          <w:webHidden/>
        </w:rPr>
        <w:fldChar w:fldCharType="begin"/>
      </w:r>
      <w:r>
        <w:rPr>
          <w:noProof/>
          <w:webHidden/>
        </w:rPr>
        <w:instrText xml:space="preserve"> PAGEREF _Toc513091291 \h </w:instrText>
      </w:r>
      <w:r>
        <w:rPr>
          <w:noProof/>
          <w:webHidden/>
        </w:rPr>
      </w:r>
      <w:r>
        <w:rPr>
          <w:noProof/>
          <w:webHidden/>
        </w:rPr>
        <w:fldChar w:fldCharType="separate"/>
      </w:r>
      <w:ins w:id="71" w:author="Author">
        <w:r w:rsidR="001A244A">
          <w:rPr>
            <w:noProof/>
            <w:webHidden/>
          </w:rPr>
          <w:t>2</w:t>
        </w:r>
      </w:ins>
      <w:del w:id="72" w:author="Author">
        <w:r w:rsidDel="001A244A">
          <w:rPr>
            <w:noProof/>
            <w:webHidden/>
          </w:rPr>
          <w:delText>26</w:delText>
        </w:r>
      </w:del>
      <w:r>
        <w:rPr>
          <w:noProof/>
          <w:webHidden/>
        </w:rPr>
        <w:fldChar w:fldCharType="end"/>
      </w:r>
      <w:r w:rsidRPr="00364FC7">
        <w:rPr>
          <w:rStyle w:val="Hyperlink"/>
          <w:noProof/>
        </w:rPr>
        <w:fldChar w:fldCharType="end"/>
      </w:r>
    </w:p>
    <w:p w14:paraId="12787AF4" w14:textId="068DD207" w:rsidR="00CC613B" w:rsidRDefault="00CC613B">
      <w:pPr>
        <w:pStyle w:val="TOC3"/>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"_Toc513091292"</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2.5.1</w:t>
      </w:r>
      <w:r>
        <w:rPr>
          <w:rFonts w:asciiTheme="minorHAnsi" w:eastAsiaTheme="minorEastAsia" w:hAnsiTheme="minorHAnsi" w:cstheme="minorBidi"/>
          <w:noProof/>
          <w:lang w:val="en-US" w:eastAsia="en-US"/>
        </w:rPr>
        <w:tab/>
      </w:r>
      <w:r w:rsidRPr="00364FC7">
        <w:rPr>
          <w:rStyle w:val="Hyperlink"/>
          <w:noProof/>
        </w:rPr>
        <w:t>Step #8 SAIL determination</w:t>
      </w:r>
      <w:r>
        <w:rPr>
          <w:noProof/>
          <w:webHidden/>
        </w:rPr>
        <w:tab/>
      </w:r>
      <w:r>
        <w:rPr>
          <w:noProof/>
          <w:webHidden/>
        </w:rPr>
        <w:fldChar w:fldCharType="begin"/>
      </w:r>
      <w:r>
        <w:rPr>
          <w:noProof/>
          <w:webHidden/>
        </w:rPr>
        <w:instrText xml:space="preserve"> PAGEREF _Toc513091292 \h </w:instrText>
      </w:r>
      <w:r>
        <w:rPr>
          <w:noProof/>
          <w:webHidden/>
        </w:rPr>
      </w:r>
      <w:r>
        <w:rPr>
          <w:noProof/>
          <w:webHidden/>
        </w:rPr>
        <w:fldChar w:fldCharType="separate"/>
      </w:r>
      <w:ins w:id="73" w:author="Author">
        <w:r w:rsidR="001A244A">
          <w:rPr>
            <w:noProof/>
            <w:webHidden/>
          </w:rPr>
          <w:t>2</w:t>
        </w:r>
      </w:ins>
      <w:del w:id="74" w:author="Author">
        <w:r w:rsidDel="001A244A">
          <w:rPr>
            <w:noProof/>
            <w:webHidden/>
          </w:rPr>
          <w:delText>26</w:delText>
        </w:r>
      </w:del>
      <w:r>
        <w:rPr>
          <w:noProof/>
          <w:webHidden/>
        </w:rPr>
        <w:fldChar w:fldCharType="end"/>
      </w:r>
      <w:r w:rsidRPr="00364FC7">
        <w:rPr>
          <w:rStyle w:val="Hyperlink"/>
          <w:noProof/>
        </w:rPr>
        <w:fldChar w:fldCharType="end"/>
      </w:r>
    </w:p>
    <w:p w14:paraId="331197D8" w14:textId="09BEFB90" w:rsidR="00CC613B" w:rsidRDefault="00CC613B">
      <w:pPr>
        <w:pStyle w:val="TOC3"/>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"_Toc513091293"</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2.5.2</w:t>
      </w:r>
      <w:r>
        <w:rPr>
          <w:rFonts w:asciiTheme="minorHAnsi" w:eastAsiaTheme="minorEastAsia" w:hAnsiTheme="minorHAnsi" w:cstheme="minorBidi"/>
          <w:noProof/>
          <w:lang w:val="en-US" w:eastAsia="en-US"/>
        </w:rPr>
        <w:tab/>
      </w:r>
      <w:r w:rsidRPr="00364FC7">
        <w:rPr>
          <w:rStyle w:val="Hyperlink"/>
          <w:noProof/>
        </w:rPr>
        <w:t>Step #9 - Identification of Operational Safety Objectives (OSO)</w:t>
      </w:r>
      <w:r>
        <w:rPr>
          <w:noProof/>
          <w:webHidden/>
        </w:rPr>
        <w:tab/>
      </w:r>
      <w:r>
        <w:rPr>
          <w:noProof/>
          <w:webHidden/>
        </w:rPr>
        <w:fldChar w:fldCharType="begin"/>
      </w:r>
      <w:r>
        <w:rPr>
          <w:noProof/>
          <w:webHidden/>
        </w:rPr>
        <w:instrText xml:space="preserve"> PAGEREF _Toc513091293 \h </w:instrText>
      </w:r>
      <w:r>
        <w:rPr>
          <w:noProof/>
          <w:webHidden/>
        </w:rPr>
      </w:r>
      <w:r>
        <w:rPr>
          <w:noProof/>
          <w:webHidden/>
        </w:rPr>
        <w:fldChar w:fldCharType="separate"/>
      </w:r>
      <w:ins w:id="75" w:author="Author">
        <w:r w:rsidR="001A244A">
          <w:rPr>
            <w:noProof/>
            <w:webHidden/>
          </w:rPr>
          <w:t>2</w:t>
        </w:r>
      </w:ins>
      <w:del w:id="76" w:author="Author">
        <w:r w:rsidDel="001A244A">
          <w:rPr>
            <w:noProof/>
            <w:webHidden/>
          </w:rPr>
          <w:delText>27</w:delText>
        </w:r>
      </w:del>
      <w:r>
        <w:rPr>
          <w:noProof/>
          <w:webHidden/>
        </w:rPr>
        <w:fldChar w:fldCharType="end"/>
      </w:r>
      <w:r w:rsidRPr="00364FC7">
        <w:rPr>
          <w:rStyle w:val="Hyperlink"/>
          <w:noProof/>
        </w:rPr>
        <w:fldChar w:fldCharType="end"/>
      </w:r>
    </w:p>
    <w:p w14:paraId="44FB0299" w14:textId="7EC56C72" w:rsidR="00CC613B" w:rsidRDefault="00CC613B">
      <w:pPr>
        <w:pStyle w:val="TOC2"/>
        <w:rPr>
          <w:rFonts w:asciiTheme="minorHAnsi" w:eastAsiaTheme="minorEastAsia" w:hAnsiTheme="minorHAnsi" w:cstheme="minorBidi"/>
          <w:noProof/>
          <w:lang w:val="en-US" w:eastAsia="en-US"/>
        </w:rPr>
      </w:pPr>
      <w:r w:rsidRPr="00364FC7">
        <w:rPr>
          <w:rStyle w:val="Hyperlink"/>
          <w:noProof/>
        </w:rPr>
        <w:fldChar w:fldCharType="begin"/>
      </w:r>
      <w:r w:rsidRPr="00364FC7">
        <w:rPr>
          <w:rStyle w:val="Hyperlink"/>
          <w:noProof/>
        </w:rPr>
        <w:instrText xml:space="preserve"> </w:instrText>
      </w:r>
      <w:r>
        <w:rPr>
          <w:noProof/>
        </w:rPr>
        <w:instrText>HYPERLINK \l "_Toc513091294"</w:instrText>
      </w:r>
      <w:r w:rsidRPr="00364FC7">
        <w:rPr>
          <w:rStyle w:val="Hyperlink"/>
          <w:noProof/>
        </w:rPr>
        <w:instrText xml:space="preserve"> </w:instrText>
      </w:r>
      <w:r w:rsidRPr="00364FC7">
        <w:rPr>
          <w:rStyle w:val="Hyperlink"/>
          <w:noProof/>
        </w:rPr>
      </w:r>
      <w:r w:rsidRPr="00364FC7">
        <w:rPr>
          <w:rStyle w:val="Hyperlink"/>
          <w:noProof/>
        </w:rPr>
        <w:fldChar w:fldCharType="separate"/>
      </w:r>
      <w:r w:rsidRPr="00364FC7">
        <w:rPr>
          <w:rStyle w:val="Hyperlink"/>
          <w:noProof/>
        </w:rPr>
        <w:t>2.6</w:t>
      </w:r>
      <w:r>
        <w:rPr>
          <w:rFonts w:asciiTheme="minorHAnsi" w:eastAsiaTheme="minorEastAsia" w:hAnsiTheme="minorHAnsi" w:cstheme="minorBidi"/>
          <w:noProof/>
          <w:lang w:val="en-US" w:eastAsia="en-US"/>
        </w:rPr>
        <w:tab/>
      </w:r>
      <w:r w:rsidRPr="00364FC7">
        <w:rPr>
          <w:rStyle w:val="Hyperlink"/>
          <w:noProof/>
        </w:rPr>
        <w:t>Step #10 Comprehensive Safety Portfolio</w:t>
      </w:r>
      <w:r>
        <w:rPr>
          <w:noProof/>
          <w:webHidden/>
        </w:rPr>
        <w:tab/>
      </w:r>
      <w:r>
        <w:rPr>
          <w:noProof/>
          <w:webHidden/>
        </w:rPr>
        <w:fldChar w:fldCharType="begin"/>
      </w:r>
      <w:r>
        <w:rPr>
          <w:noProof/>
          <w:webHidden/>
        </w:rPr>
        <w:instrText xml:space="preserve"> PAGEREF _Toc513091294 \h </w:instrText>
      </w:r>
      <w:r>
        <w:rPr>
          <w:noProof/>
          <w:webHidden/>
        </w:rPr>
      </w:r>
      <w:r>
        <w:rPr>
          <w:noProof/>
          <w:webHidden/>
        </w:rPr>
        <w:fldChar w:fldCharType="separate"/>
      </w:r>
      <w:ins w:id="77" w:author="Author">
        <w:r w:rsidR="001A244A">
          <w:rPr>
            <w:noProof/>
            <w:webHidden/>
          </w:rPr>
          <w:t>2</w:t>
        </w:r>
      </w:ins>
      <w:del w:id="78" w:author="Author">
        <w:r w:rsidDel="001A244A">
          <w:rPr>
            <w:noProof/>
            <w:webHidden/>
          </w:rPr>
          <w:delText>29</w:delText>
        </w:r>
      </w:del>
      <w:r>
        <w:rPr>
          <w:noProof/>
          <w:webHidden/>
        </w:rPr>
        <w:fldChar w:fldCharType="end"/>
      </w:r>
      <w:r w:rsidRPr="00364FC7">
        <w:rPr>
          <w:rStyle w:val="Hyperlink"/>
          <w:noProof/>
        </w:rPr>
        <w:fldChar w:fldCharType="end"/>
      </w:r>
    </w:p>
    <w:p w14:paraId="3E6D4B8F" w14:textId="77777777" w:rsidR="007729D2" w:rsidRPr="007729D2" w:rsidRDefault="001F6374" w:rsidP="007729D2">
      <w:r>
        <w:rPr>
          <w:rFonts w:cs="Times New Roman"/>
          <w:noProof/>
          <w:sz w:val="24"/>
        </w:rPr>
        <w:fldChar w:fldCharType="end"/>
      </w:r>
    </w:p>
    <w:p w14:paraId="01F87795" w14:textId="77777777" w:rsidR="00C91746" w:rsidRDefault="00C91746">
      <w:pPr>
        <w:widowControl/>
        <w:adjustRightInd/>
        <w:spacing w:after="200" w:line="276" w:lineRule="auto"/>
        <w:jc w:val="left"/>
        <w:textAlignment w:val="auto"/>
        <w:rPr>
          <w:b/>
          <w:color w:val="333399"/>
          <w:sz w:val="40"/>
          <w:szCs w:val="40"/>
        </w:rPr>
      </w:pPr>
      <w:bookmarkStart w:id="79" w:name="_Toc303157228"/>
      <w:r>
        <w:rPr>
          <w:b/>
          <w:color w:val="333399"/>
          <w:sz w:val="40"/>
          <w:szCs w:val="40"/>
        </w:rPr>
        <w:br w:type="page"/>
      </w:r>
    </w:p>
    <w:p w14:paraId="34103F4F" w14:textId="77777777" w:rsidR="004411BC" w:rsidRDefault="004411BC" w:rsidP="004411BC">
      <w:pPr>
        <w:jc w:val="center"/>
        <w:rPr>
          <w:b/>
          <w:color w:val="333399"/>
          <w:sz w:val="40"/>
          <w:szCs w:val="40"/>
        </w:rPr>
      </w:pPr>
    </w:p>
    <w:p w14:paraId="6E598BAC" w14:textId="77777777" w:rsidR="007729D2" w:rsidRDefault="007729D2" w:rsidP="004411BC">
      <w:pPr>
        <w:jc w:val="center"/>
        <w:rPr>
          <w:b/>
          <w:color w:val="333399"/>
          <w:sz w:val="40"/>
          <w:szCs w:val="40"/>
        </w:rPr>
      </w:pPr>
      <w:r w:rsidRPr="004411BC">
        <w:rPr>
          <w:b/>
          <w:color w:val="333399"/>
          <w:sz w:val="40"/>
          <w:szCs w:val="40"/>
        </w:rPr>
        <w:t>LIST OF FIGURES</w:t>
      </w:r>
    </w:p>
    <w:p w14:paraId="7C502B62" w14:textId="77777777" w:rsidR="004411BC" w:rsidRPr="004411BC" w:rsidRDefault="004411BC" w:rsidP="004411BC">
      <w:pPr>
        <w:jc w:val="center"/>
        <w:rPr>
          <w:b/>
          <w:color w:val="333399"/>
          <w:sz w:val="40"/>
          <w:szCs w:val="40"/>
        </w:rPr>
      </w:pPr>
    </w:p>
    <w:p w14:paraId="2A9D5001" w14:textId="09E1651B" w:rsidR="006B0D4F" w:rsidRDefault="007E69E4">
      <w:pPr>
        <w:pStyle w:val="TableofFigures"/>
        <w:tabs>
          <w:tab w:val="right" w:leader="dot" w:pos="9628"/>
        </w:tabs>
        <w:rPr>
          <w:rFonts w:asciiTheme="minorHAnsi" w:eastAsiaTheme="minorEastAsia" w:hAnsiTheme="minorHAnsi" w:cstheme="minorBidi"/>
          <w:noProof/>
          <w:lang w:val="de-CH" w:eastAsia="de-CH"/>
        </w:rPr>
      </w:pPr>
      <w:r>
        <w:rPr>
          <w:noProof/>
        </w:rPr>
        <w:fldChar w:fldCharType="begin"/>
      </w:r>
      <w:r>
        <w:rPr>
          <w:noProof/>
        </w:rPr>
        <w:instrText xml:space="preserve"> TOC \h \z \c "Figure" </w:instrText>
      </w:r>
      <w:r>
        <w:rPr>
          <w:noProof/>
        </w:rPr>
        <w:fldChar w:fldCharType="separate"/>
      </w:r>
      <w:r w:rsidR="00410053">
        <w:fldChar w:fldCharType="begin"/>
      </w:r>
      <w:r w:rsidR="00410053">
        <w:instrText xml:space="preserve"> HYPERLINK \l "_Toc513045344" </w:instrText>
      </w:r>
      <w:r w:rsidR="00410053">
        <w:fldChar w:fldCharType="separate"/>
      </w:r>
      <w:r w:rsidR="006B0D4F" w:rsidRPr="00A716C9">
        <w:rPr>
          <w:rStyle w:val="Hyperlink"/>
          <w:noProof/>
        </w:rPr>
        <w:t>Figure 1 - SORA Semantic Model</w:t>
      </w:r>
      <w:r w:rsidR="006B0D4F">
        <w:rPr>
          <w:noProof/>
          <w:webHidden/>
        </w:rPr>
        <w:tab/>
      </w:r>
      <w:r w:rsidR="006B0D4F">
        <w:rPr>
          <w:noProof/>
          <w:webHidden/>
        </w:rPr>
        <w:fldChar w:fldCharType="begin"/>
      </w:r>
      <w:r w:rsidR="006B0D4F">
        <w:rPr>
          <w:noProof/>
          <w:webHidden/>
        </w:rPr>
        <w:instrText xml:space="preserve"> PAGEREF _Toc513045344 \h </w:instrText>
      </w:r>
      <w:r w:rsidR="006B0D4F">
        <w:rPr>
          <w:noProof/>
          <w:webHidden/>
        </w:rPr>
      </w:r>
      <w:r w:rsidR="006B0D4F">
        <w:rPr>
          <w:noProof/>
          <w:webHidden/>
        </w:rPr>
        <w:fldChar w:fldCharType="separate"/>
      </w:r>
      <w:ins w:id="80" w:author="Author">
        <w:r w:rsidR="001A244A">
          <w:rPr>
            <w:noProof/>
            <w:webHidden/>
          </w:rPr>
          <w:t>2</w:t>
        </w:r>
      </w:ins>
      <w:del w:id="81" w:author="Author">
        <w:r w:rsidR="006B0D4F" w:rsidDel="001A244A">
          <w:rPr>
            <w:noProof/>
            <w:webHidden/>
          </w:rPr>
          <w:delText>13</w:delText>
        </w:r>
      </w:del>
      <w:r w:rsidR="006B0D4F">
        <w:rPr>
          <w:noProof/>
          <w:webHidden/>
        </w:rPr>
        <w:fldChar w:fldCharType="end"/>
      </w:r>
      <w:r w:rsidR="00410053">
        <w:rPr>
          <w:noProof/>
        </w:rPr>
        <w:fldChar w:fldCharType="end"/>
      </w:r>
    </w:p>
    <w:p w14:paraId="70130483" w14:textId="26F06AE4" w:rsidR="006B0D4F" w:rsidRDefault="00410053">
      <w:pPr>
        <w:pStyle w:val="TableofFigures"/>
        <w:tabs>
          <w:tab w:val="right" w:leader="dot" w:pos="9628"/>
        </w:tabs>
        <w:rPr>
          <w:rFonts w:asciiTheme="minorHAnsi" w:eastAsiaTheme="minorEastAsia" w:hAnsiTheme="minorHAnsi" w:cstheme="minorBidi"/>
          <w:noProof/>
          <w:lang w:val="de-CH" w:eastAsia="de-CH"/>
        </w:rPr>
      </w:pPr>
      <w:r>
        <w:fldChar w:fldCharType="begin"/>
      </w:r>
      <w:r>
        <w:instrText xml:space="preserve"> HYPERLINK \l "_Toc513045345" </w:instrText>
      </w:r>
      <w:r>
        <w:fldChar w:fldCharType="separate"/>
      </w:r>
      <w:r w:rsidR="006B0D4F" w:rsidRPr="00A716C9">
        <w:rPr>
          <w:rStyle w:val="Hyperlink"/>
          <w:noProof/>
        </w:rPr>
        <w:t>Figure 2 - Graphical Representation of SORA Semantic Model</w:t>
      </w:r>
      <w:r w:rsidR="006B0D4F">
        <w:rPr>
          <w:noProof/>
          <w:webHidden/>
        </w:rPr>
        <w:tab/>
      </w:r>
      <w:r w:rsidR="006B0D4F">
        <w:rPr>
          <w:noProof/>
          <w:webHidden/>
        </w:rPr>
        <w:fldChar w:fldCharType="begin"/>
      </w:r>
      <w:r w:rsidR="006B0D4F">
        <w:rPr>
          <w:noProof/>
          <w:webHidden/>
        </w:rPr>
        <w:instrText xml:space="preserve"> PAGEREF _Toc513045345 \h </w:instrText>
      </w:r>
      <w:r w:rsidR="006B0D4F">
        <w:rPr>
          <w:noProof/>
          <w:webHidden/>
        </w:rPr>
      </w:r>
      <w:r w:rsidR="006B0D4F">
        <w:rPr>
          <w:noProof/>
          <w:webHidden/>
        </w:rPr>
        <w:fldChar w:fldCharType="separate"/>
      </w:r>
      <w:ins w:id="82" w:author="Author">
        <w:r w:rsidR="001A244A">
          <w:rPr>
            <w:noProof/>
            <w:webHidden/>
          </w:rPr>
          <w:t>2</w:t>
        </w:r>
      </w:ins>
      <w:del w:id="83" w:author="Author">
        <w:r w:rsidR="006B0D4F" w:rsidDel="001A244A">
          <w:rPr>
            <w:noProof/>
            <w:webHidden/>
          </w:rPr>
          <w:delText>13</w:delText>
        </w:r>
      </w:del>
      <w:r w:rsidR="006B0D4F">
        <w:rPr>
          <w:noProof/>
          <w:webHidden/>
        </w:rPr>
        <w:fldChar w:fldCharType="end"/>
      </w:r>
      <w:r>
        <w:rPr>
          <w:noProof/>
        </w:rPr>
        <w:fldChar w:fldCharType="end"/>
      </w:r>
    </w:p>
    <w:p w14:paraId="24A100BD" w14:textId="70417B80" w:rsidR="006B0D4F" w:rsidRDefault="00410053">
      <w:pPr>
        <w:pStyle w:val="TableofFigures"/>
        <w:tabs>
          <w:tab w:val="right" w:leader="dot" w:pos="9628"/>
        </w:tabs>
        <w:rPr>
          <w:rFonts w:asciiTheme="minorHAnsi" w:eastAsiaTheme="minorEastAsia" w:hAnsiTheme="minorHAnsi" w:cstheme="minorBidi"/>
          <w:noProof/>
          <w:lang w:val="de-CH" w:eastAsia="de-CH"/>
        </w:rPr>
      </w:pPr>
      <w:r>
        <w:fldChar w:fldCharType="begin"/>
      </w:r>
      <w:r>
        <w:instrText xml:space="preserve"> HYPERLINK \l "_Toc513045346" </w:instrText>
      </w:r>
      <w:r>
        <w:fldChar w:fldCharType="separate"/>
      </w:r>
      <w:r w:rsidR="006B0D4F" w:rsidRPr="00A716C9">
        <w:rPr>
          <w:rStyle w:val="Hyperlink"/>
          <w:noProof/>
        </w:rPr>
        <w:t>Figure 3 – The SORA process</w:t>
      </w:r>
      <w:r w:rsidR="006B0D4F">
        <w:rPr>
          <w:noProof/>
          <w:webHidden/>
        </w:rPr>
        <w:tab/>
      </w:r>
      <w:r w:rsidR="006B0D4F">
        <w:rPr>
          <w:noProof/>
          <w:webHidden/>
        </w:rPr>
        <w:fldChar w:fldCharType="begin"/>
      </w:r>
      <w:r w:rsidR="006B0D4F">
        <w:rPr>
          <w:noProof/>
          <w:webHidden/>
        </w:rPr>
        <w:instrText xml:space="preserve"> PAGEREF _Toc513045346 \h </w:instrText>
      </w:r>
      <w:r w:rsidR="006B0D4F">
        <w:rPr>
          <w:noProof/>
          <w:webHidden/>
        </w:rPr>
      </w:r>
      <w:r w:rsidR="006B0D4F">
        <w:rPr>
          <w:noProof/>
          <w:webHidden/>
        </w:rPr>
        <w:fldChar w:fldCharType="separate"/>
      </w:r>
      <w:ins w:id="84" w:author="Author">
        <w:r w:rsidR="001A244A">
          <w:rPr>
            <w:noProof/>
            <w:webHidden/>
          </w:rPr>
          <w:t>2</w:t>
        </w:r>
      </w:ins>
      <w:del w:id="85" w:author="Author">
        <w:r w:rsidR="006B0D4F" w:rsidDel="001A244A">
          <w:rPr>
            <w:noProof/>
            <w:webHidden/>
          </w:rPr>
          <w:delText>17</w:delText>
        </w:r>
      </w:del>
      <w:r w:rsidR="006B0D4F">
        <w:rPr>
          <w:noProof/>
          <w:webHidden/>
        </w:rPr>
        <w:fldChar w:fldCharType="end"/>
      </w:r>
      <w:r>
        <w:rPr>
          <w:noProof/>
        </w:rPr>
        <w:fldChar w:fldCharType="end"/>
      </w:r>
    </w:p>
    <w:p w14:paraId="4FA622E8" w14:textId="1B2BD311" w:rsidR="006B0D4F" w:rsidRDefault="00410053">
      <w:pPr>
        <w:pStyle w:val="TableofFigures"/>
        <w:tabs>
          <w:tab w:val="right" w:leader="dot" w:pos="9628"/>
        </w:tabs>
        <w:rPr>
          <w:rFonts w:asciiTheme="minorHAnsi" w:eastAsiaTheme="minorEastAsia" w:hAnsiTheme="minorHAnsi" w:cstheme="minorBidi"/>
          <w:noProof/>
          <w:lang w:val="de-CH" w:eastAsia="de-CH"/>
        </w:rPr>
      </w:pPr>
      <w:r>
        <w:fldChar w:fldCharType="begin"/>
      </w:r>
      <w:r>
        <w:instrText xml:space="preserve"> HYPERLINK \l "_Toc513045347" </w:instrText>
      </w:r>
      <w:r>
        <w:fldChar w:fldCharType="separate"/>
      </w:r>
      <w:r w:rsidR="006B0D4F" w:rsidRPr="00A716C9">
        <w:rPr>
          <w:rStyle w:val="Hyperlink"/>
          <w:noProof/>
        </w:rPr>
        <w:t>Figure 4 – ARC assignment process</w:t>
      </w:r>
      <w:r w:rsidR="006B0D4F">
        <w:rPr>
          <w:noProof/>
          <w:webHidden/>
        </w:rPr>
        <w:tab/>
      </w:r>
      <w:r w:rsidR="006B0D4F">
        <w:rPr>
          <w:noProof/>
          <w:webHidden/>
        </w:rPr>
        <w:fldChar w:fldCharType="begin"/>
      </w:r>
      <w:r w:rsidR="006B0D4F">
        <w:rPr>
          <w:noProof/>
          <w:webHidden/>
        </w:rPr>
        <w:instrText xml:space="preserve"> PAGEREF _Toc513045347 \h </w:instrText>
      </w:r>
      <w:r w:rsidR="006B0D4F">
        <w:rPr>
          <w:noProof/>
          <w:webHidden/>
        </w:rPr>
      </w:r>
      <w:r w:rsidR="006B0D4F">
        <w:rPr>
          <w:noProof/>
          <w:webHidden/>
        </w:rPr>
        <w:fldChar w:fldCharType="separate"/>
      </w:r>
      <w:ins w:id="86" w:author="Author">
        <w:r w:rsidR="001A244A">
          <w:rPr>
            <w:noProof/>
            <w:webHidden/>
          </w:rPr>
          <w:t>2</w:t>
        </w:r>
      </w:ins>
      <w:del w:id="87" w:author="Author">
        <w:r w:rsidR="006B0D4F" w:rsidDel="001A244A">
          <w:rPr>
            <w:noProof/>
            <w:webHidden/>
          </w:rPr>
          <w:delText>22</w:delText>
        </w:r>
      </w:del>
      <w:r w:rsidR="006B0D4F">
        <w:rPr>
          <w:noProof/>
          <w:webHidden/>
        </w:rPr>
        <w:fldChar w:fldCharType="end"/>
      </w:r>
      <w:r>
        <w:rPr>
          <w:noProof/>
        </w:rPr>
        <w:fldChar w:fldCharType="end"/>
      </w:r>
    </w:p>
    <w:p w14:paraId="33960CBA" w14:textId="77777777" w:rsidR="007729D2" w:rsidRPr="007729D2" w:rsidRDefault="007E69E4" w:rsidP="007729D2">
      <w:r>
        <w:rPr>
          <w:noProof/>
        </w:rPr>
        <w:fldChar w:fldCharType="end"/>
      </w:r>
    </w:p>
    <w:p w14:paraId="1E730B5F" w14:textId="77777777" w:rsidR="004411BC" w:rsidRDefault="004411BC">
      <w:pPr>
        <w:widowControl/>
        <w:adjustRightInd/>
        <w:spacing w:after="200" w:line="276" w:lineRule="auto"/>
        <w:jc w:val="left"/>
        <w:textAlignment w:val="auto"/>
        <w:rPr>
          <w:b/>
          <w:color w:val="333399"/>
          <w:sz w:val="40"/>
          <w:szCs w:val="40"/>
        </w:rPr>
      </w:pPr>
      <w:r>
        <w:rPr>
          <w:b/>
          <w:color w:val="333399"/>
          <w:sz w:val="40"/>
          <w:szCs w:val="40"/>
        </w:rPr>
        <w:br w:type="page"/>
      </w:r>
    </w:p>
    <w:p w14:paraId="3E880025" w14:textId="77777777" w:rsidR="004411BC" w:rsidRDefault="004411BC" w:rsidP="004411BC">
      <w:pPr>
        <w:jc w:val="center"/>
        <w:rPr>
          <w:b/>
          <w:color w:val="333399"/>
          <w:sz w:val="40"/>
          <w:szCs w:val="40"/>
        </w:rPr>
      </w:pPr>
    </w:p>
    <w:p w14:paraId="027A73F8" w14:textId="77777777" w:rsidR="007729D2" w:rsidRDefault="007729D2" w:rsidP="004411BC">
      <w:pPr>
        <w:jc w:val="center"/>
        <w:rPr>
          <w:b/>
          <w:color w:val="333399"/>
          <w:sz w:val="40"/>
          <w:szCs w:val="40"/>
        </w:rPr>
      </w:pPr>
      <w:r w:rsidRPr="004411BC">
        <w:rPr>
          <w:b/>
          <w:color w:val="333399"/>
          <w:sz w:val="40"/>
          <w:szCs w:val="40"/>
        </w:rPr>
        <w:t>LIST OF TABLES</w:t>
      </w:r>
    </w:p>
    <w:p w14:paraId="2EBFB37B" w14:textId="77777777" w:rsidR="004411BC" w:rsidRPr="004411BC" w:rsidRDefault="004411BC" w:rsidP="004411BC">
      <w:pPr>
        <w:jc w:val="center"/>
        <w:rPr>
          <w:b/>
          <w:color w:val="333399"/>
          <w:sz w:val="40"/>
          <w:szCs w:val="40"/>
        </w:rPr>
      </w:pPr>
    </w:p>
    <w:p w14:paraId="0B554CFB" w14:textId="7B4CE680" w:rsidR="006B0D4F" w:rsidRDefault="00F7682E">
      <w:pPr>
        <w:pStyle w:val="TableofFigures"/>
        <w:tabs>
          <w:tab w:val="right" w:leader="dot" w:pos="9628"/>
        </w:tabs>
        <w:rPr>
          <w:rFonts w:asciiTheme="minorHAnsi" w:eastAsiaTheme="minorEastAsia" w:hAnsiTheme="minorHAnsi" w:cstheme="minorBidi"/>
          <w:noProof/>
          <w:lang w:val="de-CH" w:eastAsia="de-CH"/>
        </w:rPr>
      </w:pPr>
      <w:r>
        <w:fldChar w:fldCharType="begin"/>
      </w:r>
      <w:r>
        <w:instrText xml:space="preserve"> TOC \h \z \c "Table" </w:instrText>
      </w:r>
      <w:r>
        <w:fldChar w:fldCharType="separate"/>
      </w:r>
      <w:r w:rsidR="00410053">
        <w:fldChar w:fldCharType="begin"/>
      </w:r>
      <w:r w:rsidR="00410053">
        <w:instrText xml:space="preserve"> HYPERLINK \l "_Toc513045348" </w:instrText>
      </w:r>
      <w:r w:rsidR="00410053">
        <w:fldChar w:fldCharType="separate"/>
      </w:r>
      <w:r w:rsidR="006B0D4F" w:rsidRPr="006E4832">
        <w:rPr>
          <w:rStyle w:val="Hyperlink"/>
          <w:noProof/>
        </w:rPr>
        <w:t>Table 1 – Determination of robustness level</w:t>
      </w:r>
      <w:r w:rsidR="006B0D4F">
        <w:rPr>
          <w:noProof/>
          <w:webHidden/>
        </w:rPr>
        <w:tab/>
      </w:r>
      <w:r w:rsidR="006B0D4F">
        <w:rPr>
          <w:noProof/>
          <w:webHidden/>
        </w:rPr>
        <w:fldChar w:fldCharType="begin"/>
      </w:r>
      <w:r w:rsidR="006B0D4F">
        <w:rPr>
          <w:noProof/>
          <w:webHidden/>
        </w:rPr>
        <w:instrText xml:space="preserve"> PAGEREF _Toc513045348 \h </w:instrText>
      </w:r>
      <w:r w:rsidR="006B0D4F">
        <w:rPr>
          <w:noProof/>
          <w:webHidden/>
        </w:rPr>
      </w:r>
      <w:r w:rsidR="006B0D4F">
        <w:rPr>
          <w:noProof/>
          <w:webHidden/>
        </w:rPr>
        <w:fldChar w:fldCharType="separate"/>
      </w:r>
      <w:ins w:id="88" w:author="Author">
        <w:r w:rsidR="001A244A">
          <w:rPr>
            <w:noProof/>
            <w:webHidden/>
          </w:rPr>
          <w:t>2</w:t>
        </w:r>
      </w:ins>
      <w:del w:id="89" w:author="Author">
        <w:r w:rsidR="006B0D4F" w:rsidDel="001A244A">
          <w:rPr>
            <w:noProof/>
            <w:webHidden/>
          </w:rPr>
          <w:delText>14</w:delText>
        </w:r>
      </w:del>
      <w:r w:rsidR="006B0D4F">
        <w:rPr>
          <w:noProof/>
          <w:webHidden/>
        </w:rPr>
        <w:fldChar w:fldCharType="end"/>
      </w:r>
      <w:r w:rsidR="00410053">
        <w:rPr>
          <w:noProof/>
        </w:rPr>
        <w:fldChar w:fldCharType="end"/>
      </w:r>
    </w:p>
    <w:p w14:paraId="6276F4C0" w14:textId="5033A699" w:rsidR="006B0D4F" w:rsidRDefault="00410053">
      <w:pPr>
        <w:pStyle w:val="TableofFigures"/>
        <w:tabs>
          <w:tab w:val="right" w:leader="dot" w:pos="9628"/>
        </w:tabs>
        <w:rPr>
          <w:rFonts w:asciiTheme="minorHAnsi" w:eastAsiaTheme="minorEastAsia" w:hAnsiTheme="minorHAnsi" w:cstheme="minorBidi"/>
          <w:noProof/>
          <w:lang w:val="de-CH" w:eastAsia="de-CH"/>
        </w:rPr>
      </w:pPr>
      <w:r>
        <w:fldChar w:fldCharType="begin"/>
      </w:r>
      <w:r>
        <w:instrText xml:space="preserve"> HYPERLINK \l "_Toc513045349" </w:instrText>
      </w:r>
      <w:r>
        <w:fldChar w:fldCharType="separate"/>
      </w:r>
      <w:r w:rsidR="006B0D4F" w:rsidRPr="006E4832">
        <w:rPr>
          <w:rStyle w:val="Hyperlink"/>
          <w:noProof/>
        </w:rPr>
        <w:t>Table 2 - Ground Risk Classes (GRC) Determination</w:t>
      </w:r>
      <w:r w:rsidR="006B0D4F">
        <w:rPr>
          <w:noProof/>
          <w:webHidden/>
        </w:rPr>
        <w:tab/>
      </w:r>
      <w:r w:rsidR="006B0D4F">
        <w:rPr>
          <w:noProof/>
          <w:webHidden/>
        </w:rPr>
        <w:fldChar w:fldCharType="begin"/>
      </w:r>
      <w:r w:rsidR="006B0D4F">
        <w:rPr>
          <w:noProof/>
          <w:webHidden/>
        </w:rPr>
        <w:instrText xml:space="preserve"> PAGEREF _Toc513045349 \h </w:instrText>
      </w:r>
      <w:r w:rsidR="006B0D4F">
        <w:rPr>
          <w:noProof/>
          <w:webHidden/>
        </w:rPr>
      </w:r>
      <w:r w:rsidR="006B0D4F">
        <w:rPr>
          <w:noProof/>
          <w:webHidden/>
        </w:rPr>
        <w:fldChar w:fldCharType="separate"/>
      </w:r>
      <w:ins w:id="90" w:author="Author">
        <w:r w:rsidR="001A244A">
          <w:rPr>
            <w:noProof/>
            <w:webHidden/>
          </w:rPr>
          <w:t>2</w:t>
        </w:r>
      </w:ins>
      <w:del w:id="91" w:author="Author">
        <w:r w:rsidR="006B0D4F" w:rsidDel="001A244A">
          <w:rPr>
            <w:noProof/>
            <w:webHidden/>
          </w:rPr>
          <w:delText>19</w:delText>
        </w:r>
      </w:del>
      <w:r w:rsidR="006B0D4F">
        <w:rPr>
          <w:noProof/>
          <w:webHidden/>
        </w:rPr>
        <w:fldChar w:fldCharType="end"/>
      </w:r>
      <w:r>
        <w:rPr>
          <w:noProof/>
        </w:rPr>
        <w:fldChar w:fldCharType="end"/>
      </w:r>
    </w:p>
    <w:p w14:paraId="0898531A" w14:textId="688B1D36" w:rsidR="006B0D4F" w:rsidRDefault="00410053">
      <w:pPr>
        <w:pStyle w:val="TableofFigures"/>
        <w:tabs>
          <w:tab w:val="right" w:leader="dot" w:pos="9628"/>
        </w:tabs>
        <w:rPr>
          <w:rFonts w:asciiTheme="minorHAnsi" w:eastAsiaTheme="minorEastAsia" w:hAnsiTheme="minorHAnsi" w:cstheme="minorBidi"/>
          <w:noProof/>
          <w:lang w:val="de-CH" w:eastAsia="de-CH"/>
        </w:rPr>
      </w:pPr>
      <w:r>
        <w:fldChar w:fldCharType="begin"/>
      </w:r>
      <w:r>
        <w:instrText xml:space="preserve"> HYPERLINK \l "_Toc513045350" </w:instrText>
      </w:r>
      <w:r>
        <w:fldChar w:fldCharType="separate"/>
      </w:r>
      <w:r w:rsidR="006B0D4F" w:rsidRPr="006E4832">
        <w:rPr>
          <w:rStyle w:val="Hyperlink"/>
          <w:noProof/>
        </w:rPr>
        <w:t>Table 3 – Mitigations for Final GRC determination</w:t>
      </w:r>
      <w:r w:rsidR="006B0D4F">
        <w:rPr>
          <w:noProof/>
          <w:webHidden/>
        </w:rPr>
        <w:tab/>
      </w:r>
      <w:r w:rsidR="006B0D4F">
        <w:rPr>
          <w:noProof/>
          <w:webHidden/>
        </w:rPr>
        <w:fldChar w:fldCharType="begin"/>
      </w:r>
      <w:r w:rsidR="006B0D4F">
        <w:rPr>
          <w:noProof/>
          <w:webHidden/>
        </w:rPr>
        <w:instrText xml:space="preserve"> PAGEREF _Toc513045350 \h </w:instrText>
      </w:r>
      <w:r w:rsidR="006B0D4F">
        <w:rPr>
          <w:noProof/>
          <w:webHidden/>
        </w:rPr>
      </w:r>
      <w:r w:rsidR="006B0D4F">
        <w:rPr>
          <w:noProof/>
          <w:webHidden/>
        </w:rPr>
        <w:fldChar w:fldCharType="separate"/>
      </w:r>
      <w:ins w:id="92" w:author="Author">
        <w:r w:rsidR="001A244A">
          <w:rPr>
            <w:noProof/>
            <w:webHidden/>
          </w:rPr>
          <w:t>2</w:t>
        </w:r>
      </w:ins>
      <w:del w:id="93" w:author="Author">
        <w:r w:rsidR="006B0D4F" w:rsidDel="001A244A">
          <w:rPr>
            <w:noProof/>
            <w:webHidden/>
          </w:rPr>
          <w:delText>20</w:delText>
        </w:r>
      </w:del>
      <w:r w:rsidR="006B0D4F">
        <w:rPr>
          <w:noProof/>
          <w:webHidden/>
        </w:rPr>
        <w:fldChar w:fldCharType="end"/>
      </w:r>
      <w:r>
        <w:rPr>
          <w:noProof/>
        </w:rPr>
        <w:fldChar w:fldCharType="end"/>
      </w:r>
    </w:p>
    <w:p w14:paraId="56B8CEC1" w14:textId="3BEC9475" w:rsidR="006B0D4F" w:rsidRDefault="00410053">
      <w:pPr>
        <w:pStyle w:val="TableofFigures"/>
        <w:tabs>
          <w:tab w:val="right" w:leader="dot" w:pos="9628"/>
        </w:tabs>
        <w:rPr>
          <w:rFonts w:asciiTheme="minorHAnsi" w:eastAsiaTheme="minorEastAsia" w:hAnsiTheme="minorHAnsi" w:cstheme="minorBidi"/>
          <w:noProof/>
          <w:lang w:val="de-CH" w:eastAsia="de-CH"/>
        </w:rPr>
      </w:pPr>
      <w:r>
        <w:fldChar w:fldCharType="begin"/>
      </w:r>
      <w:r>
        <w:instrText xml:space="preserve"> HYPERLINK \l "_Toc513045351" </w:instrText>
      </w:r>
      <w:r>
        <w:fldChar w:fldCharType="separate"/>
      </w:r>
      <w:r w:rsidR="006B0D4F" w:rsidRPr="006E4832">
        <w:rPr>
          <w:rStyle w:val="Hyperlink"/>
          <w:noProof/>
        </w:rPr>
        <w:t>Table 4 – Example of Final GRC determination</w:t>
      </w:r>
      <w:r w:rsidR="006B0D4F">
        <w:rPr>
          <w:noProof/>
          <w:webHidden/>
        </w:rPr>
        <w:tab/>
      </w:r>
      <w:r w:rsidR="006B0D4F">
        <w:rPr>
          <w:noProof/>
          <w:webHidden/>
        </w:rPr>
        <w:fldChar w:fldCharType="begin"/>
      </w:r>
      <w:r w:rsidR="006B0D4F">
        <w:rPr>
          <w:noProof/>
          <w:webHidden/>
        </w:rPr>
        <w:instrText xml:space="preserve"> PAGEREF _Toc513045351 \h </w:instrText>
      </w:r>
      <w:r w:rsidR="006B0D4F">
        <w:rPr>
          <w:noProof/>
          <w:webHidden/>
        </w:rPr>
      </w:r>
      <w:r w:rsidR="006B0D4F">
        <w:rPr>
          <w:noProof/>
          <w:webHidden/>
        </w:rPr>
        <w:fldChar w:fldCharType="separate"/>
      </w:r>
      <w:ins w:id="94" w:author="Author">
        <w:r w:rsidR="001A244A">
          <w:rPr>
            <w:noProof/>
            <w:webHidden/>
          </w:rPr>
          <w:t>2</w:t>
        </w:r>
      </w:ins>
      <w:del w:id="95" w:author="Author">
        <w:r w:rsidR="006B0D4F" w:rsidDel="001A244A">
          <w:rPr>
            <w:noProof/>
            <w:webHidden/>
          </w:rPr>
          <w:delText>21</w:delText>
        </w:r>
      </w:del>
      <w:r w:rsidR="006B0D4F">
        <w:rPr>
          <w:noProof/>
          <w:webHidden/>
        </w:rPr>
        <w:fldChar w:fldCharType="end"/>
      </w:r>
      <w:r>
        <w:rPr>
          <w:noProof/>
        </w:rPr>
        <w:fldChar w:fldCharType="end"/>
      </w:r>
    </w:p>
    <w:p w14:paraId="0AE0B8CE" w14:textId="7E081F4C" w:rsidR="006B0D4F" w:rsidRDefault="00410053">
      <w:pPr>
        <w:pStyle w:val="TableofFigures"/>
        <w:tabs>
          <w:tab w:val="right" w:leader="dot" w:pos="9628"/>
        </w:tabs>
        <w:rPr>
          <w:rFonts w:asciiTheme="minorHAnsi" w:eastAsiaTheme="minorEastAsia" w:hAnsiTheme="minorHAnsi" w:cstheme="minorBidi"/>
          <w:noProof/>
          <w:lang w:val="de-CH" w:eastAsia="de-CH"/>
        </w:rPr>
      </w:pPr>
      <w:r>
        <w:fldChar w:fldCharType="begin"/>
      </w:r>
      <w:r>
        <w:instrText xml:space="preserve"> HYPERLINK \l "_Toc513045352" </w:instrText>
      </w:r>
      <w:r>
        <w:fldChar w:fldCharType="separate"/>
      </w:r>
      <w:r w:rsidR="006B0D4F" w:rsidRPr="006E4832">
        <w:rPr>
          <w:rStyle w:val="Hyperlink"/>
          <w:noProof/>
        </w:rPr>
        <w:t>Table 5 – Uncontained Integrity Levels</w:t>
      </w:r>
      <w:r w:rsidR="006B0D4F">
        <w:rPr>
          <w:noProof/>
          <w:webHidden/>
        </w:rPr>
        <w:tab/>
      </w:r>
      <w:r w:rsidR="006B0D4F">
        <w:rPr>
          <w:noProof/>
          <w:webHidden/>
        </w:rPr>
        <w:fldChar w:fldCharType="begin"/>
      </w:r>
      <w:r w:rsidR="006B0D4F">
        <w:rPr>
          <w:noProof/>
          <w:webHidden/>
        </w:rPr>
        <w:instrText xml:space="preserve"> PAGEREF _Toc513045352 \h </w:instrText>
      </w:r>
      <w:r w:rsidR="006B0D4F">
        <w:rPr>
          <w:noProof/>
          <w:webHidden/>
        </w:rPr>
      </w:r>
      <w:r w:rsidR="006B0D4F">
        <w:rPr>
          <w:noProof/>
          <w:webHidden/>
        </w:rPr>
        <w:fldChar w:fldCharType="separate"/>
      </w:r>
      <w:ins w:id="96" w:author="Author">
        <w:r w:rsidR="001A244A">
          <w:rPr>
            <w:noProof/>
            <w:webHidden/>
          </w:rPr>
          <w:t>2</w:t>
        </w:r>
      </w:ins>
      <w:del w:id="97" w:author="Author">
        <w:r w:rsidR="006B0D4F" w:rsidDel="001A244A">
          <w:rPr>
            <w:noProof/>
            <w:webHidden/>
          </w:rPr>
          <w:delText>23</w:delText>
        </w:r>
      </w:del>
      <w:r w:rsidR="006B0D4F">
        <w:rPr>
          <w:noProof/>
          <w:webHidden/>
        </w:rPr>
        <w:fldChar w:fldCharType="end"/>
      </w:r>
      <w:r>
        <w:rPr>
          <w:noProof/>
        </w:rPr>
        <w:fldChar w:fldCharType="end"/>
      </w:r>
    </w:p>
    <w:p w14:paraId="6A1E5F85" w14:textId="18A59BCD" w:rsidR="006B0D4F" w:rsidRDefault="00410053">
      <w:pPr>
        <w:pStyle w:val="TableofFigures"/>
        <w:tabs>
          <w:tab w:val="right" w:leader="dot" w:pos="9628"/>
        </w:tabs>
        <w:rPr>
          <w:rFonts w:asciiTheme="minorHAnsi" w:eastAsiaTheme="minorEastAsia" w:hAnsiTheme="minorHAnsi" w:cstheme="minorBidi"/>
          <w:noProof/>
          <w:lang w:val="de-CH" w:eastAsia="de-CH"/>
        </w:rPr>
      </w:pPr>
      <w:r>
        <w:fldChar w:fldCharType="begin"/>
      </w:r>
      <w:r>
        <w:instrText xml:space="preserve"> HYPERLINK \l "_Toc513045353" </w:instrText>
      </w:r>
      <w:r>
        <w:fldChar w:fldCharType="separate"/>
      </w:r>
      <w:r w:rsidR="006B0D4F" w:rsidRPr="006E4832">
        <w:rPr>
          <w:rStyle w:val="Hyperlink"/>
          <w:noProof/>
        </w:rPr>
        <w:t>Table 6 – Tactical Mitigation Performance Requirement (TMPR) and TMPR Level of Robustness Assignment</w:t>
      </w:r>
      <w:r w:rsidR="006B0D4F">
        <w:rPr>
          <w:noProof/>
          <w:webHidden/>
        </w:rPr>
        <w:tab/>
      </w:r>
      <w:r w:rsidR="006B0D4F">
        <w:rPr>
          <w:noProof/>
          <w:webHidden/>
        </w:rPr>
        <w:fldChar w:fldCharType="begin"/>
      </w:r>
      <w:r w:rsidR="006B0D4F">
        <w:rPr>
          <w:noProof/>
          <w:webHidden/>
        </w:rPr>
        <w:instrText xml:space="preserve"> PAGEREF _Toc513045353 \h </w:instrText>
      </w:r>
      <w:r w:rsidR="006B0D4F">
        <w:rPr>
          <w:noProof/>
          <w:webHidden/>
        </w:rPr>
      </w:r>
      <w:r w:rsidR="006B0D4F">
        <w:rPr>
          <w:noProof/>
          <w:webHidden/>
        </w:rPr>
        <w:fldChar w:fldCharType="separate"/>
      </w:r>
      <w:ins w:id="98" w:author="Author">
        <w:r w:rsidR="001A244A">
          <w:rPr>
            <w:noProof/>
            <w:webHidden/>
          </w:rPr>
          <w:t>2</w:t>
        </w:r>
      </w:ins>
      <w:del w:id="99" w:author="Author">
        <w:r w:rsidR="006B0D4F" w:rsidDel="001A244A">
          <w:rPr>
            <w:noProof/>
            <w:webHidden/>
          </w:rPr>
          <w:delText>25</w:delText>
        </w:r>
      </w:del>
      <w:r w:rsidR="006B0D4F">
        <w:rPr>
          <w:noProof/>
          <w:webHidden/>
        </w:rPr>
        <w:fldChar w:fldCharType="end"/>
      </w:r>
      <w:r>
        <w:rPr>
          <w:noProof/>
        </w:rPr>
        <w:fldChar w:fldCharType="end"/>
      </w:r>
    </w:p>
    <w:p w14:paraId="2A43635C" w14:textId="2456BE3F" w:rsidR="006B0D4F" w:rsidRDefault="00410053">
      <w:pPr>
        <w:pStyle w:val="TableofFigures"/>
        <w:tabs>
          <w:tab w:val="right" w:leader="dot" w:pos="9628"/>
        </w:tabs>
        <w:rPr>
          <w:rFonts w:asciiTheme="minorHAnsi" w:eastAsiaTheme="minorEastAsia" w:hAnsiTheme="minorHAnsi" w:cstheme="minorBidi"/>
          <w:noProof/>
          <w:lang w:val="de-CH" w:eastAsia="de-CH"/>
        </w:rPr>
      </w:pPr>
      <w:r>
        <w:fldChar w:fldCharType="begin"/>
      </w:r>
      <w:r>
        <w:instrText xml:space="preserve"> HYPERLINK \l "_Toc513045354" </w:instrText>
      </w:r>
      <w:r>
        <w:fldChar w:fldCharType="separate"/>
      </w:r>
      <w:r w:rsidR="006B0D4F" w:rsidRPr="006E4832">
        <w:rPr>
          <w:rStyle w:val="Hyperlink"/>
          <w:noProof/>
        </w:rPr>
        <w:t>Table 7 – SAIL determination</w:t>
      </w:r>
      <w:r w:rsidR="006B0D4F">
        <w:rPr>
          <w:noProof/>
          <w:webHidden/>
        </w:rPr>
        <w:tab/>
      </w:r>
      <w:r w:rsidR="006B0D4F">
        <w:rPr>
          <w:noProof/>
          <w:webHidden/>
        </w:rPr>
        <w:fldChar w:fldCharType="begin"/>
      </w:r>
      <w:r w:rsidR="006B0D4F">
        <w:rPr>
          <w:noProof/>
          <w:webHidden/>
        </w:rPr>
        <w:instrText xml:space="preserve"> PAGEREF _Toc513045354 \h </w:instrText>
      </w:r>
      <w:r w:rsidR="006B0D4F">
        <w:rPr>
          <w:noProof/>
          <w:webHidden/>
        </w:rPr>
      </w:r>
      <w:r w:rsidR="006B0D4F">
        <w:rPr>
          <w:noProof/>
          <w:webHidden/>
        </w:rPr>
        <w:fldChar w:fldCharType="separate"/>
      </w:r>
      <w:ins w:id="100" w:author="Author">
        <w:r w:rsidR="001A244A">
          <w:rPr>
            <w:noProof/>
            <w:webHidden/>
          </w:rPr>
          <w:t>2</w:t>
        </w:r>
      </w:ins>
      <w:del w:id="101" w:author="Author">
        <w:r w:rsidR="006B0D4F" w:rsidDel="001A244A">
          <w:rPr>
            <w:noProof/>
            <w:webHidden/>
          </w:rPr>
          <w:delText>27</w:delText>
        </w:r>
      </w:del>
      <w:r w:rsidR="006B0D4F">
        <w:rPr>
          <w:noProof/>
          <w:webHidden/>
        </w:rPr>
        <w:fldChar w:fldCharType="end"/>
      </w:r>
      <w:r>
        <w:rPr>
          <w:noProof/>
        </w:rPr>
        <w:fldChar w:fldCharType="end"/>
      </w:r>
    </w:p>
    <w:p w14:paraId="7647856E" w14:textId="2ECD4843" w:rsidR="006B0D4F" w:rsidRDefault="00410053">
      <w:pPr>
        <w:pStyle w:val="TableofFigures"/>
        <w:tabs>
          <w:tab w:val="right" w:leader="dot" w:pos="9628"/>
        </w:tabs>
        <w:rPr>
          <w:rFonts w:asciiTheme="minorHAnsi" w:eastAsiaTheme="minorEastAsia" w:hAnsiTheme="minorHAnsi" w:cstheme="minorBidi"/>
          <w:noProof/>
          <w:lang w:val="de-CH" w:eastAsia="de-CH"/>
        </w:rPr>
      </w:pPr>
      <w:r>
        <w:fldChar w:fldCharType="begin"/>
      </w:r>
      <w:r>
        <w:instrText xml:space="preserve"> HYPERLINK \l "_Toc513045355" </w:instrText>
      </w:r>
      <w:r>
        <w:fldChar w:fldCharType="separate"/>
      </w:r>
      <w:r w:rsidR="006B0D4F" w:rsidRPr="006E4832">
        <w:rPr>
          <w:rStyle w:val="Hyperlink"/>
          <w:noProof/>
        </w:rPr>
        <w:t>Table 8 – Recommended operational safety objectives (OSO)</w:t>
      </w:r>
      <w:r w:rsidR="006B0D4F">
        <w:rPr>
          <w:noProof/>
          <w:webHidden/>
        </w:rPr>
        <w:tab/>
      </w:r>
      <w:r w:rsidR="006B0D4F">
        <w:rPr>
          <w:noProof/>
          <w:webHidden/>
        </w:rPr>
        <w:fldChar w:fldCharType="begin"/>
      </w:r>
      <w:r w:rsidR="006B0D4F">
        <w:rPr>
          <w:noProof/>
          <w:webHidden/>
        </w:rPr>
        <w:instrText xml:space="preserve"> PAGEREF _Toc513045355 \h </w:instrText>
      </w:r>
      <w:r w:rsidR="006B0D4F">
        <w:rPr>
          <w:noProof/>
          <w:webHidden/>
        </w:rPr>
      </w:r>
      <w:r w:rsidR="006B0D4F">
        <w:rPr>
          <w:noProof/>
          <w:webHidden/>
        </w:rPr>
        <w:fldChar w:fldCharType="separate"/>
      </w:r>
      <w:ins w:id="102" w:author="Author">
        <w:r w:rsidR="001A244A">
          <w:rPr>
            <w:noProof/>
            <w:webHidden/>
          </w:rPr>
          <w:t>2</w:t>
        </w:r>
      </w:ins>
      <w:del w:id="103" w:author="Author">
        <w:r w:rsidR="006B0D4F" w:rsidDel="001A244A">
          <w:rPr>
            <w:noProof/>
            <w:webHidden/>
          </w:rPr>
          <w:delText>29</w:delText>
        </w:r>
      </w:del>
      <w:r w:rsidR="006B0D4F">
        <w:rPr>
          <w:noProof/>
          <w:webHidden/>
        </w:rPr>
        <w:fldChar w:fldCharType="end"/>
      </w:r>
      <w:r>
        <w:rPr>
          <w:noProof/>
        </w:rPr>
        <w:fldChar w:fldCharType="end"/>
      </w:r>
    </w:p>
    <w:p w14:paraId="30D6B1F7" w14:textId="77777777" w:rsidR="007729D2" w:rsidRDefault="00F7682E" w:rsidP="001C2DC5">
      <w:pPr>
        <w:rPr>
          <w:rFonts w:ascii="Arial Bold" w:hAnsi="Arial Bold" w:cs="Times New Roman"/>
          <w:b/>
          <w:bCs/>
          <w:caps/>
          <w:color w:val="333399"/>
          <w:sz w:val="40"/>
          <w:szCs w:val="40"/>
        </w:rPr>
      </w:pPr>
      <w:r>
        <w:fldChar w:fldCharType="end"/>
      </w:r>
    </w:p>
    <w:p w14:paraId="377624E0" w14:textId="77777777" w:rsidR="00067D9F" w:rsidRDefault="00067D9F" w:rsidP="007729D2">
      <w:pPr>
        <w:pageBreakBefore/>
        <w:spacing w:before="960" w:after="480"/>
        <w:jc w:val="center"/>
        <w:outlineLvl w:val="0"/>
        <w:rPr>
          <w:rFonts w:ascii="Arial Bold" w:hAnsi="Arial Bold" w:cs="Times New Roman"/>
          <w:b/>
          <w:bCs/>
          <w:caps/>
          <w:color w:val="333399"/>
          <w:sz w:val="40"/>
          <w:szCs w:val="40"/>
        </w:rPr>
      </w:pPr>
    </w:p>
    <w:p w14:paraId="4A717E8A" w14:textId="77777777" w:rsidR="00067D9F" w:rsidRDefault="00067D9F" w:rsidP="00067D9F">
      <w:pPr>
        <w:jc w:val="center"/>
        <w:rPr>
          <w:b/>
          <w:color w:val="333399"/>
          <w:sz w:val="40"/>
          <w:szCs w:val="40"/>
        </w:rPr>
      </w:pPr>
      <w:r w:rsidRPr="004411BC">
        <w:rPr>
          <w:b/>
          <w:color w:val="333399"/>
          <w:sz w:val="40"/>
          <w:szCs w:val="40"/>
        </w:rPr>
        <w:t xml:space="preserve">LIST OF </w:t>
      </w:r>
      <w:r>
        <w:rPr>
          <w:b/>
          <w:color w:val="333399"/>
          <w:sz w:val="40"/>
          <w:szCs w:val="40"/>
        </w:rPr>
        <w:t>ANNEXES</w:t>
      </w:r>
    </w:p>
    <w:p w14:paraId="7F1053D0" w14:textId="77777777" w:rsidR="00067D9F" w:rsidRPr="00BF7E17" w:rsidRDefault="009D1C54" w:rsidP="009D1C54">
      <w:pPr>
        <w:jc w:val="center"/>
      </w:pPr>
      <w:r w:rsidRPr="00BF7E17">
        <w:t>(available as separate documents)</w:t>
      </w:r>
    </w:p>
    <w:p w14:paraId="306C510B" w14:textId="77777777" w:rsidR="009D1C54" w:rsidRDefault="009D1C54" w:rsidP="009D1C54">
      <w:pPr>
        <w:rPr>
          <w:b/>
          <w:color w:val="333399"/>
          <w:sz w:val="40"/>
          <w:szCs w:val="40"/>
        </w:rPr>
      </w:pPr>
    </w:p>
    <w:tbl>
      <w:tblPr>
        <w:tblStyle w:val="TableGrid"/>
        <w:tblW w:w="0" w:type="auto"/>
        <w:jc w:val="center"/>
        <w:tblLook w:val="04A0" w:firstRow="1" w:lastRow="0" w:firstColumn="1" w:lastColumn="0" w:noHBand="0" w:noVBand="1"/>
      </w:tblPr>
      <w:tblGrid>
        <w:gridCol w:w="4957"/>
      </w:tblGrid>
      <w:tr w:rsidR="00067D9F" w14:paraId="7FE4B947" w14:textId="77777777" w:rsidTr="009D1C54">
        <w:trPr>
          <w:trHeight w:val="397"/>
          <w:jc w:val="center"/>
        </w:trPr>
        <w:tc>
          <w:tcPr>
            <w:tcW w:w="4957" w:type="dxa"/>
          </w:tcPr>
          <w:p w14:paraId="466DDDD9" w14:textId="77777777" w:rsidR="00067D9F" w:rsidRPr="00992CB3" w:rsidRDefault="00067D9F" w:rsidP="00067D9F">
            <w:pPr>
              <w:jc w:val="left"/>
              <w:rPr>
                <w:lang w:val="de-CH"/>
              </w:rPr>
            </w:pPr>
            <w:r w:rsidRPr="00992CB3">
              <w:rPr>
                <w:lang w:val="de-CH"/>
              </w:rPr>
              <w:t>Annex A: ConOps</w:t>
            </w:r>
          </w:p>
        </w:tc>
      </w:tr>
      <w:tr w:rsidR="00067D9F" w14:paraId="401D634D" w14:textId="77777777" w:rsidTr="009D1C54">
        <w:trPr>
          <w:jc w:val="center"/>
        </w:trPr>
        <w:tc>
          <w:tcPr>
            <w:tcW w:w="4957" w:type="dxa"/>
          </w:tcPr>
          <w:p w14:paraId="04A4C4C5" w14:textId="77777777" w:rsidR="00067D9F" w:rsidRPr="00D31069" w:rsidRDefault="00067D9F">
            <w:pPr>
              <w:rPr>
                <w:lang w:val="en-GB"/>
              </w:rPr>
            </w:pPr>
            <w:r w:rsidRPr="00D31069">
              <w:rPr>
                <w:lang w:val="en-GB"/>
              </w:rPr>
              <w:t xml:space="preserve">Annex B: </w:t>
            </w:r>
            <w:r w:rsidR="00F34FC2" w:rsidRPr="00D31069">
              <w:rPr>
                <w:lang w:val="en-GB"/>
              </w:rPr>
              <w:t>Integrity and assurance levels for</w:t>
            </w:r>
            <w:r w:rsidR="00F34FC2">
              <w:rPr>
                <w:lang w:val="en-GB"/>
              </w:rPr>
              <w:t xml:space="preserve"> </w:t>
            </w:r>
            <w:r w:rsidR="00F34FC2" w:rsidRPr="00D31069">
              <w:rPr>
                <w:lang w:val="en-GB"/>
              </w:rPr>
              <w:t>the mitigations used to reduce the intrinsic GRC</w:t>
            </w:r>
          </w:p>
        </w:tc>
      </w:tr>
      <w:tr w:rsidR="00067D9F" w14:paraId="78E383B9" w14:textId="77777777" w:rsidTr="009D1C54">
        <w:trPr>
          <w:jc w:val="center"/>
        </w:trPr>
        <w:tc>
          <w:tcPr>
            <w:tcW w:w="4957" w:type="dxa"/>
          </w:tcPr>
          <w:p w14:paraId="4277617B" w14:textId="77777777" w:rsidR="00067D9F" w:rsidRPr="00992CB3" w:rsidRDefault="00067D9F" w:rsidP="00067D9F">
            <w:pPr>
              <w:rPr>
                <w:lang w:val="de-CH"/>
              </w:rPr>
            </w:pPr>
            <w:r w:rsidRPr="00992CB3">
              <w:rPr>
                <w:lang w:val="de-CH"/>
              </w:rPr>
              <w:t xml:space="preserve">Annex </w:t>
            </w:r>
            <w:r>
              <w:rPr>
                <w:lang w:val="de-CH"/>
              </w:rPr>
              <w:t>C</w:t>
            </w:r>
            <w:r w:rsidRPr="00992CB3">
              <w:rPr>
                <w:lang w:val="de-CH"/>
              </w:rPr>
              <w:t>: Strategic Mitigations</w:t>
            </w:r>
          </w:p>
        </w:tc>
      </w:tr>
      <w:tr w:rsidR="00067D9F" w14:paraId="206C63DC" w14:textId="77777777" w:rsidTr="009D1C54">
        <w:trPr>
          <w:jc w:val="center"/>
        </w:trPr>
        <w:tc>
          <w:tcPr>
            <w:tcW w:w="4957" w:type="dxa"/>
          </w:tcPr>
          <w:p w14:paraId="4B413A74" w14:textId="77777777" w:rsidR="00067D9F" w:rsidRPr="00992CB3" w:rsidRDefault="00067D9F" w:rsidP="00067D9F">
            <w:pPr>
              <w:rPr>
                <w:lang w:val="de-CH"/>
              </w:rPr>
            </w:pPr>
            <w:r w:rsidRPr="00992CB3">
              <w:rPr>
                <w:lang w:val="de-CH"/>
              </w:rPr>
              <w:t xml:space="preserve">Annex </w:t>
            </w:r>
            <w:r>
              <w:rPr>
                <w:lang w:val="de-CH"/>
              </w:rPr>
              <w:t>D</w:t>
            </w:r>
            <w:r w:rsidRPr="00992CB3">
              <w:rPr>
                <w:lang w:val="de-CH"/>
              </w:rPr>
              <w:t>: Tactical Mitigations</w:t>
            </w:r>
          </w:p>
        </w:tc>
      </w:tr>
      <w:tr w:rsidR="00067D9F" w14:paraId="1E05DE06" w14:textId="77777777" w:rsidTr="009D1C54">
        <w:trPr>
          <w:jc w:val="center"/>
        </w:trPr>
        <w:tc>
          <w:tcPr>
            <w:tcW w:w="4957" w:type="dxa"/>
          </w:tcPr>
          <w:p w14:paraId="793FC217" w14:textId="77777777" w:rsidR="00067D9F" w:rsidRPr="00D31069" w:rsidRDefault="00067D9F" w:rsidP="006B0D4F">
            <w:pPr>
              <w:rPr>
                <w:lang w:val="en-GB"/>
              </w:rPr>
            </w:pPr>
            <w:r w:rsidRPr="00D31069">
              <w:rPr>
                <w:lang w:val="en-GB"/>
              </w:rPr>
              <w:t xml:space="preserve">Annex E: </w:t>
            </w:r>
            <w:r w:rsidR="00F34FC2" w:rsidRPr="00D31069">
              <w:rPr>
                <w:lang w:val="en-GB"/>
              </w:rPr>
              <w:t>Integrity and assurance levels for</w:t>
            </w:r>
            <w:r w:rsidR="006B0D4F">
              <w:rPr>
                <w:lang w:val="en-GB"/>
              </w:rPr>
              <w:t xml:space="preserve"> </w:t>
            </w:r>
            <w:r w:rsidR="00F34FC2" w:rsidRPr="00D31069">
              <w:rPr>
                <w:lang w:val="en-GB"/>
              </w:rPr>
              <w:t xml:space="preserve">the Operational Safety Objectives (OSO) </w:t>
            </w:r>
          </w:p>
        </w:tc>
      </w:tr>
      <w:tr w:rsidR="00067D9F" w:rsidRPr="00992CB3" w14:paraId="00787D3D" w14:textId="77777777" w:rsidTr="009D1C54">
        <w:trPr>
          <w:jc w:val="center"/>
        </w:trPr>
        <w:tc>
          <w:tcPr>
            <w:tcW w:w="4957" w:type="dxa"/>
          </w:tcPr>
          <w:p w14:paraId="622354C9" w14:textId="77777777" w:rsidR="00067D9F" w:rsidRPr="00992CB3" w:rsidRDefault="00067D9F" w:rsidP="00067D9F">
            <w:r w:rsidRPr="00992CB3">
              <w:t xml:space="preserve">Annex </w:t>
            </w:r>
            <w:r>
              <w:t>F</w:t>
            </w:r>
            <w:r w:rsidRPr="00992CB3">
              <w:t>: Ground Risk Model</w:t>
            </w:r>
          </w:p>
        </w:tc>
      </w:tr>
      <w:tr w:rsidR="00067D9F" w:rsidRPr="00992CB3" w14:paraId="44211310" w14:textId="77777777" w:rsidTr="009D1C54">
        <w:trPr>
          <w:jc w:val="center"/>
        </w:trPr>
        <w:tc>
          <w:tcPr>
            <w:tcW w:w="4957" w:type="dxa"/>
          </w:tcPr>
          <w:p w14:paraId="296934F3" w14:textId="77777777" w:rsidR="00067D9F" w:rsidRPr="00992CB3" w:rsidRDefault="00067D9F" w:rsidP="00067D9F">
            <w:r w:rsidRPr="00992CB3">
              <w:t>Annex G: Air Risk Model</w:t>
            </w:r>
          </w:p>
        </w:tc>
      </w:tr>
      <w:tr w:rsidR="00067D9F" w:rsidRPr="00E17A10" w14:paraId="494C3356" w14:textId="77777777" w:rsidTr="009D1C54">
        <w:trPr>
          <w:trHeight w:val="534"/>
          <w:jc w:val="center"/>
        </w:trPr>
        <w:tc>
          <w:tcPr>
            <w:tcW w:w="4957" w:type="dxa"/>
          </w:tcPr>
          <w:p w14:paraId="43E5286A" w14:textId="77777777" w:rsidR="00067D9F" w:rsidRPr="00E17A10" w:rsidRDefault="00067D9F" w:rsidP="00BF6F14">
            <w:r w:rsidRPr="00E17A10">
              <w:t>Annex H: Unmanned Traffic Management</w:t>
            </w:r>
            <w:r w:rsidR="002947C7">
              <w:t xml:space="preserve"> (UTM)</w:t>
            </w:r>
            <w:r>
              <w:t xml:space="preserve"> implications to SORA</w:t>
            </w:r>
          </w:p>
        </w:tc>
      </w:tr>
      <w:tr w:rsidR="00067D9F" w14:paraId="24230693" w14:textId="77777777" w:rsidTr="009D1C54">
        <w:trPr>
          <w:jc w:val="center"/>
        </w:trPr>
        <w:tc>
          <w:tcPr>
            <w:tcW w:w="4957" w:type="dxa"/>
          </w:tcPr>
          <w:p w14:paraId="0B5A595D" w14:textId="77777777" w:rsidR="00067D9F" w:rsidRDefault="00067D9F" w:rsidP="00067D9F">
            <w:pPr>
              <w:rPr>
                <w:lang w:val="de-CH"/>
              </w:rPr>
            </w:pPr>
            <w:r w:rsidRPr="00992CB3">
              <w:rPr>
                <w:lang w:val="de-CH"/>
              </w:rPr>
              <w:t xml:space="preserve">Annex </w:t>
            </w:r>
            <w:r>
              <w:rPr>
                <w:lang w:val="de-CH"/>
              </w:rPr>
              <w:t>I</w:t>
            </w:r>
            <w:r w:rsidRPr="00992CB3">
              <w:rPr>
                <w:lang w:val="de-CH"/>
              </w:rPr>
              <w:t>: Glossary</w:t>
            </w:r>
          </w:p>
        </w:tc>
      </w:tr>
      <w:tr w:rsidR="00067D9F" w:rsidRPr="00027EB4" w14:paraId="5618F198" w14:textId="77777777" w:rsidTr="009D1C54">
        <w:trPr>
          <w:jc w:val="center"/>
        </w:trPr>
        <w:tc>
          <w:tcPr>
            <w:tcW w:w="4957" w:type="dxa"/>
          </w:tcPr>
          <w:p w14:paraId="6EBFFB4F" w14:textId="650E4DEA" w:rsidR="00067D9F" w:rsidRPr="001A1D3D" w:rsidRDefault="00067D9F" w:rsidP="009F6AA2">
            <w:pPr>
              <w:rPr>
                <w:lang w:val="it-CH"/>
              </w:rPr>
            </w:pPr>
            <w:r w:rsidRPr="001A1D3D">
              <w:rPr>
                <w:lang w:val="it-CH"/>
              </w:rPr>
              <w:t xml:space="preserve">Annex </w:t>
            </w:r>
            <w:r>
              <w:rPr>
                <w:lang w:val="it-CH"/>
              </w:rPr>
              <w:t>J</w:t>
            </w:r>
            <w:r w:rsidRPr="001A1D3D">
              <w:rPr>
                <w:lang w:val="it-CH"/>
              </w:rPr>
              <w:t xml:space="preserve">: </w:t>
            </w:r>
            <w:r w:rsidR="00F14C29">
              <w:rPr>
                <w:lang w:val="it-CH"/>
              </w:rPr>
              <w:t>Guidance to Regulators, ANSPs, and Other Third Parties</w:t>
            </w:r>
          </w:p>
        </w:tc>
      </w:tr>
    </w:tbl>
    <w:p w14:paraId="15F943A4" w14:textId="77777777" w:rsidR="00067D9F" w:rsidRPr="00067D9F" w:rsidRDefault="00067D9F" w:rsidP="00067D9F">
      <w:pPr>
        <w:jc w:val="center"/>
        <w:rPr>
          <w:b/>
          <w:color w:val="333399"/>
          <w:sz w:val="40"/>
          <w:szCs w:val="40"/>
          <w:lang w:val="it-CH"/>
        </w:rPr>
      </w:pPr>
    </w:p>
    <w:p w14:paraId="16A4A1E1" w14:textId="77777777" w:rsidR="00067D9F" w:rsidRPr="00067D9F" w:rsidRDefault="00067D9F" w:rsidP="007729D2">
      <w:pPr>
        <w:pageBreakBefore/>
        <w:spacing w:before="960" w:after="480"/>
        <w:jc w:val="center"/>
        <w:outlineLvl w:val="0"/>
        <w:rPr>
          <w:rFonts w:ascii="Arial Bold" w:hAnsi="Arial Bold" w:cs="Times New Roman"/>
          <w:b/>
          <w:bCs/>
          <w:caps/>
          <w:color w:val="333399"/>
          <w:sz w:val="40"/>
          <w:szCs w:val="40"/>
          <w:lang w:val="it-CH"/>
        </w:rPr>
        <w:sectPr w:rsidR="00067D9F" w:rsidRPr="00067D9F" w:rsidSect="00B96DEA">
          <w:headerReference w:type="even" r:id="rId8"/>
          <w:headerReference w:type="default" r:id="rId9"/>
          <w:footerReference w:type="even" r:id="rId10"/>
          <w:footerReference w:type="default" r:id="rId11"/>
          <w:headerReference w:type="first" r:id="rId12"/>
          <w:pgSz w:w="11906" w:h="16838" w:code="9"/>
          <w:pgMar w:top="897" w:right="1134" w:bottom="1304" w:left="1134" w:header="709" w:footer="709" w:gutter="0"/>
          <w:pgNumType w:start="1"/>
          <w:cols w:space="708"/>
          <w:titlePg/>
          <w:docGrid w:linePitch="360"/>
        </w:sectPr>
      </w:pPr>
    </w:p>
    <w:p w14:paraId="44E2EA2A" w14:textId="77777777" w:rsidR="007729D2" w:rsidRPr="007729D2" w:rsidRDefault="0044650E" w:rsidP="0045637E">
      <w:pPr>
        <w:pStyle w:val="Heading1"/>
      </w:pPr>
      <w:bookmarkStart w:id="112" w:name="_Toc513091265"/>
      <w:bookmarkEnd w:id="79"/>
      <w:r>
        <w:lastRenderedPageBreak/>
        <w:t>Introduction</w:t>
      </w:r>
      <w:bookmarkEnd w:id="112"/>
    </w:p>
    <w:p w14:paraId="503E144A" w14:textId="77777777" w:rsidR="007E7458" w:rsidRDefault="007E7458">
      <w:pPr>
        <w:pStyle w:val="Heading2"/>
      </w:pPr>
      <w:bookmarkStart w:id="113" w:name="_Toc513091266"/>
      <w:r>
        <w:t>Preface to the first issue of the document</w:t>
      </w:r>
      <w:bookmarkEnd w:id="113"/>
    </w:p>
    <w:p w14:paraId="789D3C36" w14:textId="39B39340" w:rsidR="002506E4" w:rsidRDefault="007E7458" w:rsidP="007E7458">
      <w:pPr>
        <w:pStyle w:val="ListParagraph"/>
        <w:numPr>
          <w:ilvl w:val="0"/>
          <w:numId w:val="5"/>
        </w:numPr>
      </w:pPr>
      <w:r>
        <w:t xml:space="preserve">This </w:t>
      </w:r>
      <w:r w:rsidR="00174D7C">
        <w:t xml:space="preserve">updated </w:t>
      </w:r>
      <w:r>
        <w:t>issue of the Specific Operation Risk Assessment (SORA) is the JARUS WG-6 consensus vision on how to safely</w:t>
      </w:r>
      <w:r w:rsidR="00DC3D7B">
        <w:t xml:space="preserve"> create, evaluate</w:t>
      </w:r>
      <w:r w:rsidR="005A6D37">
        <w:t xml:space="preserve"> and conduct an Unmanned Aircraft System (UAS) </w:t>
      </w:r>
      <w:r>
        <w:t>operation. The SORA</w:t>
      </w:r>
      <w:r w:rsidR="00DC3D7B">
        <w:t xml:space="preserve"> provides a </w:t>
      </w:r>
      <w:r w:rsidR="00F9328F">
        <w:t>methodology</w:t>
      </w:r>
      <w:r w:rsidR="00DC3D7B">
        <w:t xml:space="preserve"> that should guide both the operator and the </w:t>
      </w:r>
      <w:r w:rsidR="007D4797">
        <w:t>competent</w:t>
      </w:r>
      <w:r w:rsidR="00DC3D7B">
        <w:t xml:space="preserve"> authority in establishing whether an operation can be conducted in a safe manner. The document shall </w:t>
      </w:r>
      <w:r w:rsidR="005A6D37">
        <w:t>neither</w:t>
      </w:r>
      <w:r w:rsidR="00DC3D7B">
        <w:t xml:space="preserve"> be used as a checklist nor</w:t>
      </w:r>
      <w:r w:rsidR="005A6D37">
        <w:t xml:space="preserve"> be</w:t>
      </w:r>
      <w:r w:rsidR="00530401">
        <w:t xml:space="preserve"> expected to provide</w:t>
      </w:r>
      <w:r w:rsidR="00DC3D7B">
        <w:t xml:space="preserve"> answers to all the </w:t>
      </w:r>
      <w:r w:rsidR="00530401">
        <w:t>challenges</w:t>
      </w:r>
      <w:r w:rsidR="00DC3D7B">
        <w:t xml:space="preserve">. The SORA is a tailoring guide that allows an operation to have the best fit for the mitigation means and thus a risk reduced to an acceptable level. For this reason, it does not contain prescriptive requirements </w:t>
      </w:r>
      <w:r w:rsidR="00E90034">
        <w:t xml:space="preserve">but </w:t>
      </w:r>
      <w:r w:rsidR="00DC3D7B">
        <w:t>rather objectives to be met at various level</w:t>
      </w:r>
      <w:r w:rsidR="00E90034">
        <w:t>s</w:t>
      </w:r>
      <w:r w:rsidR="00DC3D7B">
        <w:t xml:space="preserve"> of robustness. </w:t>
      </w:r>
    </w:p>
    <w:p w14:paraId="431BE1F2" w14:textId="77777777" w:rsidR="007E7458" w:rsidRDefault="00DC3D7B" w:rsidP="00374F99">
      <w:pPr>
        <w:pStyle w:val="ListParagraph"/>
        <w:numPr>
          <w:ilvl w:val="0"/>
          <w:numId w:val="5"/>
        </w:numPr>
      </w:pPr>
      <w:r>
        <w:t xml:space="preserve">This issue of the SORA is meant to inspire operators and </w:t>
      </w:r>
      <w:r w:rsidR="007D4797">
        <w:t>competent</w:t>
      </w:r>
      <w:r>
        <w:t xml:space="preserve"> authorities and </w:t>
      </w:r>
      <w:r w:rsidR="00530401">
        <w:t>to highlight</w:t>
      </w:r>
      <w:r>
        <w:t xml:space="preserve"> the benefits of a harmonized risk </w:t>
      </w:r>
      <w:r w:rsidR="00435688">
        <w:t xml:space="preserve">assessment </w:t>
      </w:r>
      <w:r>
        <w:t xml:space="preserve">methodology. </w:t>
      </w:r>
      <w:r w:rsidR="00435688">
        <w:t xml:space="preserve">As the work on the SORA evolves, feedback from operators and authorities that use the SORA is highly beneficial. </w:t>
      </w:r>
      <w:r>
        <w:t>The group is therefore making a call to everyone that will use the meth</w:t>
      </w:r>
      <w:r w:rsidR="002506E4">
        <w:t xml:space="preserve">odology to provide </w:t>
      </w:r>
      <w:r w:rsidR="00435688">
        <w:t>this</w:t>
      </w:r>
      <w:r w:rsidR="002506E4">
        <w:t xml:space="preserve"> feedback. For this reason, a specific </w:t>
      </w:r>
      <w:r w:rsidR="00E90034">
        <w:t>feedback form</w:t>
      </w:r>
      <w:r w:rsidR="002506E4">
        <w:t xml:space="preserve"> has been created</w:t>
      </w:r>
      <w:r w:rsidR="00E90034">
        <w:t xml:space="preserve"> at </w:t>
      </w:r>
      <w:hyperlink r:id="rId13" w:history="1">
        <w:r w:rsidR="00374F99" w:rsidRPr="00C50273">
          <w:rPr>
            <w:rStyle w:val="Hyperlink"/>
          </w:rPr>
          <w:t>http://jarus-rpas.org/feedback/SORA</w:t>
        </w:r>
      </w:hyperlink>
      <w:r w:rsidR="00E90034">
        <w:t>. The feedback</w:t>
      </w:r>
      <w:r w:rsidR="00530401">
        <w:t xml:space="preserve"> collected from real-life operations will form the backbone of the updates to the second revision of the document.</w:t>
      </w:r>
    </w:p>
    <w:p w14:paraId="1FB7E459" w14:textId="77777777" w:rsidR="007729D2" w:rsidRPr="007729D2" w:rsidRDefault="007729D2" w:rsidP="004F5970">
      <w:pPr>
        <w:pStyle w:val="Heading2"/>
      </w:pPr>
      <w:bookmarkStart w:id="114" w:name="_Toc513091267"/>
      <w:r w:rsidRPr="007729D2">
        <w:t>Purpose of the document</w:t>
      </w:r>
      <w:bookmarkEnd w:id="114"/>
    </w:p>
    <w:p w14:paraId="6CBFDF3B" w14:textId="77777777" w:rsidR="0044650E" w:rsidRDefault="0044650E" w:rsidP="00857D00">
      <w:pPr>
        <w:pStyle w:val="ListParagraph"/>
        <w:numPr>
          <w:ilvl w:val="0"/>
          <w:numId w:val="17"/>
        </w:numPr>
        <w:pPrChange w:id="115" w:author="Larrow, Jarrett (FAA)" w:date="2018-05-03T08:04:00Z">
          <w:pPr>
            <w:pStyle w:val="ListParagraph"/>
            <w:numPr>
              <w:numId w:val="101"/>
            </w:numPr>
            <w:tabs>
              <w:tab w:val="num" w:pos="360"/>
            </w:tabs>
          </w:pPr>
        </w:pPrChange>
      </w:pPr>
      <w:r w:rsidRPr="00FC15C6">
        <w:t xml:space="preserve">The purpose of the Specific Operation Risk Assessment (SORA) is to propose a methodology for the risk assessment primarily required to support the application for an authorization to operate </w:t>
      </w:r>
      <w:r w:rsidR="007916BC">
        <w:t>a</w:t>
      </w:r>
      <w:r w:rsidR="00530401">
        <w:t>n</w:t>
      </w:r>
      <w:r w:rsidR="007916BC">
        <w:t xml:space="preserve"> </w:t>
      </w:r>
      <w:r w:rsidR="00CF7022">
        <w:t>Unmanned</w:t>
      </w:r>
      <w:r w:rsidR="007916BC" w:rsidRPr="004D6C6B">
        <w:t xml:space="preserve"> Aircraft System </w:t>
      </w:r>
      <w:r w:rsidR="007916BC">
        <w:t>(</w:t>
      </w:r>
      <w:r w:rsidR="00187ECA">
        <w:t>UAS</w:t>
      </w:r>
      <w:r w:rsidR="007916BC">
        <w:t>)</w:t>
      </w:r>
      <w:r w:rsidR="007916BC" w:rsidRPr="004D6C6B">
        <w:t xml:space="preserve"> </w:t>
      </w:r>
      <w:r w:rsidRPr="00FC15C6">
        <w:t xml:space="preserve">within the </w:t>
      </w:r>
      <w:r w:rsidRPr="0044650E">
        <w:rPr>
          <w:i/>
        </w:rPr>
        <w:t>specific</w:t>
      </w:r>
      <w:r w:rsidR="00D00A85">
        <w:rPr>
          <w:rStyle w:val="FootnoteReference"/>
          <w:i/>
        </w:rPr>
        <w:footnoteReference w:id="1"/>
      </w:r>
      <w:r w:rsidRPr="00FC15C6">
        <w:t xml:space="preserve"> category</w:t>
      </w:r>
      <w:r w:rsidR="00C635F5">
        <w:t xml:space="preserve">. </w:t>
      </w:r>
    </w:p>
    <w:p w14:paraId="17E3BD6B" w14:textId="77777777" w:rsidR="004F2EC8" w:rsidRDefault="004F2EC8" w:rsidP="00857D00">
      <w:pPr>
        <w:pStyle w:val="ListParagraph"/>
        <w:numPr>
          <w:ilvl w:val="0"/>
          <w:numId w:val="17"/>
        </w:numPr>
        <w:pPrChange w:id="116" w:author="Larrow, Jarrett (FAA)" w:date="2018-05-03T08:04:00Z">
          <w:pPr>
            <w:pStyle w:val="ListParagraph"/>
            <w:numPr>
              <w:numId w:val="101"/>
            </w:numPr>
            <w:tabs>
              <w:tab w:val="num" w:pos="360"/>
            </w:tabs>
          </w:pPr>
        </w:pPrChange>
      </w:pPr>
      <w:r>
        <w:t>The application of t</w:t>
      </w:r>
      <w:r w:rsidRPr="004172E7">
        <w:t xml:space="preserve">his methodology is </w:t>
      </w:r>
      <w:r>
        <w:t>an acceptable</w:t>
      </w:r>
      <w:r w:rsidRPr="004172E7">
        <w:t xml:space="preserve"> </w:t>
      </w:r>
      <w:r>
        <w:t xml:space="preserve">means </w:t>
      </w:r>
      <w:r w:rsidRPr="004172E7">
        <w:t>to</w:t>
      </w:r>
      <w:r>
        <w:t xml:space="preserve"> </w:t>
      </w:r>
      <w:r w:rsidR="00C6159C">
        <w:t>evaluate</w:t>
      </w:r>
      <w:r>
        <w:t xml:space="preserve"> the risks associated with the operation of an </w:t>
      </w:r>
      <w:r w:rsidR="00187ECA">
        <w:t>UAS</w:t>
      </w:r>
      <w:r>
        <w:t xml:space="preserve"> </w:t>
      </w:r>
      <w:r w:rsidRPr="004172E7">
        <w:t>within the specific category</w:t>
      </w:r>
      <w:r>
        <w:t xml:space="preserve"> and to determine the acceptability of the proposed operation.</w:t>
      </w:r>
    </w:p>
    <w:p w14:paraId="16E66367" w14:textId="77777777" w:rsidR="00811130" w:rsidRPr="00811130" w:rsidRDefault="00811130" w:rsidP="00857D00">
      <w:pPr>
        <w:pStyle w:val="ListParagraph"/>
        <w:numPr>
          <w:ilvl w:val="0"/>
          <w:numId w:val="17"/>
        </w:numPr>
        <w:pPrChange w:id="117" w:author="Larrow, Jarrett (FAA)" w:date="2018-05-03T08:04:00Z">
          <w:pPr>
            <w:pStyle w:val="ListParagraph"/>
            <w:numPr>
              <w:numId w:val="101"/>
            </w:numPr>
            <w:tabs>
              <w:tab w:val="num" w:pos="360"/>
            </w:tabs>
          </w:pPr>
        </w:pPrChange>
      </w:pPr>
      <w:r w:rsidRPr="00811130">
        <w:t>The SORA is not a one-stop-shop for full integration of all type of drones in all classes of airspace</w:t>
      </w:r>
      <w:r w:rsidR="00E84343">
        <w:t>.</w:t>
      </w:r>
    </w:p>
    <w:p w14:paraId="1F801C5E" w14:textId="30FF4730" w:rsidR="0044650E" w:rsidRDefault="0065360C" w:rsidP="00857D00">
      <w:pPr>
        <w:pStyle w:val="ListParagraph"/>
        <w:numPr>
          <w:ilvl w:val="0"/>
          <w:numId w:val="17"/>
        </w:numPr>
        <w:pPrChange w:id="118" w:author="Larrow, Jarrett (FAA)" w:date="2018-05-03T08:04:00Z">
          <w:pPr>
            <w:pStyle w:val="ListParagraph"/>
            <w:numPr>
              <w:numId w:val="101"/>
            </w:numPr>
            <w:tabs>
              <w:tab w:val="num" w:pos="360"/>
            </w:tabs>
          </w:pPr>
        </w:pPrChange>
      </w:pPr>
      <w:r w:rsidRPr="0065360C">
        <w:t>This methodology may be applied where the traditional app</w:t>
      </w:r>
      <w:r w:rsidR="003778C7">
        <w:t>roach to aircraft certification</w:t>
      </w:r>
      <w:r w:rsidRPr="0065360C">
        <w:t xml:space="preserve"> </w:t>
      </w:r>
      <w:r w:rsidR="003778C7">
        <w:t>(approving the design,</w:t>
      </w:r>
      <w:r w:rsidRPr="0065360C">
        <w:t xml:space="preserve"> issuing an airworthiness approval and type certificate</w:t>
      </w:r>
      <w:r w:rsidR="003778C7">
        <w:t>)</w:t>
      </w:r>
      <w:r w:rsidRPr="0065360C">
        <w:t xml:space="preserve"> may not be appropriate due to an </w:t>
      </w:r>
      <w:r w:rsidR="005A6D37">
        <w:t>operator/</w:t>
      </w:r>
      <w:r w:rsidRPr="0065360C">
        <w:t xml:space="preserve">applicant’s desire to operate a </w:t>
      </w:r>
      <w:r w:rsidR="00187ECA">
        <w:t>UAS</w:t>
      </w:r>
      <w:r w:rsidRPr="0065360C">
        <w:t xml:space="preserve"> in a limited or restricted manner.</w:t>
      </w:r>
      <w:r w:rsidR="00C635F5">
        <w:t xml:space="preserve"> </w:t>
      </w:r>
      <w:r w:rsidR="00303233" w:rsidRPr="004172E7">
        <w:t>Th</w:t>
      </w:r>
      <w:r w:rsidR="00303233">
        <w:t>is</w:t>
      </w:r>
      <w:r w:rsidR="00303233" w:rsidRPr="004172E7">
        <w:t xml:space="preserve"> </w:t>
      </w:r>
      <w:r w:rsidR="0044650E" w:rsidRPr="004172E7">
        <w:t xml:space="preserve">method </w:t>
      </w:r>
      <w:r w:rsidR="00303233">
        <w:t>may</w:t>
      </w:r>
      <w:r w:rsidR="00303233" w:rsidRPr="004172E7">
        <w:t xml:space="preserve"> </w:t>
      </w:r>
      <w:r w:rsidR="0044650E" w:rsidRPr="004172E7">
        <w:t xml:space="preserve">also be used </w:t>
      </w:r>
      <w:r w:rsidR="00303233">
        <w:t>to</w:t>
      </w:r>
      <w:r w:rsidR="00303233" w:rsidRPr="004172E7">
        <w:t xml:space="preserve"> </w:t>
      </w:r>
      <w:r w:rsidR="0044650E" w:rsidRPr="004172E7">
        <w:t xml:space="preserve">support activities necessary to determine airworthiness </w:t>
      </w:r>
      <w:r w:rsidR="00C635F5">
        <w:t>requirements</w:t>
      </w:r>
      <w:r w:rsidR="0044650E" w:rsidRPr="004172E7">
        <w:t>.</w:t>
      </w:r>
      <w:r w:rsidR="005D1934">
        <w:t xml:space="preserve"> </w:t>
      </w:r>
      <w:r w:rsidR="005D1934" w:rsidRPr="005D1934">
        <w:t xml:space="preserve">This assumes that safety objectives set forth in or derived from </w:t>
      </w:r>
      <w:r w:rsidR="005D1934">
        <w:t>the RPAS</w:t>
      </w:r>
      <w:r w:rsidR="005D1934" w:rsidRPr="005D1934">
        <w:t xml:space="preserve"> AMC.1309 fo</w:t>
      </w:r>
      <w:r w:rsidR="005D1934">
        <w:t>r the Certified category are</w:t>
      </w:r>
      <w:r w:rsidR="005D1934" w:rsidRPr="005D1934">
        <w:t xml:space="preserve"> consistent with the ones set forth or derived from for the Specific category.</w:t>
      </w:r>
    </w:p>
    <w:p w14:paraId="10CD1399" w14:textId="77777777" w:rsidR="00D02042" w:rsidRDefault="0044650E" w:rsidP="00857D00">
      <w:pPr>
        <w:pStyle w:val="ListParagraph"/>
        <w:numPr>
          <w:ilvl w:val="0"/>
          <w:numId w:val="17"/>
        </w:numPr>
        <w:pPrChange w:id="119" w:author="Larrow, Jarrett (FAA)" w:date="2018-05-03T08:04:00Z">
          <w:pPr>
            <w:pStyle w:val="ListParagraph"/>
            <w:numPr>
              <w:numId w:val="101"/>
            </w:numPr>
            <w:tabs>
              <w:tab w:val="num" w:pos="360"/>
            </w:tabs>
          </w:pPr>
        </w:pPrChange>
      </w:pPr>
      <w:r w:rsidRPr="00C65DCE">
        <w:t xml:space="preserve">The </w:t>
      </w:r>
      <w:r w:rsidR="00303233">
        <w:t xml:space="preserve">methodology </w:t>
      </w:r>
      <w:r w:rsidRPr="00C65DCE">
        <w:t xml:space="preserve">is </w:t>
      </w:r>
      <w:r>
        <w:t xml:space="preserve">based on </w:t>
      </w:r>
      <w:r w:rsidR="00303233">
        <w:t>the principle</w:t>
      </w:r>
      <w:r w:rsidR="00303233" w:rsidRPr="00C65DCE">
        <w:t xml:space="preserve"> </w:t>
      </w:r>
      <w:r w:rsidR="006811DB">
        <w:t xml:space="preserve">of </w:t>
      </w:r>
      <w:r w:rsidRPr="00C65DCE">
        <w:t>a</w:t>
      </w:r>
      <w:r>
        <w:t xml:space="preserve"> </w:t>
      </w:r>
      <w:r w:rsidRPr="00421EEA">
        <w:t>holistic</w:t>
      </w:r>
      <w:r>
        <w:t>/total system safety</w:t>
      </w:r>
      <w:r w:rsidRPr="00C65DCE">
        <w:t xml:space="preserve"> risk based </w:t>
      </w:r>
      <w:r w:rsidR="000D7F48">
        <w:t xml:space="preserve">assessment </w:t>
      </w:r>
      <w:r w:rsidRPr="00C65DCE">
        <w:t xml:space="preserve">model </w:t>
      </w:r>
      <w:r w:rsidR="00EB5CDA">
        <w:t>used</w:t>
      </w:r>
      <w:r w:rsidR="00C635F5">
        <w:t xml:space="preserve"> </w:t>
      </w:r>
      <w:r w:rsidR="006811DB">
        <w:t xml:space="preserve">to evaluate </w:t>
      </w:r>
      <w:r>
        <w:t xml:space="preserve">the risks related to a given operation. The model </w:t>
      </w:r>
      <w:r w:rsidRPr="00C65DCE">
        <w:t xml:space="preserve">considers </w:t>
      </w:r>
      <w:r>
        <w:t>threats of all nature</w:t>
      </w:r>
      <w:r w:rsidR="00F02274">
        <w:t xml:space="preserve"> for a specified hazard,</w:t>
      </w:r>
      <w:r>
        <w:t xml:space="preserve"> </w:t>
      </w:r>
      <w:r w:rsidR="00F02274">
        <w:t xml:space="preserve">the relevant </w:t>
      </w:r>
      <w:r w:rsidR="005D1934">
        <w:t xml:space="preserve">design and operational </w:t>
      </w:r>
      <w:r w:rsidR="00C635F5">
        <w:t>mitigations</w:t>
      </w:r>
      <w:r w:rsidR="00F02274">
        <w:t>,</w:t>
      </w:r>
      <w:r w:rsidR="000D7F48">
        <w:t xml:space="preserve"> </w:t>
      </w:r>
      <w:r>
        <w:t>and evaluates them systematically to</w:t>
      </w:r>
      <w:r w:rsidRPr="00C65DCE">
        <w:t xml:space="preserve"> determine the </w:t>
      </w:r>
      <w:r>
        <w:t>boundaries</w:t>
      </w:r>
      <w:r w:rsidRPr="00C65DCE">
        <w:t xml:space="preserve"> for a safe operation.</w:t>
      </w:r>
      <w:r>
        <w:t xml:space="preserve"> This method is applicable to the operator</w:t>
      </w:r>
      <w:r w:rsidR="005A6D37">
        <w:t>/</w:t>
      </w:r>
      <w:r>
        <w:t xml:space="preserve">applicant as a way to determine acceptable risk levels </w:t>
      </w:r>
      <w:r w:rsidR="00AA416D">
        <w:t xml:space="preserve">and to </w:t>
      </w:r>
      <w:r w:rsidR="000F766C">
        <w:t>validate</w:t>
      </w:r>
      <w:r w:rsidR="00AA416D">
        <w:t xml:space="preserve"> that those levels are complied with by the proposed operations</w:t>
      </w:r>
      <w:r w:rsidR="000F766C">
        <w:t>.</w:t>
      </w:r>
      <w:r w:rsidR="00AA416D">
        <w:t xml:space="preserve"> </w:t>
      </w:r>
      <w:r w:rsidR="000F766C">
        <w:t>The</w:t>
      </w:r>
      <w:r>
        <w:t xml:space="preserve"> </w:t>
      </w:r>
      <w:r w:rsidR="007D4797">
        <w:t>competent authority</w:t>
      </w:r>
      <w:r>
        <w:t xml:space="preserve"> </w:t>
      </w:r>
      <w:r w:rsidR="000F766C">
        <w:t xml:space="preserve">may also apply this methodology </w:t>
      </w:r>
      <w:r>
        <w:t xml:space="preserve">as a way to </w:t>
      </w:r>
      <w:r w:rsidR="000F766C">
        <w:t>gain confidence</w:t>
      </w:r>
      <w:r w:rsidR="00F02274">
        <w:t xml:space="preserve"> </w:t>
      </w:r>
      <w:r w:rsidR="001F33D2">
        <w:t>that the operator is capable of</w:t>
      </w:r>
      <w:r>
        <w:t xml:space="preserve"> </w:t>
      </w:r>
      <w:r w:rsidR="000F766C">
        <w:t>conducting the operation safely</w:t>
      </w:r>
      <w:r>
        <w:t>.</w:t>
      </w:r>
    </w:p>
    <w:p w14:paraId="26759912" w14:textId="7D6C5205" w:rsidR="00D02042" w:rsidRDefault="00D02042" w:rsidP="00857D00">
      <w:pPr>
        <w:pStyle w:val="ListParagraph"/>
        <w:numPr>
          <w:ilvl w:val="0"/>
          <w:numId w:val="17"/>
        </w:numPr>
        <w:pPrChange w:id="120" w:author="Larrow, Jarrett (FAA)" w:date="2018-05-03T08:04:00Z">
          <w:pPr>
            <w:pStyle w:val="ListParagraph"/>
            <w:numPr>
              <w:numId w:val="101"/>
            </w:numPr>
            <w:tabs>
              <w:tab w:val="num" w:pos="360"/>
            </w:tabs>
          </w:pPr>
        </w:pPrChange>
      </w:pPr>
      <w:r>
        <w:t>In order to avoid repetitive individual approvals, t</w:t>
      </w:r>
      <w:r w:rsidRPr="00D02042">
        <w:t xml:space="preserve">he </w:t>
      </w:r>
      <w:r w:rsidR="007D4797">
        <w:t xml:space="preserve">competent </w:t>
      </w:r>
      <w:r>
        <w:t>authority may</w:t>
      </w:r>
      <w:r w:rsidRPr="00D02042">
        <w:t xml:space="preserve"> </w:t>
      </w:r>
      <w:r>
        <w:t xml:space="preserve">also apply </w:t>
      </w:r>
      <w:r w:rsidRPr="00D02042">
        <w:t xml:space="preserve">the methodology </w:t>
      </w:r>
      <w:r>
        <w:t xml:space="preserve">to </w:t>
      </w:r>
      <w:r w:rsidRPr="00D02042">
        <w:t xml:space="preserve">define </w:t>
      </w:r>
      <w:r>
        <w:t xml:space="preserve">“standard scenarios” </w:t>
      </w:r>
      <w:r w:rsidRPr="00D02042">
        <w:t xml:space="preserve">for identified </w:t>
      </w:r>
      <w:r>
        <w:t xml:space="preserve">types of ConOps with known </w:t>
      </w:r>
      <w:r w:rsidR="00CC613B">
        <w:lastRenderedPageBreak/>
        <w:t>hazards</w:t>
      </w:r>
      <w:r w:rsidR="00CC613B" w:rsidRPr="00D02042">
        <w:t xml:space="preserve"> </w:t>
      </w:r>
      <w:r w:rsidRPr="00D02042">
        <w:t>and acceptable risk mitigation</w:t>
      </w:r>
      <w:r>
        <w:t>s</w:t>
      </w:r>
      <w:r w:rsidRPr="00D02042">
        <w:t>.</w:t>
      </w:r>
    </w:p>
    <w:p w14:paraId="087DFBC5" w14:textId="77777777" w:rsidR="006E71A8" w:rsidRDefault="006E71A8" w:rsidP="00857D00">
      <w:pPr>
        <w:pStyle w:val="ListParagraph"/>
        <w:numPr>
          <w:ilvl w:val="0"/>
          <w:numId w:val="17"/>
        </w:numPr>
        <w:pPrChange w:id="121" w:author="Larrow, Jarrett (FAA)" w:date="2018-05-03T08:04:00Z">
          <w:pPr>
            <w:pStyle w:val="ListParagraph"/>
            <w:numPr>
              <w:numId w:val="101"/>
            </w:numPr>
            <w:tabs>
              <w:tab w:val="num" w:pos="360"/>
            </w:tabs>
          </w:pPr>
        </w:pPrChange>
      </w:pPr>
      <w:r>
        <w:t xml:space="preserve">The methodology and the related processes and values proposed in this document are intended to serve as guidance to the </w:t>
      </w:r>
      <w:r w:rsidR="007D4797">
        <w:t xml:space="preserve">competent </w:t>
      </w:r>
      <w:r w:rsidR="0096008B">
        <w:t xml:space="preserve">authorities </w:t>
      </w:r>
      <w:r>
        <w:t xml:space="preserve">when performing a risk assessment. The </w:t>
      </w:r>
      <w:r w:rsidR="007D4797">
        <w:t xml:space="preserve">competent </w:t>
      </w:r>
      <w:r w:rsidR="0096008B">
        <w:t>authorities</w:t>
      </w:r>
      <w:r w:rsidR="0096008B" w:rsidDel="0096008B">
        <w:t xml:space="preserve"> </w:t>
      </w:r>
      <w:r>
        <w:t xml:space="preserve">could decide to </w:t>
      </w:r>
      <w:r w:rsidR="00306E01">
        <w:t>adapt</w:t>
      </w:r>
      <w:r>
        <w:t xml:space="preserve"> any section of this document to </w:t>
      </w:r>
      <w:r w:rsidR="00306E01">
        <w:t>their regulatory framework</w:t>
      </w:r>
      <w:r>
        <w:t>.</w:t>
      </w:r>
    </w:p>
    <w:p w14:paraId="643058D4" w14:textId="77777777" w:rsidR="007B45BD" w:rsidRDefault="007B45BD" w:rsidP="00722AF1">
      <w:pPr>
        <w:pStyle w:val="ListParagraph"/>
        <w:numPr>
          <w:ilvl w:val="0"/>
          <w:numId w:val="0"/>
        </w:numPr>
      </w:pPr>
    </w:p>
    <w:p w14:paraId="2DCCB9EC" w14:textId="77777777" w:rsidR="007729D2" w:rsidRDefault="007729D2" w:rsidP="004F5970">
      <w:pPr>
        <w:pStyle w:val="Heading2"/>
      </w:pPr>
      <w:bookmarkStart w:id="122" w:name="_Ref442704895"/>
      <w:bookmarkStart w:id="123" w:name="_Toc513091268"/>
      <w:r w:rsidRPr="007729D2">
        <w:t>Applicability</w:t>
      </w:r>
      <w:bookmarkEnd w:id="122"/>
      <w:bookmarkEnd w:id="123"/>
    </w:p>
    <w:p w14:paraId="220564B5" w14:textId="77777777" w:rsidR="0044650E" w:rsidRDefault="0044650E" w:rsidP="004D6C6B">
      <w:pPr>
        <w:pStyle w:val="ListParagraph"/>
      </w:pPr>
      <w:r w:rsidRPr="004D6C6B">
        <w:t xml:space="preserve">The methodology presented in this document </w:t>
      </w:r>
      <w:r w:rsidR="007D1745">
        <w:t>is</w:t>
      </w:r>
      <w:r w:rsidRPr="004D6C6B">
        <w:t xml:space="preserve"> </w:t>
      </w:r>
      <w:r w:rsidR="007E69E4">
        <w:t>aimed at</w:t>
      </w:r>
      <w:r w:rsidRPr="004D6C6B">
        <w:t xml:space="preserve"> </w:t>
      </w:r>
      <w:r w:rsidR="007E69E4">
        <w:t>e</w:t>
      </w:r>
      <w:r w:rsidRPr="004D6C6B">
        <w:t>valuat</w:t>
      </w:r>
      <w:r w:rsidR="007E69E4">
        <w:t>ing</w:t>
      </w:r>
      <w:r w:rsidRPr="004D6C6B">
        <w:t xml:space="preserve"> the risks involved </w:t>
      </w:r>
      <w:r w:rsidR="007D1745">
        <w:t>with</w:t>
      </w:r>
      <w:r w:rsidR="007D1745" w:rsidRPr="004D6C6B">
        <w:t xml:space="preserve"> </w:t>
      </w:r>
      <w:r w:rsidRPr="004D6C6B">
        <w:t xml:space="preserve">the operation of </w:t>
      </w:r>
      <w:r w:rsidR="00CF7022">
        <w:t>Unmanned</w:t>
      </w:r>
      <w:r w:rsidR="007916BC" w:rsidRPr="004D6C6B">
        <w:t xml:space="preserve"> Aircraft System </w:t>
      </w:r>
      <w:r w:rsidR="007916BC">
        <w:t>(</w:t>
      </w:r>
      <w:r w:rsidR="00187ECA">
        <w:t>UAS</w:t>
      </w:r>
      <w:r w:rsidR="007916BC">
        <w:t>)</w:t>
      </w:r>
      <w:r w:rsidRPr="004D6C6B">
        <w:t xml:space="preserve"> of any class and size</w:t>
      </w:r>
      <w:r w:rsidR="00A22FD1">
        <w:t xml:space="preserve"> and for any type of operation (including experimental, R&amp;D and prototyping)</w:t>
      </w:r>
      <w:r w:rsidRPr="004D6C6B">
        <w:t>. It is particularly suited</w:t>
      </w:r>
      <w:r w:rsidR="004D6C6B" w:rsidRPr="004D6C6B">
        <w:t>,</w:t>
      </w:r>
      <w:r w:rsidRPr="004D6C6B">
        <w:t xml:space="preserve"> </w:t>
      </w:r>
      <w:r w:rsidR="004D6C6B" w:rsidRPr="004D6C6B">
        <w:t xml:space="preserve">but not limited </w:t>
      </w:r>
      <w:r w:rsidR="00AA6A58" w:rsidRPr="004D6C6B">
        <w:t>to “</w:t>
      </w:r>
      <w:r w:rsidRPr="004D6C6B">
        <w:t>specific” operation</w:t>
      </w:r>
      <w:r w:rsidR="004D6C6B" w:rsidRPr="004D6C6B">
        <w:t>s for which a hazard and risk assessment is required.</w:t>
      </w:r>
    </w:p>
    <w:p w14:paraId="43F542A7" w14:textId="77777777" w:rsidR="0030525B" w:rsidRPr="004D6C6B" w:rsidRDefault="0030525B" w:rsidP="004D6C6B">
      <w:pPr>
        <w:pStyle w:val="ListParagraph"/>
      </w:pPr>
      <w:r>
        <w:t>Risks associated with collisions between UAS are in the scope of the methodology</w:t>
      </w:r>
      <w:r w:rsidR="00022159">
        <w:t xml:space="preserve"> and</w:t>
      </w:r>
      <w:r>
        <w:t xml:space="preserve"> will be addressed in a future release of the document.</w:t>
      </w:r>
    </w:p>
    <w:p w14:paraId="330AE4C6" w14:textId="77777777" w:rsidR="004D6C6B" w:rsidRPr="004D6C6B" w:rsidRDefault="004D6C6B" w:rsidP="004D6C6B">
      <w:pPr>
        <w:pStyle w:val="ListParagraph"/>
      </w:pPr>
      <w:r w:rsidRPr="004D6C6B">
        <w:t xml:space="preserve">The carriage of people or </w:t>
      </w:r>
      <w:r w:rsidR="00D61FA2">
        <w:t xml:space="preserve">payloads </w:t>
      </w:r>
      <w:r w:rsidR="00D61FA2" w:rsidRPr="004D6C6B">
        <w:t xml:space="preserve">on board the </w:t>
      </w:r>
      <w:r w:rsidR="00D61FA2">
        <w:t>UAS</w:t>
      </w:r>
      <w:r w:rsidR="00D61FA2" w:rsidRPr="004D6C6B">
        <w:t xml:space="preserve"> (e.g. weapons)</w:t>
      </w:r>
      <w:r w:rsidR="00D61FA2">
        <w:t xml:space="preserve"> that in themselves present additional hazards</w:t>
      </w:r>
      <w:r w:rsidRPr="004D6C6B">
        <w:t xml:space="preserve"> </w:t>
      </w:r>
      <w:r w:rsidR="00D61FA2">
        <w:t xml:space="preserve">should the UAS have a mishap </w:t>
      </w:r>
      <w:r w:rsidRPr="004D6C6B">
        <w:t xml:space="preserve">is explicitly excluded from the </w:t>
      </w:r>
      <w:r w:rsidR="00D61FA2">
        <w:t>scope of work</w:t>
      </w:r>
      <w:r w:rsidR="00D61FA2" w:rsidRPr="004D6C6B">
        <w:t xml:space="preserve"> </w:t>
      </w:r>
      <w:r w:rsidRPr="004D6C6B">
        <w:t>of this methodology.</w:t>
      </w:r>
    </w:p>
    <w:p w14:paraId="43F74D2E" w14:textId="77777777" w:rsidR="004D6C6B" w:rsidRPr="00AA075C" w:rsidRDefault="004D6C6B" w:rsidP="004D6C6B">
      <w:pPr>
        <w:pStyle w:val="ListParagraph"/>
      </w:pPr>
      <w:bookmarkStart w:id="124" w:name="_Ref442704849"/>
      <w:r w:rsidRPr="004D6C6B">
        <w:t>Security aspects are excluded from the applicability of this methodology</w:t>
      </w:r>
      <w:r w:rsidR="00703294">
        <w:t xml:space="preserve"> </w:t>
      </w:r>
      <w:r w:rsidR="00703294" w:rsidRPr="00AA075C">
        <w:t>(when not limited to those confined by the airworthiness of the systems</w:t>
      </w:r>
      <w:r w:rsidR="005A6D37">
        <w:t>)</w:t>
      </w:r>
      <w:r w:rsidR="00703294" w:rsidRPr="00AA075C">
        <w:t>, e.g. aspects relevant to the protection from unlawf</w:t>
      </w:r>
      <w:r w:rsidR="005A6D37">
        <w:t>ul electromagnetic interference</w:t>
      </w:r>
      <w:r w:rsidRPr="00AA075C">
        <w:t>.</w:t>
      </w:r>
      <w:bookmarkEnd w:id="124"/>
    </w:p>
    <w:p w14:paraId="0158C1F8" w14:textId="77777777" w:rsidR="00242BC9" w:rsidRDefault="00242BC9" w:rsidP="004D6C6B">
      <w:pPr>
        <w:pStyle w:val="ListParagraph"/>
      </w:pPr>
      <w:r>
        <w:t>Privacy aspects are excluded from the applicability of this methodology</w:t>
      </w:r>
      <w:r w:rsidR="00C635F5">
        <w:t>.</w:t>
      </w:r>
    </w:p>
    <w:p w14:paraId="4515FBEB" w14:textId="77777777" w:rsidR="00AF2E5B" w:rsidRDefault="00AF2E5B" w:rsidP="004D6C6B">
      <w:pPr>
        <w:pStyle w:val="ListParagraph"/>
      </w:pPr>
      <w:r>
        <w:t>The SORA can be used to support waiving regulatory requirements applicable to the operation if it can be demonstrated that the operation can be conducted with an acceptable level of safety.</w:t>
      </w:r>
    </w:p>
    <w:p w14:paraId="776E4262" w14:textId="77777777" w:rsidR="001F0BFE" w:rsidRDefault="001F0BFE" w:rsidP="004D6C6B">
      <w:pPr>
        <w:pStyle w:val="ListParagraph"/>
      </w:pPr>
      <w:r>
        <w:t>In addition to performing a SORA the operator has to ensure compliance to all regulatory requirements applicable to the operation not addressed by the SORA</w:t>
      </w:r>
      <w:r w:rsidR="009E66C8">
        <w:t>.</w:t>
      </w:r>
    </w:p>
    <w:p w14:paraId="5BF59100" w14:textId="77777777" w:rsidR="007729D2" w:rsidRDefault="0012231C" w:rsidP="00AA6A58">
      <w:pPr>
        <w:pStyle w:val="Heading2"/>
      </w:pPr>
      <w:bookmarkStart w:id="125" w:name="_Toc513091269"/>
      <w:r>
        <w:t>Key concepts and definitions</w:t>
      </w:r>
      <w:bookmarkEnd w:id="125"/>
    </w:p>
    <w:p w14:paraId="76C8A050" w14:textId="77777777" w:rsidR="00AA6A58" w:rsidRDefault="00AA6A58" w:rsidP="00857D00">
      <w:pPr>
        <w:pStyle w:val="ListParagraph"/>
        <w:numPr>
          <w:ilvl w:val="0"/>
          <w:numId w:val="9"/>
        </w:numPr>
        <w:pPrChange w:id="126" w:author="Larrow, Jarrett (FAA)" w:date="2018-05-03T08:04:00Z">
          <w:pPr>
            <w:pStyle w:val="ListParagraph"/>
            <w:numPr>
              <w:numId w:val="20"/>
            </w:numPr>
            <w:tabs>
              <w:tab w:val="num" w:pos="454"/>
            </w:tabs>
            <w:ind w:left="454" w:hanging="454"/>
          </w:pPr>
        </w:pPrChange>
      </w:pPr>
      <w:r w:rsidRPr="008E3391">
        <w:t xml:space="preserve">A glossary providing all abbreviations and definitions is provided in Annex </w:t>
      </w:r>
      <w:r w:rsidR="00A45B20">
        <w:t>I</w:t>
      </w:r>
      <w:r w:rsidR="00026021" w:rsidRPr="008E3391">
        <w:t>.</w:t>
      </w:r>
    </w:p>
    <w:p w14:paraId="09BB0BCF" w14:textId="77777777" w:rsidR="0012231C" w:rsidRDefault="0012231C" w:rsidP="0012231C">
      <w:pPr>
        <w:pStyle w:val="Heading3"/>
      </w:pPr>
      <w:bookmarkStart w:id="127" w:name="_Toc513091270"/>
      <w:r>
        <w:t>Semantic model</w:t>
      </w:r>
      <w:bookmarkEnd w:id="127"/>
    </w:p>
    <w:p w14:paraId="67C0C9A8" w14:textId="5D9101D2" w:rsidR="00AF0EE4" w:rsidRDefault="00AF0EE4" w:rsidP="00857D00">
      <w:pPr>
        <w:pStyle w:val="ListParagraph"/>
        <w:numPr>
          <w:ilvl w:val="0"/>
          <w:numId w:val="7"/>
        </w:numPr>
        <w:pPrChange w:id="128" w:author="Larrow, Jarrett (FAA)" w:date="2018-05-03T08:04:00Z">
          <w:pPr>
            <w:pStyle w:val="ListParagraph"/>
            <w:numPr>
              <w:numId w:val="13"/>
            </w:numPr>
          </w:pPr>
        </w:pPrChange>
      </w:pPr>
      <w:r>
        <w:t>In order to enable effective communication of all aspects of the SORA, the methodology requires standardized use of terminology for phases of operation, procedures, and operational volumes.  The provided semantic model (</w:t>
      </w:r>
      <w:r>
        <w:fldChar w:fldCharType="begin"/>
      </w:r>
      <w:r>
        <w:instrText xml:space="preserve"> REF _Ref513024403 \h </w:instrText>
      </w:r>
      <w:r>
        <w:fldChar w:fldCharType="separate"/>
      </w:r>
      <w:r w:rsidR="001A244A">
        <w:t xml:space="preserve">Figure </w:t>
      </w:r>
      <w:r w:rsidR="001A244A">
        <w:rPr>
          <w:noProof/>
        </w:rPr>
        <w:t>1</w:t>
      </w:r>
      <w:r>
        <w:fldChar w:fldCharType="end"/>
      </w:r>
      <w:r>
        <w:t>) correlates these items to ensure consistent use between all users of the SORA.  The graphical representation of the model (</w:t>
      </w:r>
      <w:r>
        <w:fldChar w:fldCharType="begin"/>
      </w:r>
      <w:r>
        <w:instrText xml:space="preserve"> REF _Ref513024412 \h </w:instrText>
      </w:r>
      <w:r>
        <w:fldChar w:fldCharType="separate"/>
      </w:r>
      <w:r w:rsidR="001A244A">
        <w:t xml:space="preserve">Figure </w:t>
      </w:r>
      <w:r w:rsidR="001A244A">
        <w:rPr>
          <w:noProof/>
        </w:rPr>
        <w:t>2</w:t>
      </w:r>
      <w:r>
        <w:fldChar w:fldCharType="end"/>
      </w:r>
      <w:r>
        <w:t>) provides a visual reference to aid the reader in understanding the terminology used in the document.</w:t>
      </w:r>
    </w:p>
    <w:p w14:paraId="6A051A7B" w14:textId="77777777" w:rsidR="00AF0EE4" w:rsidRDefault="00AF0EE4" w:rsidP="00AF0EE4">
      <w:pPr>
        <w:pStyle w:val="ListParagraph"/>
        <w:numPr>
          <w:ilvl w:val="0"/>
          <w:numId w:val="0"/>
        </w:numPr>
        <w:ind w:left="1080"/>
      </w:pPr>
    </w:p>
    <w:p w14:paraId="60D5C277" w14:textId="77777777" w:rsidR="00AF0EE4" w:rsidRDefault="00AF0EE4" w:rsidP="00672F5A">
      <w:pPr>
        <w:pStyle w:val="Figure"/>
      </w:pPr>
      <w:r>
        <w:object w:dxaOrig="10710" w:dyaOrig="6998" w14:anchorId="705D74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05pt" o:ole="">
            <v:imagedata r:id="rId14" o:title=""/>
          </v:shape>
          <o:OLEObject Type="Embed" ProgID="Visio.Drawing.15" ShapeID="_x0000_i1025" DrawAspect="Content" ObjectID="_1586839818" r:id="rId15"/>
        </w:object>
      </w:r>
    </w:p>
    <w:p w14:paraId="03922AA6" w14:textId="588EBEE6" w:rsidR="00AF0EE4" w:rsidRDefault="00AF0EE4" w:rsidP="00D31069">
      <w:pPr>
        <w:pStyle w:val="Caption"/>
        <w:jc w:val="center"/>
      </w:pPr>
      <w:bookmarkStart w:id="129" w:name="_Ref513024403"/>
      <w:bookmarkStart w:id="130" w:name="_Toc513045344"/>
      <w:r>
        <w:t xml:space="preserve">Figure </w:t>
      </w:r>
      <w:r w:rsidR="00410053">
        <w:fldChar w:fldCharType="begin"/>
      </w:r>
      <w:r w:rsidR="00410053">
        <w:instrText xml:space="preserve"> SEQ Figure \* ARABIC </w:instrText>
      </w:r>
      <w:r w:rsidR="00410053">
        <w:fldChar w:fldCharType="separate"/>
      </w:r>
      <w:r w:rsidR="001A244A">
        <w:rPr>
          <w:noProof/>
        </w:rPr>
        <w:t>1</w:t>
      </w:r>
      <w:r w:rsidR="00410053">
        <w:rPr>
          <w:noProof/>
        </w:rPr>
        <w:fldChar w:fldCharType="end"/>
      </w:r>
      <w:bookmarkEnd w:id="129"/>
      <w:r>
        <w:t xml:space="preserve"> - </w:t>
      </w:r>
      <w:r w:rsidRPr="004A29B3">
        <w:t>SORA Semantic Model</w:t>
      </w:r>
      <w:bookmarkEnd w:id="130"/>
    </w:p>
    <w:p w14:paraId="197AC67F" w14:textId="77777777" w:rsidR="00AF0EE4" w:rsidRDefault="00AF0EE4" w:rsidP="00AF0EE4">
      <w:pPr>
        <w:pStyle w:val="ListParagraph"/>
        <w:numPr>
          <w:ilvl w:val="0"/>
          <w:numId w:val="0"/>
        </w:numPr>
        <w:ind w:left="1080"/>
      </w:pPr>
    </w:p>
    <w:p w14:paraId="161DC5B7" w14:textId="77777777" w:rsidR="00AF0EE4" w:rsidRDefault="00AF0EE4" w:rsidP="00AF0EE4">
      <w:pPr>
        <w:pStyle w:val="ListParagraph"/>
        <w:numPr>
          <w:ilvl w:val="0"/>
          <w:numId w:val="0"/>
        </w:numPr>
        <w:ind w:left="1080"/>
      </w:pPr>
    </w:p>
    <w:p w14:paraId="0F36AD37" w14:textId="77777777" w:rsidR="00AF0EE4" w:rsidRDefault="00BA778F" w:rsidP="00672F5A">
      <w:pPr>
        <w:pStyle w:val="Figure"/>
      </w:pPr>
      <w:r>
        <w:rPr>
          <w:noProof/>
          <w:color w:val="1F4E79"/>
          <w:lang w:val="en-US" w:eastAsia="en-US"/>
        </w:rPr>
        <w:drawing>
          <wp:inline distT="0" distB="0" distL="0" distR="0" wp14:anchorId="4C5D35A5" wp14:editId="2EDFD5FB">
            <wp:extent cx="6120130" cy="3310474"/>
            <wp:effectExtent l="0" t="0" r="0" b="4445"/>
            <wp:docPr id="3" name="Picture 3" descr="cid:image001.png@01D3E20A.1BBA7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1.png@01D3E20A.1BBA707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120130" cy="3310474"/>
                    </a:xfrm>
                    <a:prstGeom prst="rect">
                      <a:avLst/>
                    </a:prstGeom>
                    <a:noFill/>
                    <a:ln>
                      <a:noFill/>
                    </a:ln>
                  </pic:spPr>
                </pic:pic>
              </a:graphicData>
            </a:graphic>
          </wp:inline>
        </w:drawing>
      </w:r>
    </w:p>
    <w:p w14:paraId="3F9FBF24" w14:textId="386E0E0F" w:rsidR="00AF0EE4" w:rsidRDefault="00AF0EE4" w:rsidP="00D31069">
      <w:pPr>
        <w:pStyle w:val="Caption"/>
        <w:jc w:val="center"/>
      </w:pPr>
      <w:bookmarkStart w:id="131" w:name="_Ref513024412"/>
      <w:bookmarkStart w:id="132" w:name="_Toc513045345"/>
      <w:r>
        <w:t xml:space="preserve">Figure </w:t>
      </w:r>
      <w:r w:rsidR="00410053">
        <w:fldChar w:fldCharType="begin"/>
      </w:r>
      <w:r w:rsidR="00410053">
        <w:instrText xml:space="preserve"> SEQ Figure \* ARABIC </w:instrText>
      </w:r>
      <w:r w:rsidR="00410053">
        <w:fldChar w:fldCharType="separate"/>
      </w:r>
      <w:r w:rsidR="001A244A">
        <w:rPr>
          <w:noProof/>
        </w:rPr>
        <w:t>2</w:t>
      </w:r>
      <w:r w:rsidR="00410053">
        <w:rPr>
          <w:noProof/>
        </w:rPr>
        <w:fldChar w:fldCharType="end"/>
      </w:r>
      <w:bookmarkEnd w:id="131"/>
      <w:r>
        <w:t xml:space="preserve"> - </w:t>
      </w:r>
      <w:r w:rsidRPr="003A341E">
        <w:t>Graphical Representation of SORA Semantic Model</w:t>
      </w:r>
      <w:bookmarkEnd w:id="132"/>
    </w:p>
    <w:p w14:paraId="6E74AFB4" w14:textId="77777777" w:rsidR="00535DD0" w:rsidRPr="0012231C" w:rsidRDefault="00AC70E8" w:rsidP="00535DD0">
      <w:pPr>
        <w:pStyle w:val="Heading3"/>
      </w:pPr>
      <w:bookmarkStart w:id="133" w:name="_Toc513091271"/>
      <w:r>
        <w:t>Introduction to robustness</w:t>
      </w:r>
      <w:bookmarkEnd w:id="133"/>
    </w:p>
    <w:p w14:paraId="0D856E40" w14:textId="77777777" w:rsidR="00B8753E" w:rsidRDefault="00B8753E" w:rsidP="00D31069">
      <w:pPr>
        <w:pStyle w:val="ListParagraph"/>
      </w:pPr>
      <w:r>
        <w:t xml:space="preserve">In order to properly understand the SORA process it is important to introduce the key concept of robustness. Any given risk mitigation or operational safety objective can be </w:t>
      </w:r>
      <w:r>
        <w:lastRenderedPageBreak/>
        <w:t>demonstrated at different level of robustness.</w:t>
      </w:r>
      <w:r w:rsidR="00760B7C">
        <w:t xml:space="preserve"> The SORA proposes the</w:t>
      </w:r>
      <w:r>
        <w:t xml:space="preserve"> use three different levels of robustness: Low, Medium and High.</w:t>
      </w:r>
    </w:p>
    <w:p w14:paraId="52E3496B" w14:textId="77777777" w:rsidR="00B8753E" w:rsidRDefault="00B8753E" w:rsidP="00B8753E">
      <w:pPr>
        <w:pStyle w:val="ListParagraph"/>
      </w:pPr>
      <w:r w:rsidRPr="000009E5">
        <w:t xml:space="preserve">The </w:t>
      </w:r>
      <w:r w:rsidRPr="000009E5">
        <w:rPr>
          <w:b/>
        </w:rPr>
        <w:t>robustness</w:t>
      </w:r>
      <w:r w:rsidR="00760B7C">
        <w:t xml:space="preserve"> designation is achieved with consideration to</w:t>
      </w:r>
      <w:r w:rsidRPr="000009E5">
        <w:t xml:space="preserve"> both the </w:t>
      </w:r>
      <w:r w:rsidRPr="00D31069">
        <w:rPr>
          <w:b/>
        </w:rPr>
        <w:t>level of integrity</w:t>
      </w:r>
      <w:r w:rsidRPr="000009E5">
        <w:t xml:space="preserve"> </w:t>
      </w:r>
      <w:r>
        <w:t xml:space="preserve">defined as </w:t>
      </w:r>
      <w:r w:rsidRPr="000009E5">
        <w:t>the safety g</w:t>
      </w:r>
      <w:r>
        <w:t>ain provided by each mitigation</w:t>
      </w:r>
      <w:r w:rsidRPr="000009E5">
        <w:t xml:space="preserve"> and the </w:t>
      </w:r>
      <w:r w:rsidRPr="00D31069">
        <w:rPr>
          <w:b/>
        </w:rPr>
        <w:t>level of assurance</w:t>
      </w:r>
      <w:r w:rsidRPr="000009E5">
        <w:t xml:space="preserve"> </w:t>
      </w:r>
      <w:r>
        <w:t xml:space="preserve">defined as </w:t>
      </w:r>
      <w:r w:rsidRPr="000009E5">
        <w:t>the proof that the claime</w:t>
      </w:r>
      <w:r>
        <w:t>d safety gain has been achieved</w:t>
      </w:r>
      <w:r w:rsidRPr="000009E5">
        <w:t xml:space="preserve">. </w:t>
      </w:r>
    </w:p>
    <w:p w14:paraId="7484623D" w14:textId="77777777" w:rsidR="00B8753E" w:rsidRDefault="00B8753E" w:rsidP="00B8753E">
      <w:pPr>
        <w:pStyle w:val="ListParagraph"/>
      </w:pPr>
      <w:r w:rsidRPr="000009E5">
        <w:t xml:space="preserve">The </w:t>
      </w:r>
      <w:r>
        <w:t xml:space="preserve">activities necessary to substantiate the </w:t>
      </w:r>
      <w:r w:rsidRPr="000009E5">
        <w:t xml:space="preserve">level of integrity </w:t>
      </w:r>
      <w:r>
        <w:t>are detailed</w:t>
      </w:r>
      <w:r w:rsidRPr="000009E5">
        <w:t xml:space="preserve"> in the Annexes B, C, D and E. Those annexes provide guidance </w:t>
      </w:r>
      <w:r>
        <w:t xml:space="preserve">material </w:t>
      </w:r>
      <w:r w:rsidRPr="000009E5">
        <w:t>or refer to industry standards and practices</w:t>
      </w:r>
      <w:r>
        <w:t xml:space="preserve"> when applicable</w:t>
      </w:r>
      <w:r w:rsidRPr="000009E5">
        <w:t xml:space="preserve">. </w:t>
      </w:r>
    </w:p>
    <w:p w14:paraId="15B9AC3C" w14:textId="77777777" w:rsidR="00B8753E" w:rsidRPr="000009E5" w:rsidRDefault="00B8753E" w:rsidP="00B8753E">
      <w:pPr>
        <w:pStyle w:val="ListParagraph"/>
      </w:pPr>
      <w:r w:rsidRPr="000009E5">
        <w:t xml:space="preserve">General guidance for the level of assurance is provided below. </w:t>
      </w:r>
    </w:p>
    <w:p w14:paraId="0F1126D5" w14:textId="77777777" w:rsidR="00B8753E" w:rsidRPr="00760B7C" w:rsidRDefault="00B8753E" w:rsidP="00D31069">
      <w:pPr>
        <w:pStyle w:val="ListParagraph"/>
        <w:numPr>
          <w:ilvl w:val="0"/>
          <w:numId w:val="0"/>
        </w:numPr>
        <w:ind w:left="1080"/>
      </w:pPr>
      <w:r w:rsidRPr="00760B7C">
        <w:t xml:space="preserve">A </w:t>
      </w:r>
      <w:r w:rsidRPr="00760B7C">
        <w:rPr>
          <w:b/>
        </w:rPr>
        <w:t>Low</w:t>
      </w:r>
      <w:r w:rsidRPr="00760B7C">
        <w:t xml:space="preserve"> level of assurance ca</w:t>
      </w:r>
      <w:r w:rsidR="00760B7C" w:rsidRPr="00760B7C">
        <w:t>n be one for which the operator</w:t>
      </w:r>
      <w:r w:rsidRPr="00760B7C">
        <w:t xml:space="preserve"> declares that the required level of integrity has been achieved.</w:t>
      </w:r>
    </w:p>
    <w:p w14:paraId="200B733A" w14:textId="77777777" w:rsidR="00B8753E" w:rsidRPr="00760B7C" w:rsidRDefault="00B8753E" w:rsidP="00D31069">
      <w:pPr>
        <w:pStyle w:val="ListParagraph"/>
        <w:numPr>
          <w:ilvl w:val="0"/>
          <w:numId w:val="0"/>
        </w:numPr>
        <w:ind w:left="1080"/>
      </w:pPr>
      <w:r w:rsidRPr="00760B7C">
        <w:t xml:space="preserve">A </w:t>
      </w:r>
      <w:r w:rsidRPr="00760B7C">
        <w:rPr>
          <w:b/>
        </w:rPr>
        <w:t>Medium</w:t>
      </w:r>
      <w:r w:rsidRPr="00760B7C">
        <w:t xml:space="preserve"> level of assurance can be one for which the operator provides supporting evidence that the required level of integrity has been achieved. This is typically achieved by means of testing (e.g. for technical mitigations) or by proof of experience (e.g. for human-related mitigations). </w:t>
      </w:r>
    </w:p>
    <w:p w14:paraId="7250343C" w14:textId="77777777" w:rsidR="00B8753E" w:rsidRDefault="00B8753E" w:rsidP="00D31069">
      <w:pPr>
        <w:pStyle w:val="ListParagraph"/>
        <w:numPr>
          <w:ilvl w:val="0"/>
          <w:numId w:val="0"/>
        </w:numPr>
        <w:ind w:left="1080"/>
      </w:pPr>
      <w:r w:rsidRPr="00760B7C">
        <w:t xml:space="preserve">A </w:t>
      </w:r>
      <w:r w:rsidRPr="00760B7C">
        <w:rPr>
          <w:b/>
        </w:rPr>
        <w:t>High</w:t>
      </w:r>
      <w:r w:rsidRPr="00760B7C">
        <w:t xml:space="preserve"> level of assurance is typically one for which validation of the achieved integrity has been accepted by a competent third party.</w:t>
      </w:r>
    </w:p>
    <w:p w14:paraId="09F0DC88" w14:textId="77777777" w:rsidR="00760B7C" w:rsidRDefault="00760B7C" w:rsidP="00D31069">
      <w:pPr>
        <w:pStyle w:val="ListParagraph"/>
      </w:pPr>
      <w:r>
        <w:t>When different criteria for the level of assurance are described in the Annexes these take precedence over the generic criteria defined in paragraph d.</w:t>
      </w:r>
    </w:p>
    <w:p w14:paraId="78491542" w14:textId="77777777" w:rsidR="00B8753E" w:rsidRPr="00760B7C" w:rsidRDefault="00760B7C" w:rsidP="00D31069">
      <w:pPr>
        <w:pStyle w:val="ListParagraph"/>
      </w:pPr>
      <w:r>
        <w:t>C</w:t>
      </w:r>
      <w:r w:rsidR="00B8753E" w:rsidRPr="00760B7C">
        <w:t>ompetent authorities</w:t>
      </w:r>
      <w:r w:rsidR="00B8753E" w:rsidRPr="00760B7C" w:rsidDel="00A9049F">
        <w:t xml:space="preserve"> </w:t>
      </w:r>
      <w:r w:rsidR="00B8753E" w:rsidRPr="00760B7C">
        <w:t>might require different activities to substantiate the level of robustness in order to accommodate national specificities that cannot (and should not) be standardized.</w:t>
      </w:r>
    </w:p>
    <w:p w14:paraId="26C18C99" w14:textId="77777777" w:rsidR="000E2250" w:rsidRDefault="00AF0EE4" w:rsidP="00D31069">
      <w:pPr>
        <w:pStyle w:val="ListParagraph"/>
      </w:pPr>
      <w:r>
        <w:t>Table 1 p</w:t>
      </w:r>
      <w:r w:rsidR="000E2250">
        <w:t>rovides guidance on how to derive a level of robustness h</w:t>
      </w:r>
      <w:r w:rsidR="00B8753E" w:rsidRPr="00760B7C">
        <w:t>aving determined the level of integrity and the level of assurance</w:t>
      </w:r>
      <w:r w:rsidR="000E2250">
        <w:t>:</w:t>
      </w:r>
    </w:p>
    <w:p w14:paraId="6A3B9ABA" w14:textId="77777777" w:rsidR="00B8753E" w:rsidRPr="00760B7C" w:rsidRDefault="00B8753E" w:rsidP="00D31069">
      <w:pPr>
        <w:pStyle w:val="ListParagraph"/>
        <w:numPr>
          <w:ilvl w:val="0"/>
          <w:numId w:val="0"/>
        </w:numPr>
        <w:ind w:left="1080"/>
      </w:pPr>
    </w:p>
    <w:tbl>
      <w:tblPr>
        <w:tblStyle w:val="TableGrid"/>
        <w:tblW w:w="0" w:type="auto"/>
        <w:jc w:val="center"/>
        <w:tblLook w:val="04A0" w:firstRow="1" w:lastRow="0" w:firstColumn="1" w:lastColumn="0" w:noHBand="0" w:noVBand="1"/>
      </w:tblPr>
      <w:tblGrid>
        <w:gridCol w:w="2689"/>
        <w:gridCol w:w="1842"/>
        <w:gridCol w:w="1843"/>
        <w:gridCol w:w="1843"/>
      </w:tblGrid>
      <w:tr w:rsidR="00B8753E" w:rsidRPr="00760B7C" w14:paraId="77288E2F" w14:textId="77777777" w:rsidTr="006959CA">
        <w:trPr>
          <w:trHeight w:val="560"/>
          <w:jc w:val="center"/>
        </w:trPr>
        <w:tc>
          <w:tcPr>
            <w:tcW w:w="2689" w:type="dxa"/>
            <w:tcBorders>
              <w:tl2br w:val="single" w:sz="4" w:space="0" w:color="auto"/>
            </w:tcBorders>
            <w:shd w:val="clear" w:color="auto" w:fill="FFFFFF" w:themeFill="background1"/>
          </w:tcPr>
          <w:p w14:paraId="0BABC6E9" w14:textId="77777777" w:rsidR="00B8753E" w:rsidRPr="00760B7C" w:rsidRDefault="00B8753E" w:rsidP="00D31069">
            <w:pPr>
              <w:pStyle w:val="Default"/>
            </w:pPr>
            <w:r w:rsidRPr="00760B7C">
              <w:tab/>
            </w:r>
            <w:r w:rsidRPr="00760B7C">
              <w:rPr>
                <w:shd w:val="clear" w:color="auto" w:fill="FFFFFF" w:themeFill="background1"/>
              </w:rPr>
              <w:tab/>
            </w:r>
          </w:p>
        </w:tc>
        <w:tc>
          <w:tcPr>
            <w:tcW w:w="1842" w:type="dxa"/>
            <w:shd w:val="clear" w:color="auto" w:fill="D9D9D9" w:themeFill="background1" w:themeFillShade="D9"/>
          </w:tcPr>
          <w:p w14:paraId="57FA9D5A" w14:textId="77777777" w:rsidR="00B8753E" w:rsidRPr="00760B7C" w:rsidRDefault="006959CA" w:rsidP="006959CA">
            <w:pPr>
              <w:pStyle w:val="Default"/>
              <w:jc w:val="center"/>
            </w:pPr>
            <w:r>
              <w:t>Low Assurance</w:t>
            </w:r>
          </w:p>
          <w:p w14:paraId="44737530" w14:textId="77777777" w:rsidR="00B8753E" w:rsidRPr="00760B7C" w:rsidRDefault="00B8753E" w:rsidP="006959CA">
            <w:pPr>
              <w:pStyle w:val="Default"/>
              <w:jc w:val="center"/>
            </w:pPr>
          </w:p>
        </w:tc>
        <w:tc>
          <w:tcPr>
            <w:tcW w:w="1843" w:type="dxa"/>
            <w:shd w:val="clear" w:color="auto" w:fill="D9D9D9" w:themeFill="background1" w:themeFillShade="D9"/>
          </w:tcPr>
          <w:p w14:paraId="1C639712" w14:textId="77777777" w:rsidR="00B8753E" w:rsidRPr="00760B7C" w:rsidRDefault="006959CA" w:rsidP="006959CA">
            <w:pPr>
              <w:pStyle w:val="Default"/>
              <w:jc w:val="center"/>
            </w:pPr>
            <w:r>
              <w:t>Medium Assurance</w:t>
            </w:r>
          </w:p>
        </w:tc>
        <w:tc>
          <w:tcPr>
            <w:tcW w:w="1843" w:type="dxa"/>
            <w:shd w:val="clear" w:color="auto" w:fill="D9D9D9" w:themeFill="background1" w:themeFillShade="D9"/>
          </w:tcPr>
          <w:p w14:paraId="33A73ED8" w14:textId="77777777" w:rsidR="00B8753E" w:rsidRPr="00760B7C" w:rsidRDefault="00B8753E" w:rsidP="006959CA">
            <w:pPr>
              <w:pStyle w:val="Default"/>
              <w:jc w:val="center"/>
            </w:pPr>
            <w:r w:rsidRPr="00760B7C">
              <w:t>H</w:t>
            </w:r>
            <w:r w:rsidR="006959CA">
              <w:t>igh Assurance</w:t>
            </w:r>
          </w:p>
          <w:p w14:paraId="3222ABE0" w14:textId="77777777" w:rsidR="00B8753E" w:rsidRPr="00760B7C" w:rsidRDefault="00B8753E" w:rsidP="006959CA">
            <w:pPr>
              <w:pStyle w:val="Default"/>
              <w:jc w:val="center"/>
            </w:pPr>
          </w:p>
        </w:tc>
      </w:tr>
      <w:tr w:rsidR="00B8753E" w:rsidRPr="00760B7C" w14:paraId="5C3E782A" w14:textId="77777777" w:rsidTr="006959CA">
        <w:trPr>
          <w:jc w:val="center"/>
        </w:trPr>
        <w:tc>
          <w:tcPr>
            <w:tcW w:w="2689" w:type="dxa"/>
            <w:shd w:val="clear" w:color="auto" w:fill="D9D9D9" w:themeFill="background1" w:themeFillShade="D9"/>
          </w:tcPr>
          <w:p w14:paraId="69E38ACC" w14:textId="77777777" w:rsidR="00B8753E" w:rsidRPr="00760B7C" w:rsidRDefault="006959CA" w:rsidP="00D31069">
            <w:pPr>
              <w:pStyle w:val="Default"/>
            </w:pPr>
            <w:r>
              <w:t>Low Integrity</w:t>
            </w:r>
          </w:p>
        </w:tc>
        <w:tc>
          <w:tcPr>
            <w:tcW w:w="1842" w:type="dxa"/>
            <w:shd w:val="clear" w:color="auto" w:fill="EAF1DD" w:themeFill="accent3" w:themeFillTint="33"/>
          </w:tcPr>
          <w:p w14:paraId="59509956" w14:textId="77777777" w:rsidR="00B8753E" w:rsidRPr="00760B7C" w:rsidRDefault="006959CA" w:rsidP="006959CA">
            <w:pPr>
              <w:pStyle w:val="Default"/>
              <w:jc w:val="center"/>
            </w:pPr>
            <w:r>
              <w:t>Low robustness</w:t>
            </w:r>
          </w:p>
        </w:tc>
        <w:tc>
          <w:tcPr>
            <w:tcW w:w="1843" w:type="dxa"/>
            <w:shd w:val="clear" w:color="auto" w:fill="EAF1DD" w:themeFill="accent3" w:themeFillTint="33"/>
          </w:tcPr>
          <w:p w14:paraId="0417614C" w14:textId="77777777" w:rsidR="00B8753E" w:rsidRPr="00760B7C" w:rsidRDefault="006959CA" w:rsidP="006959CA">
            <w:pPr>
              <w:pStyle w:val="Default"/>
              <w:jc w:val="center"/>
            </w:pPr>
            <w:r>
              <w:t>Low robustness</w:t>
            </w:r>
          </w:p>
        </w:tc>
        <w:tc>
          <w:tcPr>
            <w:tcW w:w="1843" w:type="dxa"/>
            <w:shd w:val="clear" w:color="auto" w:fill="EAF1DD" w:themeFill="accent3" w:themeFillTint="33"/>
          </w:tcPr>
          <w:p w14:paraId="0FFC470D" w14:textId="77777777" w:rsidR="00B8753E" w:rsidRPr="00760B7C" w:rsidRDefault="006959CA" w:rsidP="006959CA">
            <w:pPr>
              <w:pStyle w:val="Default"/>
              <w:jc w:val="center"/>
            </w:pPr>
            <w:r>
              <w:t>Low robustness</w:t>
            </w:r>
          </w:p>
        </w:tc>
      </w:tr>
      <w:tr w:rsidR="00B8753E" w:rsidRPr="00760B7C" w14:paraId="4F1C8385" w14:textId="77777777" w:rsidTr="006959CA">
        <w:trPr>
          <w:jc w:val="center"/>
        </w:trPr>
        <w:tc>
          <w:tcPr>
            <w:tcW w:w="2689" w:type="dxa"/>
            <w:shd w:val="clear" w:color="auto" w:fill="D9D9D9" w:themeFill="background1" w:themeFillShade="D9"/>
          </w:tcPr>
          <w:p w14:paraId="6394D72C" w14:textId="77777777" w:rsidR="00B8753E" w:rsidRPr="00760B7C" w:rsidRDefault="006959CA" w:rsidP="00D31069">
            <w:pPr>
              <w:pStyle w:val="Default"/>
            </w:pPr>
            <w:r>
              <w:t>Medium Integrity</w:t>
            </w:r>
          </w:p>
        </w:tc>
        <w:tc>
          <w:tcPr>
            <w:tcW w:w="1842" w:type="dxa"/>
            <w:shd w:val="clear" w:color="auto" w:fill="EAF1DD" w:themeFill="accent3" w:themeFillTint="33"/>
          </w:tcPr>
          <w:p w14:paraId="600F8CBF" w14:textId="77777777" w:rsidR="00B8753E" w:rsidRPr="00760B7C" w:rsidRDefault="006959CA" w:rsidP="006959CA">
            <w:pPr>
              <w:pStyle w:val="Default"/>
              <w:jc w:val="center"/>
            </w:pPr>
            <w:r>
              <w:t>Low robustness</w:t>
            </w:r>
          </w:p>
        </w:tc>
        <w:tc>
          <w:tcPr>
            <w:tcW w:w="1843" w:type="dxa"/>
            <w:shd w:val="clear" w:color="auto" w:fill="DBE5F1" w:themeFill="accent1" w:themeFillTint="33"/>
          </w:tcPr>
          <w:p w14:paraId="4F976C74" w14:textId="77777777" w:rsidR="00B8753E" w:rsidRPr="00760B7C" w:rsidRDefault="006959CA" w:rsidP="006959CA">
            <w:pPr>
              <w:pStyle w:val="Default"/>
              <w:jc w:val="center"/>
            </w:pPr>
            <w:r>
              <w:t>Medium robustness</w:t>
            </w:r>
          </w:p>
        </w:tc>
        <w:tc>
          <w:tcPr>
            <w:tcW w:w="1843" w:type="dxa"/>
            <w:shd w:val="clear" w:color="auto" w:fill="DBE5F1" w:themeFill="accent1" w:themeFillTint="33"/>
          </w:tcPr>
          <w:p w14:paraId="7F287BA6" w14:textId="77777777" w:rsidR="00B8753E" w:rsidRPr="00760B7C" w:rsidRDefault="006959CA" w:rsidP="006959CA">
            <w:pPr>
              <w:pStyle w:val="Default"/>
              <w:jc w:val="center"/>
            </w:pPr>
            <w:r>
              <w:t>Medium robustness</w:t>
            </w:r>
          </w:p>
        </w:tc>
      </w:tr>
      <w:tr w:rsidR="00B8753E" w:rsidRPr="00760B7C" w14:paraId="67434EB1" w14:textId="77777777" w:rsidTr="006959CA">
        <w:trPr>
          <w:jc w:val="center"/>
        </w:trPr>
        <w:tc>
          <w:tcPr>
            <w:tcW w:w="2689" w:type="dxa"/>
            <w:shd w:val="clear" w:color="auto" w:fill="D9D9D9" w:themeFill="background1" w:themeFillShade="D9"/>
          </w:tcPr>
          <w:p w14:paraId="13EE54AB" w14:textId="77777777" w:rsidR="00B8753E" w:rsidRPr="00760B7C" w:rsidRDefault="006959CA" w:rsidP="00D31069">
            <w:pPr>
              <w:pStyle w:val="Default"/>
            </w:pPr>
            <w:r>
              <w:t>High Integrity</w:t>
            </w:r>
          </w:p>
        </w:tc>
        <w:tc>
          <w:tcPr>
            <w:tcW w:w="1842" w:type="dxa"/>
            <w:shd w:val="clear" w:color="auto" w:fill="EAF1DD" w:themeFill="accent3" w:themeFillTint="33"/>
          </w:tcPr>
          <w:p w14:paraId="3932E54F" w14:textId="77777777" w:rsidR="00B8753E" w:rsidRPr="00760B7C" w:rsidRDefault="006959CA" w:rsidP="006959CA">
            <w:pPr>
              <w:pStyle w:val="Default"/>
              <w:jc w:val="center"/>
            </w:pPr>
            <w:r>
              <w:t>Low robustness</w:t>
            </w:r>
          </w:p>
        </w:tc>
        <w:tc>
          <w:tcPr>
            <w:tcW w:w="1843" w:type="dxa"/>
            <w:shd w:val="clear" w:color="auto" w:fill="DBE5F1" w:themeFill="accent1" w:themeFillTint="33"/>
          </w:tcPr>
          <w:p w14:paraId="7093E296" w14:textId="77777777" w:rsidR="00B8753E" w:rsidRPr="00760B7C" w:rsidRDefault="006959CA" w:rsidP="006959CA">
            <w:pPr>
              <w:pStyle w:val="Default"/>
              <w:jc w:val="center"/>
            </w:pPr>
            <w:r>
              <w:t>Medium robustness</w:t>
            </w:r>
          </w:p>
        </w:tc>
        <w:tc>
          <w:tcPr>
            <w:tcW w:w="1843" w:type="dxa"/>
            <w:shd w:val="clear" w:color="auto" w:fill="F2DBDB" w:themeFill="accent2" w:themeFillTint="33"/>
          </w:tcPr>
          <w:p w14:paraId="74687AFE" w14:textId="77777777" w:rsidR="00B8753E" w:rsidRPr="00760B7C" w:rsidRDefault="006959CA" w:rsidP="006959CA">
            <w:pPr>
              <w:pStyle w:val="Default"/>
              <w:keepNext/>
              <w:jc w:val="center"/>
            </w:pPr>
            <w:r>
              <w:t>High robustness</w:t>
            </w:r>
          </w:p>
        </w:tc>
      </w:tr>
    </w:tbl>
    <w:p w14:paraId="1C2ED636" w14:textId="314DEF20" w:rsidR="00B8753E" w:rsidRDefault="00B8753E" w:rsidP="00D31069">
      <w:pPr>
        <w:pStyle w:val="Caption"/>
        <w:jc w:val="center"/>
      </w:pPr>
      <w:bookmarkStart w:id="134" w:name="_Toc513045348"/>
      <w:r w:rsidRPr="00760B7C">
        <w:t xml:space="preserve">Table </w:t>
      </w:r>
      <w:r w:rsidRPr="00672F5A">
        <w:fldChar w:fldCharType="begin"/>
      </w:r>
      <w:r w:rsidRPr="00760B7C">
        <w:instrText xml:space="preserve"> SEQ Table \* ARABIC </w:instrText>
      </w:r>
      <w:r w:rsidRPr="00672F5A">
        <w:fldChar w:fldCharType="separate"/>
      </w:r>
      <w:r w:rsidR="001A244A">
        <w:rPr>
          <w:noProof/>
        </w:rPr>
        <w:t>1</w:t>
      </w:r>
      <w:r w:rsidRPr="00672F5A">
        <w:fldChar w:fldCharType="end"/>
      </w:r>
      <w:r w:rsidRPr="00760B7C">
        <w:rPr>
          <w:noProof/>
        </w:rPr>
        <w:t xml:space="preserve"> </w:t>
      </w:r>
      <w:r w:rsidR="006959CA">
        <w:t>– Determination of R</w:t>
      </w:r>
      <w:r w:rsidRPr="00760B7C">
        <w:t>obustness level</w:t>
      </w:r>
      <w:bookmarkEnd w:id="134"/>
    </w:p>
    <w:p w14:paraId="4BDC9D66" w14:textId="77777777" w:rsidR="00027EB4" w:rsidRPr="00760B7C" w:rsidRDefault="00027EB4" w:rsidP="00027EB4">
      <w:pPr>
        <w:pStyle w:val="ListParagraph"/>
      </w:pPr>
      <w:r>
        <w:t>For example if an operator demonstrates a Medium level of Integrity with a Low level of assurance the overall robustness will be considered as Low</w:t>
      </w:r>
      <w:r w:rsidRPr="00760B7C">
        <w:t>.</w:t>
      </w:r>
      <w:r>
        <w:t xml:space="preserve"> In other words, the robustness will always be equal to the lowest level of either integrity or assurance.</w:t>
      </w:r>
    </w:p>
    <w:p w14:paraId="698F2C57" w14:textId="77777777" w:rsidR="00027EB4" w:rsidRPr="00027EB4" w:rsidRDefault="00027EB4" w:rsidP="00027EB4"/>
    <w:p w14:paraId="34A50117" w14:textId="77777777" w:rsidR="00EE42F0" w:rsidRDefault="00535DD0" w:rsidP="00653FBC">
      <w:pPr>
        <w:pStyle w:val="Heading2"/>
      </w:pPr>
      <w:bookmarkStart w:id="135" w:name="_Toc513020923"/>
      <w:bookmarkStart w:id="136" w:name="_Toc513021141"/>
      <w:bookmarkStart w:id="137" w:name="_Toc513020924"/>
      <w:bookmarkStart w:id="138" w:name="_Toc513021142"/>
      <w:bookmarkStart w:id="139" w:name="_Toc513020925"/>
      <w:bookmarkStart w:id="140" w:name="_Toc513021143"/>
      <w:bookmarkStart w:id="141" w:name="_Toc513020926"/>
      <w:bookmarkStart w:id="142" w:name="_Toc513021144"/>
      <w:bookmarkStart w:id="143" w:name="_Toc513091272"/>
      <w:bookmarkEnd w:id="135"/>
      <w:bookmarkEnd w:id="136"/>
      <w:bookmarkEnd w:id="137"/>
      <w:bookmarkEnd w:id="138"/>
      <w:bookmarkEnd w:id="139"/>
      <w:bookmarkEnd w:id="140"/>
      <w:bookmarkEnd w:id="141"/>
      <w:bookmarkEnd w:id="142"/>
      <w:r>
        <w:t>Roles and Responsibilities</w:t>
      </w:r>
      <w:bookmarkEnd w:id="143"/>
    </w:p>
    <w:p w14:paraId="0B7C6CD0" w14:textId="06D42B21" w:rsidR="00722AF1" w:rsidRDefault="001A244A" w:rsidP="00857D00">
      <w:pPr>
        <w:pStyle w:val="ListParagraph"/>
        <w:numPr>
          <w:ilvl w:val="0"/>
          <w:numId w:val="25"/>
        </w:numPr>
        <w:textAlignment w:val="auto"/>
        <w:pPrChange w:id="144" w:author="Larrow, Jarrett (FAA)" w:date="2018-05-03T08:04:00Z">
          <w:pPr>
            <w:pStyle w:val="ListParagraph"/>
            <w:numPr>
              <w:numId w:val="200"/>
            </w:numPr>
            <w:tabs>
              <w:tab w:val="num" w:pos="360"/>
            </w:tabs>
            <w:textAlignment w:val="auto"/>
          </w:pPr>
        </w:pPrChange>
      </w:pPr>
      <w:ins w:id="145" w:author="Author">
        <w:r>
          <w:t>While performing a SORA process, several key actors might be required to interact in different phases of the process.  The main actor</w:t>
        </w:r>
        <w:bookmarkStart w:id="146" w:name="_GoBack"/>
        <w:bookmarkEnd w:id="146"/>
        <w:r>
          <w:t xml:space="preserve">s are described in this section.  </w:t>
        </w:r>
      </w:ins>
      <w:del w:id="147" w:author="Author">
        <w:r w:rsidR="00722AF1" w:rsidDel="001A244A">
          <w:delText>INTRODUCTION TO R&amp;R</w:delText>
        </w:r>
      </w:del>
    </w:p>
    <w:p w14:paraId="39279005" w14:textId="1F43EA33" w:rsidR="009F1A98" w:rsidRDefault="00964B31" w:rsidP="00857D00">
      <w:pPr>
        <w:pStyle w:val="ListParagraph"/>
        <w:numPr>
          <w:ilvl w:val="0"/>
          <w:numId w:val="25"/>
        </w:numPr>
        <w:textAlignment w:val="auto"/>
        <w:pPrChange w:id="148" w:author="Larrow, Jarrett (FAA)" w:date="2018-05-03T08:04:00Z">
          <w:pPr>
            <w:pStyle w:val="ListParagraph"/>
            <w:numPr>
              <w:numId w:val="200"/>
            </w:numPr>
            <w:tabs>
              <w:tab w:val="num" w:pos="360"/>
            </w:tabs>
            <w:textAlignment w:val="auto"/>
          </w:pPr>
        </w:pPrChange>
      </w:pPr>
      <w:r>
        <w:t>Operator – The operator is the party seeking operational approval, is responsible for the safety risk analysis, and obtains operational authorization from the C</w:t>
      </w:r>
      <w:r w:rsidR="009F1A98">
        <w:t>ompetent Authority</w:t>
      </w:r>
      <w:r>
        <w:t xml:space="preserve">/ANSP.  They must substantiate the safety of their operation through operational </w:t>
      </w:r>
      <w:r>
        <w:lastRenderedPageBreak/>
        <w:t>limitations and/or evidence of acceptable safety strategy through their own means or means of a capable third party (e.g. manufacturer, service provider).</w:t>
      </w:r>
    </w:p>
    <w:p w14:paraId="3DCCE04A" w14:textId="77777777" w:rsidR="00964B31" w:rsidRDefault="009F1A98" w:rsidP="00857D00">
      <w:pPr>
        <w:pStyle w:val="ListParagraph"/>
        <w:numPr>
          <w:ilvl w:val="0"/>
          <w:numId w:val="25"/>
        </w:numPr>
        <w:textAlignment w:val="auto"/>
        <w:pPrChange w:id="149" w:author="Larrow, Jarrett (FAA)" w:date="2018-05-03T08:04:00Z">
          <w:pPr>
            <w:pStyle w:val="ListParagraph"/>
            <w:numPr>
              <w:numId w:val="200"/>
            </w:numPr>
            <w:tabs>
              <w:tab w:val="num" w:pos="360"/>
            </w:tabs>
            <w:textAlignment w:val="auto"/>
          </w:pPr>
        </w:pPrChange>
      </w:pPr>
      <w:r>
        <w:t>Applicant – This term is used interchangeably with operator throughout the document.</w:t>
      </w:r>
      <w:r w:rsidR="00964B31">
        <w:t xml:space="preserve">  </w:t>
      </w:r>
    </w:p>
    <w:p w14:paraId="77C553DE" w14:textId="77777777" w:rsidR="00964B31" w:rsidRDefault="00964B31" w:rsidP="00D31069">
      <w:pPr>
        <w:pStyle w:val="ListParagraph"/>
      </w:pPr>
      <w:r>
        <w:t xml:space="preserve">UAS Manufacturer – For the purposes of the SORA, the UAS manufacturer is the party that designs and manufactures the UAS.  The manufacturer/designer has unique design evidence (e.g. system performance, system architecture, software/hardware development documentation, test/analysis documentation, etc.) that they may choose to make available to one or many UAS operator(s) to substantiate the operator’s safety case.  (Three cases, targeted vs. SAIL manual) Alternatively, a potential UAS manufacturer may utilize the SORA to target design objectives for specific or generalized operations.  These design objectives could be complemented by use of JARUS Certification Specifications (CS) if they are found acceptable by the </w:t>
      </w:r>
      <w:r w:rsidR="009F1A98">
        <w:t>competent authority</w:t>
      </w:r>
      <w:r>
        <w:t xml:space="preserve"> in order to obtain airworthiness approval(s).   </w:t>
      </w:r>
    </w:p>
    <w:p w14:paraId="682F5572" w14:textId="77777777" w:rsidR="00964B31" w:rsidRDefault="00964B31" w:rsidP="00D31069">
      <w:pPr>
        <w:pStyle w:val="ListParagraph"/>
        <w:textAlignment w:val="auto"/>
      </w:pPr>
      <w:r>
        <w:t>Component Manufacturer – The component manufacturer is the party that designs and manufactures components for use in UAS operations.  The component manufacturer has unique design evidence (e.g. system performance, system architecture, software/hardware development documentation, test/analysis documentation, etc.) that they may choose to make available to one or many UAS operator(s) to substantiate a safety case.</w:t>
      </w:r>
    </w:p>
    <w:p w14:paraId="7AEDE288" w14:textId="77777777" w:rsidR="00964B31" w:rsidRDefault="00964B31" w:rsidP="00D31069">
      <w:pPr>
        <w:pStyle w:val="ListParagraph"/>
        <w:textAlignment w:val="auto"/>
      </w:pPr>
      <w:r>
        <w:t xml:space="preserve">Competent Authority – The competent authority is the recognized authority for approving the safety case of UAS operations.  The competent authority may accept an applicant’s SORA submission in whole or in part.  Through the SORA process, the applicant may need to consult with the competent authority to ensure consistent application or interpretation of individual steps.  The competent authority may also have oversight of the UAS manufacturer and component manufacturer and may approve the design and/or the manufacture each.  </w:t>
      </w:r>
    </w:p>
    <w:p w14:paraId="13187FBC" w14:textId="77777777" w:rsidR="00964B31" w:rsidRDefault="00964B31" w:rsidP="00D31069">
      <w:pPr>
        <w:pStyle w:val="ListParagraph"/>
        <w:textAlignment w:val="auto"/>
      </w:pPr>
      <w:r>
        <w:t xml:space="preserve">Air Navigation Service Provider (ANSP) – The ANSP is the designated provider of air traffic service.  Because the authoritative control requires interaction of the airspace users, ANSPs must be consulted on unique solutions produced by the SORA which do not conform to standard flight rules of the airspace.  </w:t>
      </w:r>
    </w:p>
    <w:p w14:paraId="2DE8FA62" w14:textId="77777777" w:rsidR="00535DD0" w:rsidRPr="00535DD0" w:rsidRDefault="00964B31" w:rsidP="00D31069">
      <w:pPr>
        <w:pStyle w:val="ListParagraph"/>
        <w:textAlignment w:val="auto"/>
      </w:pPr>
      <w:r>
        <w:t xml:space="preserve">UTM/U-Space Service Provider – UTM/U-Space Service Providers are </w:t>
      </w:r>
      <w:r w:rsidR="00254332">
        <w:t xml:space="preserve">recognized </w:t>
      </w:r>
      <w:r>
        <w:t>entities that provide services to support safe and efficient use of airspace by providing specified services to operators. These services may be managed under operator specific Service Level Agreements (SLAs) or other means.  The services may support an operator in compliance with their safety obligation and risk analysis</w:t>
      </w:r>
      <w:r w:rsidR="00254332">
        <w:t xml:space="preserve"> as described in Annex H</w:t>
      </w:r>
      <w:r>
        <w:t>.</w:t>
      </w:r>
      <w:r w:rsidDel="00964B31">
        <w:t xml:space="preserve"> </w:t>
      </w:r>
    </w:p>
    <w:p w14:paraId="5DDA4616" w14:textId="77777777" w:rsidR="0064313B" w:rsidRDefault="0064313B" w:rsidP="00AA075C">
      <w:pPr>
        <w:ind w:left="720" w:hanging="360"/>
      </w:pPr>
    </w:p>
    <w:p w14:paraId="19BF9495" w14:textId="77777777" w:rsidR="007729D2" w:rsidRDefault="00115F5F" w:rsidP="004F5970">
      <w:pPr>
        <w:pStyle w:val="Heading1"/>
      </w:pPr>
      <w:bookmarkStart w:id="150" w:name="_Toc513091273"/>
      <w:r>
        <w:lastRenderedPageBreak/>
        <w:t>The SORA Process</w:t>
      </w:r>
      <w:bookmarkEnd w:id="150"/>
    </w:p>
    <w:p w14:paraId="65B3E2C1" w14:textId="77777777" w:rsidR="00AA6A58" w:rsidRPr="00AA6A58" w:rsidRDefault="00AA6A58" w:rsidP="00AA6A58">
      <w:pPr>
        <w:pStyle w:val="Heading2"/>
      </w:pPr>
      <w:bookmarkStart w:id="151" w:name="_Toc513091274"/>
      <w:r>
        <w:t>Introduction to Risk</w:t>
      </w:r>
      <w:bookmarkEnd w:id="151"/>
    </w:p>
    <w:p w14:paraId="410F0305" w14:textId="77777777" w:rsidR="00AA6A58" w:rsidRDefault="00AA6A58" w:rsidP="00857D00">
      <w:pPr>
        <w:pStyle w:val="ListParagraph"/>
        <w:numPr>
          <w:ilvl w:val="0"/>
          <w:numId w:val="31"/>
        </w:numPr>
        <w:pPrChange w:id="152" w:author="Larrow, Jarrett (FAA)" w:date="2018-05-03T08:04:00Z">
          <w:pPr>
            <w:pStyle w:val="ListParagraph"/>
            <w:numPr>
              <w:numId w:val="212"/>
            </w:numPr>
            <w:tabs>
              <w:tab w:val="num" w:pos="360"/>
            </w:tabs>
          </w:pPr>
        </w:pPrChange>
      </w:pPr>
      <w:bookmarkStart w:id="153" w:name="_Ref448241534"/>
      <w:r>
        <w:t>Many definitions of the word “</w:t>
      </w:r>
      <w:r w:rsidRPr="004156D4">
        <w:rPr>
          <w:b/>
        </w:rPr>
        <w:t>risk</w:t>
      </w:r>
      <w:r>
        <w:t xml:space="preserve">” exist in the literature. One of the easiest and </w:t>
      </w:r>
      <w:r w:rsidR="00233AC3">
        <w:t>most understandable</w:t>
      </w:r>
      <w:r>
        <w:t xml:space="preserve"> definitions is provided in the SAE ARP 4754A </w:t>
      </w:r>
      <w:r w:rsidR="00C81CB4">
        <w:t xml:space="preserve">/ </w:t>
      </w:r>
      <w:r>
        <w:t>EUROCAE ED-79A</w:t>
      </w:r>
      <w:r w:rsidR="0064313B">
        <w:t xml:space="preserve"> [2</w:t>
      </w:r>
      <w:r w:rsidR="00C81CB4">
        <w:t>]</w:t>
      </w:r>
      <w:r>
        <w:t xml:space="preserve">: “the combination of the </w:t>
      </w:r>
      <w:r w:rsidRPr="004156D4">
        <w:rPr>
          <w:i/>
        </w:rPr>
        <w:t>frequency</w:t>
      </w:r>
      <w:r>
        <w:t xml:space="preserve"> (probability) of an </w:t>
      </w:r>
      <w:r w:rsidRPr="004156D4">
        <w:rPr>
          <w:i/>
        </w:rPr>
        <w:t>occurrence</w:t>
      </w:r>
      <w:r>
        <w:t xml:space="preserve"> and its associated level of </w:t>
      </w:r>
      <w:r w:rsidRPr="004156D4">
        <w:rPr>
          <w:i/>
        </w:rPr>
        <w:t>severity</w:t>
      </w:r>
      <w:r>
        <w:t xml:space="preserve">”. </w:t>
      </w:r>
      <w:r w:rsidRPr="00EC3CCB">
        <w:t xml:space="preserve">This is the “risk” </w:t>
      </w:r>
      <w:r w:rsidR="00C635F5" w:rsidRPr="00EC3CCB">
        <w:t xml:space="preserve">definition </w:t>
      </w:r>
      <w:r w:rsidR="00C635F5">
        <w:t>that</w:t>
      </w:r>
      <w:r>
        <w:t xml:space="preserve"> is </w:t>
      </w:r>
      <w:r w:rsidRPr="00EC3CCB">
        <w:t>retained in th</w:t>
      </w:r>
      <w:r>
        <w:t>is</w:t>
      </w:r>
      <w:r w:rsidRPr="00EC3CCB">
        <w:t xml:space="preserve"> document.</w:t>
      </w:r>
      <w:bookmarkEnd w:id="153"/>
    </w:p>
    <w:p w14:paraId="77F3A8C9" w14:textId="77777777" w:rsidR="00AA6A58" w:rsidRDefault="00AA6A58" w:rsidP="00AA6A58">
      <w:pPr>
        <w:pStyle w:val="ListParagraph"/>
      </w:pPr>
      <w:r>
        <w:t xml:space="preserve">The consequence of every occurrence will be a </w:t>
      </w:r>
      <w:r w:rsidRPr="00876348">
        <w:rPr>
          <w:b/>
        </w:rPr>
        <w:t>harm</w:t>
      </w:r>
      <w:r>
        <w:t xml:space="preserve"> of some type. </w:t>
      </w:r>
    </w:p>
    <w:p w14:paraId="599F1C48" w14:textId="77777777" w:rsidR="00AA6A58" w:rsidRPr="00AA075C" w:rsidRDefault="00AA6A58" w:rsidP="00AA6A58">
      <w:pPr>
        <w:pStyle w:val="ListParagraph"/>
      </w:pPr>
      <w:r w:rsidRPr="00C81CB4">
        <w:t xml:space="preserve">Many different categories of harm arise from any given occurrence. Various authors have collated these categories of harm and much literature is available on the topic. For the purpose of this document, however, it is important to understand that the focus will be on occurrences (e.g. an </w:t>
      </w:r>
      <w:r w:rsidR="00187ECA">
        <w:t>UAS</w:t>
      </w:r>
      <w:r w:rsidRPr="00C81CB4">
        <w:t xml:space="preserve"> crash) that are short-lived and usually give rise to </w:t>
      </w:r>
      <w:r w:rsidR="004645BA" w:rsidRPr="00C81CB4">
        <w:t>near loss of life</w:t>
      </w:r>
      <w:r w:rsidRPr="00C81CB4">
        <w:t xml:space="preserve">. Chronic events (e.g. toxic emissions over a period of time) are explicitly excluded from this assessment. </w:t>
      </w:r>
      <w:r w:rsidR="00FE2410" w:rsidRPr="00AA075C">
        <w:t>T</w:t>
      </w:r>
      <w:r w:rsidRPr="00AA075C">
        <w:t>he categories of harm in this document are</w:t>
      </w:r>
      <w:r w:rsidR="00BA279F">
        <w:t xml:space="preserve"> the potential for</w:t>
      </w:r>
      <w:r w:rsidRPr="00AA075C">
        <w:t>:</w:t>
      </w:r>
    </w:p>
    <w:p w14:paraId="480CDA56" w14:textId="77777777" w:rsidR="00AA6A58" w:rsidRPr="00AA075C" w:rsidRDefault="00C81CB4" w:rsidP="00857D00">
      <w:pPr>
        <w:pStyle w:val="ListParagraph"/>
        <w:numPr>
          <w:ilvl w:val="1"/>
          <w:numId w:val="8"/>
        </w:numPr>
        <w:pPrChange w:id="154" w:author="Larrow, Jarrett (FAA)" w:date="2018-05-03T08:04:00Z">
          <w:pPr>
            <w:pStyle w:val="ListParagraph"/>
            <w:numPr>
              <w:ilvl w:val="1"/>
            </w:numPr>
            <w:ind w:left="1800"/>
          </w:pPr>
        </w:pPrChange>
      </w:pPr>
      <w:r w:rsidRPr="00C81CB4">
        <w:t>Fatal injuries to third parties on the ground</w:t>
      </w:r>
    </w:p>
    <w:p w14:paraId="3020E976" w14:textId="77777777" w:rsidR="00AA6A58" w:rsidRPr="00AA075C" w:rsidRDefault="00C81CB4" w:rsidP="00857D00">
      <w:pPr>
        <w:pStyle w:val="ListParagraph"/>
        <w:numPr>
          <w:ilvl w:val="1"/>
          <w:numId w:val="8"/>
        </w:numPr>
        <w:pPrChange w:id="155" w:author="Larrow, Jarrett (FAA)" w:date="2018-05-03T08:04:00Z">
          <w:pPr>
            <w:pStyle w:val="ListParagraph"/>
            <w:numPr>
              <w:ilvl w:val="1"/>
            </w:numPr>
            <w:ind w:left="1800"/>
          </w:pPr>
        </w:pPrChange>
      </w:pPr>
      <w:r w:rsidRPr="00C81CB4">
        <w:t>Fatal injuri</w:t>
      </w:r>
      <w:r w:rsidR="004156D4">
        <w:t>es to third parties in the air</w:t>
      </w:r>
    </w:p>
    <w:p w14:paraId="79A933FF" w14:textId="77777777" w:rsidR="00AA6A58" w:rsidRPr="00C81CB4" w:rsidRDefault="00AA6A58" w:rsidP="00857D00">
      <w:pPr>
        <w:pStyle w:val="ListParagraph"/>
        <w:numPr>
          <w:ilvl w:val="1"/>
          <w:numId w:val="8"/>
        </w:numPr>
        <w:pPrChange w:id="156" w:author="Larrow, Jarrett (FAA)" w:date="2018-05-03T08:04:00Z">
          <w:pPr>
            <w:pStyle w:val="ListParagraph"/>
            <w:numPr>
              <w:ilvl w:val="1"/>
            </w:numPr>
            <w:ind w:left="1800"/>
          </w:pPr>
        </w:pPrChange>
      </w:pPr>
      <w:r w:rsidRPr="00AA075C">
        <w:t>Da</w:t>
      </w:r>
      <w:r w:rsidR="004156D4">
        <w:t>mage to critical infrastructure</w:t>
      </w:r>
    </w:p>
    <w:p w14:paraId="6B3CBF8F" w14:textId="77777777" w:rsidR="00AA6A58" w:rsidRDefault="00AA6A58" w:rsidP="00AA6A58">
      <w:pPr>
        <w:pStyle w:val="ListParagraph"/>
      </w:pPr>
      <w:r>
        <w:t xml:space="preserve">It is acknowledged that the </w:t>
      </w:r>
      <w:r w:rsidR="007D4797">
        <w:t xml:space="preserve">competent </w:t>
      </w:r>
      <w:r w:rsidR="00EE5A90">
        <w:t>authorities may</w:t>
      </w:r>
      <w:r>
        <w:t xml:space="preserve"> consider additional categories of harm (e.g. disruption of a communi</w:t>
      </w:r>
      <w:r w:rsidR="00C635F5">
        <w:t>ty, environmental damage, financial</w:t>
      </w:r>
      <w:r>
        <w:t xml:space="preserve"> loss</w:t>
      </w:r>
      <w:r w:rsidR="00C635F5">
        <w:t>, etc.</w:t>
      </w:r>
      <w:r>
        <w:t>) which could be assessed</w:t>
      </w:r>
      <w:r w:rsidR="00703294">
        <w:t xml:space="preserve"> as well</w:t>
      </w:r>
      <w:r w:rsidR="00C635F5">
        <w:t xml:space="preserve"> by means of this methodology.</w:t>
      </w:r>
    </w:p>
    <w:p w14:paraId="148DCFF5" w14:textId="77777777" w:rsidR="00CB53BD" w:rsidRDefault="00CB53BD" w:rsidP="00CB53BD">
      <w:pPr>
        <w:pStyle w:val="ListParagraph"/>
      </w:pPr>
      <w:r w:rsidRPr="00CB53BD">
        <w:t>Severa</w:t>
      </w:r>
      <w:r>
        <w:t>l studies have shown that the energy</w:t>
      </w:r>
      <w:r w:rsidRPr="00CB53BD">
        <w:t xml:space="preserve"> </w:t>
      </w:r>
      <w:r>
        <w:t xml:space="preserve">levels </w:t>
      </w:r>
      <w:r w:rsidRPr="00CB53BD">
        <w:t>with the pot</w:t>
      </w:r>
      <w:r>
        <w:t xml:space="preserve">ential to cause fatal injuries </w:t>
      </w:r>
      <w:r w:rsidR="00D552F2">
        <w:t xml:space="preserve">in case of a direct hit </w:t>
      </w:r>
      <w:r>
        <w:t>are</w:t>
      </w:r>
      <w:r w:rsidRPr="00CB53BD">
        <w:t xml:space="preserve"> extremely low, in the region of few dozen Joules. The </w:t>
      </w:r>
      <w:r>
        <w:t>energies</w:t>
      </w:r>
      <w:r w:rsidRPr="00CB53BD">
        <w:t xml:space="preserve"> involved with operations addressed within this document are likely to be significantly higher and therefore the </w:t>
      </w:r>
      <w:r>
        <w:t xml:space="preserve">only retained harm </w:t>
      </w:r>
      <w:r w:rsidRPr="00CB53BD">
        <w:t>is the potential for fatal injuries</w:t>
      </w:r>
      <w:r>
        <w:t>.</w:t>
      </w:r>
    </w:p>
    <w:p w14:paraId="1F6F98FC" w14:textId="77777777" w:rsidR="00AA6A58" w:rsidRDefault="00F02274" w:rsidP="00AA6A58">
      <w:pPr>
        <w:pStyle w:val="ListParagraph"/>
      </w:pPr>
      <w:r>
        <w:t>Fatal injury</w:t>
      </w:r>
      <w:r w:rsidR="00AA6A58">
        <w:t xml:space="preserve"> is a well-defined condition and in most </w:t>
      </w:r>
      <w:r w:rsidR="00C635F5">
        <w:t>countries,</w:t>
      </w:r>
      <w:r w:rsidR="00AA6A58">
        <w:t xml:space="preserve"> the vast majority of fatalities </w:t>
      </w:r>
      <w:r w:rsidR="00AB6B13">
        <w:t xml:space="preserve">are </w:t>
      </w:r>
      <w:r w:rsidR="00AA6A58">
        <w:t xml:space="preserve">known </w:t>
      </w:r>
      <w:r w:rsidR="00AB6B13">
        <w:t>by</w:t>
      </w:r>
      <w:r w:rsidR="00AA6A58">
        <w:t xml:space="preserve"> the authorities. The risk of under-reporting is therefore almost non-</w:t>
      </w:r>
      <w:r w:rsidR="00AB6B13">
        <w:t>existent</w:t>
      </w:r>
      <w:r w:rsidR="00AA6A58">
        <w:t xml:space="preserve">. The quantification of the associated risk is also straightforward. The number of deaths in a particular time interval or the number of deaths for a specified circumstance (e.g. fatal accident rate per million flying hours or fatal accident rate per number of take-offs, etc.) are </w:t>
      </w:r>
      <w:r w:rsidR="00AB6B13">
        <w:t xml:space="preserve">the </w:t>
      </w:r>
      <w:r w:rsidR="00AA6A58">
        <w:t>usual means of measure.</w:t>
      </w:r>
      <w:r w:rsidR="00703294">
        <w:t xml:space="preserve"> </w:t>
      </w:r>
    </w:p>
    <w:p w14:paraId="174CD11E" w14:textId="77777777" w:rsidR="00AA6A58" w:rsidRDefault="00AA6A58" w:rsidP="00AA6A58">
      <w:pPr>
        <w:pStyle w:val="ListParagraph"/>
      </w:pPr>
      <w:r>
        <w:t xml:space="preserve">Damage to critical infrastructure is a more complex condition and different countries might have different </w:t>
      </w:r>
      <w:r w:rsidR="00C635F5">
        <w:t>sensitivities</w:t>
      </w:r>
      <w:r>
        <w:t xml:space="preserve"> to this harm. Quantification of the associated risk is also very difficult</w:t>
      </w:r>
      <w:r w:rsidR="00F02274">
        <w:t xml:space="preserve"> and subject to national </w:t>
      </w:r>
      <w:r w:rsidR="00114841">
        <w:t>specifi</w:t>
      </w:r>
      <w:r w:rsidR="00CE452D">
        <w:t>ci</w:t>
      </w:r>
      <w:r w:rsidR="00114841">
        <w:t>ties</w:t>
      </w:r>
      <w:r>
        <w:t>.</w:t>
      </w:r>
    </w:p>
    <w:p w14:paraId="78FF3001" w14:textId="77777777" w:rsidR="00E67AC9" w:rsidRPr="00E67AC9" w:rsidRDefault="00E67AC9" w:rsidP="00884DB8">
      <w:pPr>
        <w:pStyle w:val="Heading2"/>
      </w:pPr>
      <w:bookmarkStart w:id="157" w:name="_Toc513091275"/>
      <w:r>
        <w:t>S</w:t>
      </w:r>
      <w:r w:rsidR="00884DB8">
        <w:t>ORA process</w:t>
      </w:r>
      <w:r w:rsidR="00115F5F">
        <w:t xml:space="preserve"> outline</w:t>
      </w:r>
      <w:bookmarkEnd w:id="157"/>
    </w:p>
    <w:p w14:paraId="70E19AD5" w14:textId="77777777" w:rsidR="00884DB8" w:rsidRDefault="00884DB8" w:rsidP="00857D00">
      <w:pPr>
        <w:pStyle w:val="ListParagraph"/>
        <w:numPr>
          <w:ilvl w:val="0"/>
          <w:numId w:val="26"/>
        </w:numPr>
        <w:pPrChange w:id="158" w:author="Larrow, Jarrett (FAA)" w:date="2018-05-03T08:04:00Z">
          <w:pPr>
            <w:pStyle w:val="ListParagraph"/>
            <w:numPr>
              <w:numId w:val="202"/>
            </w:numPr>
            <w:tabs>
              <w:tab w:val="num" w:pos="360"/>
            </w:tabs>
          </w:pPr>
        </w:pPrChange>
      </w:pPr>
      <w:r w:rsidRPr="00884DB8">
        <w:t>The</w:t>
      </w:r>
      <w:r>
        <w:t xml:space="preserve"> SORA</w:t>
      </w:r>
      <w:r w:rsidRPr="00884DB8">
        <w:t xml:space="preserve"> methodology provides a logical proces</w:t>
      </w:r>
      <w:r w:rsidR="008B5610">
        <w:t xml:space="preserve">s to </w:t>
      </w:r>
      <w:r w:rsidR="00C20B71">
        <w:t xml:space="preserve">analyse the proposed </w:t>
      </w:r>
      <w:r w:rsidR="008B5610">
        <w:t>ConOps</w:t>
      </w:r>
      <w:r>
        <w:t xml:space="preserve"> and establish an adequate level of confidence that it can be conducted with an acceptable level of risk. </w:t>
      </w:r>
      <w:r w:rsidRPr="00884DB8">
        <w:t xml:space="preserve">There are essentially </w:t>
      </w:r>
      <w:r w:rsidR="004156D4">
        <w:t>nine steps</w:t>
      </w:r>
      <w:r w:rsidRPr="00884DB8">
        <w:t xml:space="preserve"> supportin</w:t>
      </w:r>
      <w:r w:rsidR="0077367B">
        <w:t xml:space="preserve">g the proposed SORA methodology and each of these steps is described in the following paragraphs and further detailed, when necessary, in the relevant </w:t>
      </w:r>
      <w:r w:rsidR="004156D4">
        <w:t>annex</w:t>
      </w:r>
      <w:r w:rsidR="0077367B">
        <w:t>.</w:t>
      </w:r>
    </w:p>
    <w:p w14:paraId="19FDE2FB" w14:textId="77777777" w:rsidR="00F34FC2" w:rsidRPr="00A3161A" w:rsidRDefault="00F34FC2" w:rsidP="00857D00">
      <w:pPr>
        <w:pStyle w:val="ListParagraph"/>
        <w:numPr>
          <w:ilvl w:val="0"/>
          <w:numId w:val="26"/>
        </w:numPr>
        <w:pPrChange w:id="159" w:author="Larrow, Jarrett (FAA)" w:date="2018-05-03T08:04:00Z">
          <w:pPr>
            <w:pStyle w:val="ListParagraph"/>
            <w:numPr>
              <w:numId w:val="202"/>
            </w:numPr>
            <w:tabs>
              <w:tab w:val="num" w:pos="360"/>
            </w:tabs>
          </w:pPr>
        </w:pPrChange>
      </w:pPr>
      <w:r>
        <w:t>The current SORA focuses on the assessment of ground and air risk. In addition to the SORA, a risk assessment of critical infrastructure should also be performed in cooperation with the responsible organization for the infrastructure, as they are most knowledgeable of the threats. The risk model provided in Figure 3 and 4 could be used to inform this assessment.</w:t>
      </w:r>
    </w:p>
    <w:p w14:paraId="3BF96591" w14:textId="77777777" w:rsidR="00F34FC2" w:rsidRDefault="00F34FC2" w:rsidP="00D31069">
      <w:pPr>
        <w:pStyle w:val="ListParagraph"/>
        <w:numPr>
          <w:ilvl w:val="0"/>
          <w:numId w:val="0"/>
        </w:numPr>
        <w:ind w:left="1080"/>
      </w:pPr>
    </w:p>
    <w:p w14:paraId="26CAF001" w14:textId="3457E583" w:rsidR="008A3FC9" w:rsidRDefault="00316B7B" w:rsidP="00722AF1">
      <w:pPr>
        <w:pStyle w:val="Figure"/>
      </w:pPr>
      <w:r>
        <w:object w:dxaOrig="9616" w:dyaOrig="11798" w14:anchorId="1026E167">
          <v:shape id="_x0000_i1036" type="#_x0000_t75" style="width:468pt;height:573.95pt" o:ole="">
            <v:imagedata r:id="rId18" o:title=""/>
          </v:shape>
          <o:OLEObject Type="Embed" ProgID="Visio.Drawing.15" ShapeID="_x0000_i1036" DrawAspect="Content" ObjectID="_1586839819" r:id="rId19"/>
        </w:object>
      </w:r>
    </w:p>
    <w:p w14:paraId="2FC52C95" w14:textId="0A17D284" w:rsidR="008A3FC9" w:rsidRDefault="008A3FC9" w:rsidP="008A3FC9">
      <w:pPr>
        <w:pStyle w:val="Caption"/>
        <w:jc w:val="center"/>
      </w:pPr>
      <w:bookmarkStart w:id="160" w:name="_Ref447290274"/>
      <w:bookmarkStart w:id="161" w:name="_Toc513045346"/>
      <w:r>
        <w:t xml:space="preserve">Figure </w:t>
      </w:r>
      <w:r w:rsidR="00410053">
        <w:fldChar w:fldCharType="begin"/>
      </w:r>
      <w:r w:rsidR="00410053">
        <w:instrText xml:space="preserve"> SEQ Figure \* ARABIC </w:instrText>
      </w:r>
      <w:r w:rsidR="00410053">
        <w:fldChar w:fldCharType="separate"/>
      </w:r>
      <w:r w:rsidR="001A244A">
        <w:rPr>
          <w:noProof/>
        </w:rPr>
        <w:t>3</w:t>
      </w:r>
      <w:r w:rsidR="00410053">
        <w:rPr>
          <w:noProof/>
        </w:rPr>
        <w:fldChar w:fldCharType="end"/>
      </w:r>
      <w:bookmarkEnd w:id="160"/>
      <w:r>
        <w:t xml:space="preserve"> </w:t>
      </w:r>
      <w:r w:rsidR="00F81107">
        <w:t>–</w:t>
      </w:r>
      <w:r>
        <w:t xml:space="preserve"> The SORA process</w:t>
      </w:r>
      <w:bookmarkEnd w:id="161"/>
    </w:p>
    <w:p w14:paraId="3A4C09D3" w14:textId="77777777" w:rsidR="00A3161A" w:rsidRDefault="00A3161A" w:rsidP="009F024D"/>
    <w:p w14:paraId="1221B840" w14:textId="77777777" w:rsidR="00A3161A" w:rsidRPr="00765E06" w:rsidRDefault="00A3161A" w:rsidP="00D31069">
      <w:pPr>
        <w:pStyle w:val="ListParagraph"/>
        <w:numPr>
          <w:ilvl w:val="0"/>
          <w:numId w:val="0"/>
        </w:numPr>
        <w:ind w:left="1080"/>
      </w:pPr>
      <w:r w:rsidRPr="00D31069">
        <w:t>Note:</w:t>
      </w:r>
      <w:r w:rsidR="001035B0">
        <w:t xml:space="preserve"> </w:t>
      </w:r>
      <w:r w:rsidRPr="00D31069">
        <w:t xml:space="preserve">If operations are conducted in different environments, </w:t>
      </w:r>
      <w:r w:rsidR="00F24139" w:rsidRPr="00D31069">
        <w:t xml:space="preserve">some of the </w:t>
      </w:r>
      <w:r w:rsidRPr="00D31069">
        <w:t xml:space="preserve">steps </w:t>
      </w:r>
      <w:r w:rsidR="00F24139" w:rsidRPr="00D31069">
        <w:t xml:space="preserve">may need </w:t>
      </w:r>
      <w:r w:rsidRPr="00D31069">
        <w:t>to be repeated for each particular environment.</w:t>
      </w:r>
    </w:p>
    <w:p w14:paraId="32A62580" w14:textId="77777777" w:rsidR="0077367B" w:rsidRDefault="000C4695" w:rsidP="0077367B">
      <w:pPr>
        <w:pStyle w:val="Heading3"/>
      </w:pPr>
      <w:bookmarkStart w:id="162" w:name="_Toc512938212"/>
      <w:bookmarkStart w:id="163" w:name="_Toc513020932"/>
      <w:bookmarkStart w:id="164" w:name="_Toc513021150"/>
      <w:bookmarkStart w:id="165" w:name="_Toc513091276"/>
      <w:bookmarkEnd w:id="162"/>
      <w:bookmarkEnd w:id="163"/>
      <w:bookmarkEnd w:id="164"/>
      <w:r>
        <w:t xml:space="preserve">Pre-application </w:t>
      </w:r>
      <w:r w:rsidR="0077367B">
        <w:t>evaluation</w:t>
      </w:r>
      <w:bookmarkEnd w:id="165"/>
    </w:p>
    <w:p w14:paraId="2AF96675" w14:textId="77777777" w:rsidR="0077367B" w:rsidRDefault="000C4695" w:rsidP="00857D00">
      <w:pPr>
        <w:pStyle w:val="ListParagraph"/>
        <w:numPr>
          <w:ilvl w:val="0"/>
          <w:numId w:val="10"/>
        </w:numPr>
        <w:pPrChange w:id="166" w:author="Larrow, Jarrett (FAA)" w:date="2018-05-03T08:04:00Z">
          <w:pPr>
            <w:pStyle w:val="ListParagraph"/>
            <w:numPr>
              <w:numId w:val="25"/>
            </w:numPr>
          </w:pPr>
        </w:pPrChange>
      </w:pPr>
      <w:r>
        <w:t>Before commencing with the SORA process</w:t>
      </w:r>
      <w:r w:rsidR="0077367B">
        <w:t xml:space="preserve">, the </w:t>
      </w:r>
      <w:r w:rsidR="005A6D37">
        <w:t>operator</w:t>
      </w:r>
      <w:r w:rsidR="0077367B">
        <w:t xml:space="preserve"> </w:t>
      </w:r>
      <w:r>
        <w:t xml:space="preserve">should </w:t>
      </w:r>
      <w:r w:rsidR="0077367B">
        <w:t xml:space="preserve">verify that the proposed operation is feasible, not subject to specific exclusions from the </w:t>
      </w:r>
      <w:r w:rsidR="007D4797">
        <w:t xml:space="preserve">competent </w:t>
      </w:r>
      <w:r w:rsidR="008419F8">
        <w:t>authority</w:t>
      </w:r>
      <w:r w:rsidR="008419F8" w:rsidDel="008419F8">
        <w:t xml:space="preserve"> </w:t>
      </w:r>
      <w:r w:rsidR="0077367B">
        <w:t xml:space="preserve">or </w:t>
      </w:r>
      <w:r w:rsidR="00C20B71">
        <w:lastRenderedPageBreak/>
        <w:t>subject to a standard scenario</w:t>
      </w:r>
      <w:r w:rsidR="0077367B">
        <w:t>. Things to verify include:</w:t>
      </w:r>
    </w:p>
    <w:p w14:paraId="3CDC70DE" w14:textId="77777777" w:rsidR="0077367B" w:rsidRDefault="0077367B" w:rsidP="00857D00">
      <w:pPr>
        <w:pStyle w:val="ListParagraph"/>
        <w:numPr>
          <w:ilvl w:val="1"/>
          <w:numId w:val="10"/>
        </w:numPr>
        <w:pPrChange w:id="167" w:author="Larrow, Jarrett (FAA)" w:date="2018-05-03T08:04:00Z">
          <w:pPr>
            <w:pStyle w:val="ListParagraph"/>
            <w:numPr>
              <w:ilvl w:val="1"/>
              <w:numId w:val="25"/>
            </w:numPr>
            <w:ind w:left="1800"/>
          </w:pPr>
        </w:pPrChange>
      </w:pPr>
      <w:r>
        <w:t>If the operation can be covered under a “standard scenario”</w:t>
      </w:r>
      <w:r w:rsidR="00F6398F">
        <w:t xml:space="preserve"> recognized by the </w:t>
      </w:r>
      <w:r w:rsidR="007D4797">
        <w:t xml:space="preserve">competent </w:t>
      </w:r>
      <w:r w:rsidR="00F6398F">
        <w:t>authority</w:t>
      </w:r>
    </w:p>
    <w:p w14:paraId="6FE2D0BC" w14:textId="77777777" w:rsidR="0077367B" w:rsidRDefault="0077367B" w:rsidP="00857D00">
      <w:pPr>
        <w:pStyle w:val="ListParagraph"/>
        <w:numPr>
          <w:ilvl w:val="1"/>
          <w:numId w:val="10"/>
        </w:numPr>
        <w:pPrChange w:id="168" w:author="Larrow, Jarrett (FAA)" w:date="2018-05-03T08:04:00Z">
          <w:pPr>
            <w:pStyle w:val="ListParagraph"/>
            <w:numPr>
              <w:ilvl w:val="1"/>
              <w:numId w:val="25"/>
            </w:numPr>
            <w:ind w:left="1800"/>
          </w:pPr>
        </w:pPrChange>
      </w:pPr>
      <w:r>
        <w:t xml:space="preserve">If the operation </w:t>
      </w:r>
      <w:r w:rsidR="008360E6">
        <w:t>falls</w:t>
      </w:r>
      <w:r>
        <w:t xml:space="preserve"> under the “open” category</w:t>
      </w:r>
    </w:p>
    <w:p w14:paraId="6B6E9F33" w14:textId="77777777" w:rsidR="008419F8" w:rsidRDefault="0077367B" w:rsidP="00857D00">
      <w:pPr>
        <w:pStyle w:val="ListParagraph"/>
        <w:numPr>
          <w:ilvl w:val="1"/>
          <w:numId w:val="10"/>
        </w:numPr>
        <w:pPrChange w:id="169" w:author="Larrow, Jarrett (FAA)" w:date="2018-05-03T08:04:00Z">
          <w:pPr>
            <w:pStyle w:val="ListParagraph"/>
            <w:numPr>
              <w:ilvl w:val="1"/>
              <w:numId w:val="25"/>
            </w:numPr>
            <w:ind w:left="1800"/>
          </w:pPr>
        </w:pPrChange>
      </w:pPr>
      <w:r>
        <w:t xml:space="preserve">If the operation is subject to specific NO-GO from </w:t>
      </w:r>
      <w:r w:rsidR="007D4797">
        <w:t xml:space="preserve">competent </w:t>
      </w:r>
      <w:r w:rsidR="008419F8">
        <w:t>authority</w:t>
      </w:r>
    </w:p>
    <w:p w14:paraId="0DDE5EBE" w14:textId="77777777" w:rsidR="00F6398F" w:rsidRDefault="00F6398F" w:rsidP="00857D00">
      <w:pPr>
        <w:pStyle w:val="ListParagraph"/>
        <w:numPr>
          <w:ilvl w:val="1"/>
          <w:numId w:val="10"/>
        </w:numPr>
        <w:pPrChange w:id="170" w:author="Larrow, Jarrett (FAA)" w:date="2018-05-03T08:04:00Z">
          <w:pPr>
            <w:pStyle w:val="ListParagraph"/>
            <w:numPr>
              <w:ilvl w:val="1"/>
              <w:numId w:val="25"/>
            </w:numPr>
            <w:ind w:left="1800"/>
          </w:pPr>
        </w:pPrChange>
      </w:pPr>
      <w:r>
        <w:t xml:space="preserve">If the </w:t>
      </w:r>
      <w:r w:rsidR="007D4797">
        <w:t xml:space="preserve">competent </w:t>
      </w:r>
      <w:r>
        <w:t>authority has determined that the UAS is “harmless” for both ground and air risk.</w:t>
      </w:r>
    </w:p>
    <w:p w14:paraId="26E55234" w14:textId="77777777" w:rsidR="0077367B" w:rsidRDefault="0077367B" w:rsidP="00D31069">
      <w:pPr>
        <w:pStyle w:val="ListParagraph"/>
        <w:numPr>
          <w:ilvl w:val="0"/>
          <w:numId w:val="0"/>
        </w:numPr>
        <w:ind w:left="1021"/>
      </w:pPr>
      <w:r>
        <w:t xml:space="preserve">Upon completion of this preliminary check, the </w:t>
      </w:r>
      <w:r w:rsidR="005A6D37">
        <w:t>operator</w:t>
      </w:r>
      <w:r>
        <w:t xml:space="preserve"> will start the SORA process</w:t>
      </w:r>
      <w:r w:rsidR="008360E6">
        <w:t xml:space="preserve"> if none of the previous cases applies.</w:t>
      </w:r>
    </w:p>
    <w:p w14:paraId="468F4AB0" w14:textId="77777777" w:rsidR="0077367B" w:rsidRDefault="0077367B" w:rsidP="0077367B">
      <w:pPr>
        <w:pStyle w:val="ListParagraph"/>
        <w:numPr>
          <w:ilvl w:val="0"/>
          <w:numId w:val="0"/>
        </w:numPr>
        <w:ind w:left="720"/>
      </w:pPr>
    </w:p>
    <w:p w14:paraId="02312BD1" w14:textId="77777777" w:rsidR="0077367B" w:rsidRDefault="0077367B" w:rsidP="0077367B">
      <w:pPr>
        <w:pStyle w:val="Heading3"/>
      </w:pPr>
      <w:bookmarkStart w:id="171" w:name="_Toc513091277"/>
      <w:r>
        <w:t>S</w:t>
      </w:r>
      <w:r w:rsidR="007E1D45">
        <w:t>tep</w:t>
      </w:r>
      <w:r>
        <w:t xml:space="preserve"> #1 – ConOps description</w:t>
      </w:r>
      <w:bookmarkEnd w:id="171"/>
    </w:p>
    <w:p w14:paraId="336A974A" w14:textId="77777777" w:rsidR="00884DB8" w:rsidRDefault="0077367B" w:rsidP="00857D00">
      <w:pPr>
        <w:pStyle w:val="ListParagraph"/>
        <w:numPr>
          <w:ilvl w:val="0"/>
          <w:numId w:val="11"/>
        </w:numPr>
        <w:pPrChange w:id="172" w:author="Larrow, Jarrett (FAA)" w:date="2018-05-03T08:04:00Z">
          <w:pPr>
            <w:pStyle w:val="ListParagraph"/>
            <w:numPr>
              <w:numId w:val="26"/>
            </w:numPr>
          </w:pPr>
        </w:pPrChange>
      </w:pPr>
      <w:r>
        <w:t xml:space="preserve">The first </w:t>
      </w:r>
      <w:r w:rsidR="00884DB8" w:rsidRPr="00884DB8">
        <w:t xml:space="preserve">step </w:t>
      </w:r>
      <w:r>
        <w:t>of the SORA requires</w:t>
      </w:r>
      <w:r w:rsidR="00884DB8" w:rsidRPr="00884DB8">
        <w:t xml:space="preserve"> the </w:t>
      </w:r>
      <w:r w:rsidR="005A6D37">
        <w:t>operator</w:t>
      </w:r>
      <w:r>
        <w:t xml:space="preserve"> to collect and provide</w:t>
      </w:r>
      <w:r w:rsidR="00884DB8" w:rsidRPr="00884DB8">
        <w:t xml:space="preserve"> sufficient technical, operational and human information related to the intended use of the UAS needed for the risk assessment. Annex </w:t>
      </w:r>
      <w:r w:rsidR="00A45B20">
        <w:t>A</w:t>
      </w:r>
      <w:r w:rsidR="00884DB8" w:rsidRPr="00884DB8">
        <w:t xml:space="preserve"> of this document provides a detailed framework for data collection and compilation.</w:t>
      </w:r>
      <w:r>
        <w:t xml:space="preserve"> The ConOps description is the foundation for all other activities and should be as acc</w:t>
      </w:r>
      <w:r w:rsidR="00802B15">
        <w:t>urate and detailed as possible.</w:t>
      </w:r>
      <w:r w:rsidR="00D25D30">
        <w:t xml:space="preserve"> </w:t>
      </w:r>
      <w:r w:rsidR="006C1693">
        <w:t xml:space="preserve">The ConOps should not only be a description of the operation but also provide insight into the </w:t>
      </w:r>
      <w:r w:rsidR="005A6D37">
        <w:t>operator/applicant</w:t>
      </w:r>
      <w:r w:rsidR="006C1693">
        <w:t xml:space="preserve">’s operational safety culture. Therefore, when defining the ConOps the operator should give due consideration to </w:t>
      </w:r>
      <w:r w:rsidR="00F34FC2">
        <w:t>all mitigations and operational safety objectives</w:t>
      </w:r>
      <w:r w:rsidR="006C1693">
        <w:t xml:space="preserve"> provided in Figure 3 and 4.</w:t>
      </w:r>
    </w:p>
    <w:p w14:paraId="1B3ACBBA" w14:textId="77777777" w:rsidR="00802B15" w:rsidRDefault="00802B15" w:rsidP="00802B15"/>
    <w:p w14:paraId="39A660E2" w14:textId="77777777" w:rsidR="00115F5F" w:rsidRDefault="00115F5F" w:rsidP="00115F5F">
      <w:pPr>
        <w:pStyle w:val="Heading2"/>
      </w:pPr>
      <w:bookmarkStart w:id="173" w:name="_Toc513091278"/>
      <w:r>
        <w:t>The Ground Risk Process</w:t>
      </w:r>
      <w:bookmarkEnd w:id="173"/>
    </w:p>
    <w:p w14:paraId="3EDF8E6D" w14:textId="77777777" w:rsidR="00802B15" w:rsidRDefault="00802B15" w:rsidP="00802B15">
      <w:pPr>
        <w:pStyle w:val="Heading3"/>
      </w:pPr>
      <w:bookmarkStart w:id="174" w:name="_Toc513091279"/>
      <w:r>
        <w:t>S</w:t>
      </w:r>
      <w:r w:rsidR="007E1D45">
        <w:t>tep</w:t>
      </w:r>
      <w:r>
        <w:t xml:space="preserve"> #2 – Determination of the </w:t>
      </w:r>
      <w:r w:rsidR="0029632C">
        <w:t xml:space="preserve">intrinsic </w:t>
      </w:r>
      <w:r>
        <w:t>UAS Ground Risk Class</w:t>
      </w:r>
      <w:bookmarkEnd w:id="174"/>
    </w:p>
    <w:p w14:paraId="2167BAA6" w14:textId="77777777" w:rsidR="007F5F09" w:rsidRPr="007F5F09" w:rsidRDefault="007F5F09" w:rsidP="00857D00">
      <w:pPr>
        <w:pStyle w:val="ListParagraph"/>
        <w:numPr>
          <w:ilvl w:val="0"/>
          <w:numId w:val="12"/>
        </w:numPr>
        <w:pPrChange w:id="175" w:author="Larrow, Jarrett (FAA)" w:date="2018-05-03T08:04:00Z">
          <w:pPr>
            <w:pStyle w:val="ListParagraph"/>
            <w:numPr>
              <w:numId w:val="27"/>
            </w:numPr>
          </w:pPr>
        </w:pPrChange>
      </w:pPr>
      <w:r w:rsidRPr="007F5F09">
        <w:t>The intrinsic UAS ground risk relates to the unmitigated risk of a person being struck by the UAS (in case of loss of UAS control) and can be represented by eleven Ground Risk Classes (GRC), derived only from the intended operation and the UAS lethal area. A qualitative method to establish the GRC is provided in Table 1 - Ground Risk Classes (GRC) Determination</w:t>
      </w:r>
    </w:p>
    <w:p w14:paraId="23703DFC" w14:textId="77777777" w:rsidR="002B51C3" w:rsidRDefault="002B51C3" w:rsidP="00D31069">
      <w:pPr>
        <w:ind w:left="720"/>
      </w:pPr>
    </w:p>
    <w:tbl>
      <w:tblPr>
        <w:tblW w:w="5000" w:type="pct"/>
        <w:tblLook w:val="04A0" w:firstRow="1" w:lastRow="0" w:firstColumn="1" w:lastColumn="0" w:noHBand="0" w:noVBand="1"/>
      </w:tblPr>
      <w:tblGrid>
        <w:gridCol w:w="3958"/>
        <w:gridCol w:w="1381"/>
        <w:gridCol w:w="1391"/>
        <w:gridCol w:w="1391"/>
        <w:gridCol w:w="1497"/>
      </w:tblGrid>
      <w:tr w:rsidR="002B51C3" w:rsidRPr="002B51C3" w14:paraId="2FD67997" w14:textId="77777777" w:rsidTr="00C67CDE">
        <w:trPr>
          <w:trHeight w:val="315"/>
        </w:trPr>
        <w:tc>
          <w:tcPr>
            <w:tcW w:w="5000" w:type="pct"/>
            <w:gridSpan w:val="5"/>
            <w:tcBorders>
              <w:top w:val="single" w:sz="8" w:space="0" w:color="auto"/>
              <w:left w:val="single" w:sz="8" w:space="0" w:color="auto"/>
              <w:bottom w:val="single" w:sz="8" w:space="0" w:color="auto"/>
              <w:right w:val="single" w:sz="8" w:space="0" w:color="000000"/>
            </w:tcBorders>
            <w:shd w:val="clear" w:color="000000" w:fill="BFBFBF"/>
            <w:noWrap/>
            <w:vAlign w:val="center"/>
            <w:hideMark/>
          </w:tcPr>
          <w:p w14:paraId="2406B18F" w14:textId="77777777" w:rsidR="002B51C3" w:rsidRPr="002B51C3" w:rsidRDefault="002B51C3" w:rsidP="002B51C3">
            <w:pPr>
              <w:widowControl/>
              <w:adjustRightInd/>
              <w:spacing w:after="0"/>
              <w:jc w:val="center"/>
              <w:textAlignment w:val="auto"/>
              <w:rPr>
                <w:rFonts w:ascii="Calibri" w:hAnsi="Calibri" w:cs="Times New Roman"/>
                <w:b/>
                <w:bCs/>
                <w:color w:val="000000"/>
                <w:sz w:val="20"/>
                <w:szCs w:val="20"/>
                <w:lang w:val="en-US" w:eastAsia="en-US"/>
              </w:rPr>
            </w:pPr>
            <w:r w:rsidRPr="002B51C3">
              <w:rPr>
                <w:rFonts w:ascii="Calibri" w:hAnsi="Calibri" w:cs="Times New Roman"/>
                <w:b/>
                <w:bCs/>
                <w:color w:val="000000"/>
                <w:sz w:val="20"/>
                <w:szCs w:val="20"/>
                <w:lang w:val="en-US" w:eastAsia="en-US"/>
              </w:rPr>
              <w:t xml:space="preserve">Intrinsic UAS Ground Risk Class </w:t>
            </w:r>
          </w:p>
        </w:tc>
      </w:tr>
      <w:tr w:rsidR="002B51C3" w:rsidRPr="002B51C3" w14:paraId="6F3137E7" w14:textId="77777777" w:rsidTr="00C67CDE">
        <w:trPr>
          <w:trHeight w:val="300"/>
        </w:trPr>
        <w:tc>
          <w:tcPr>
            <w:tcW w:w="2058" w:type="pct"/>
            <w:tcBorders>
              <w:top w:val="nil"/>
              <w:left w:val="single" w:sz="8" w:space="0" w:color="auto"/>
              <w:bottom w:val="single" w:sz="4" w:space="0" w:color="auto"/>
              <w:right w:val="single" w:sz="4" w:space="0" w:color="auto"/>
            </w:tcBorders>
            <w:shd w:val="clear" w:color="auto" w:fill="auto"/>
            <w:noWrap/>
            <w:vAlign w:val="center"/>
            <w:hideMark/>
          </w:tcPr>
          <w:p w14:paraId="52036A00" w14:textId="77777777" w:rsidR="002B51C3" w:rsidRPr="002B51C3" w:rsidRDefault="002B51C3" w:rsidP="002B51C3">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Max UAS characteristics dimension</w:t>
            </w:r>
          </w:p>
        </w:tc>
        <w:tc>
          <w:tcPr>
            <w:tcW w:w="718" w:type="pct"/>
            <w:tcBorders>
              <w:top w:val="nil"/>
              <w:left w:val="nil"/>
              <w:bottom w:val="single" w:sz="4" w:space="0" w:color="auto"/>
              <w:right w:val="single" w:sz="4" w:space="0" w:color="auto"/>
            </w:tcBorders>
            <w:shd w:val="clear" w:color="auto" w:fill="auto"/>
            <w:vAlign w:val="center"/>
            <w:hideMark/>
          </w:tcPr>
          <w:p w14:paraId="68065B2A"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1 m / approx. 3ft</w:t>
            </w:r>
          </w:p>
        </w:tc>
        <w:tc>
          <w:tcPr>
            <w:tcW w:w="723" w:type="pct"/>
            <w:tcBorders>
              <w:top w:val="nil"/>
              <w:left w:val="nil"/>
              <w:bottom w:val="single" w:sz="4" w:space="0" w:color="auto"/>
              <w:right w:val="single" w:sz="4" w:space="0" w:color="auto"/>
            </w:tcBorders>
            <w:shd w:val="clear" w:color="auto" w:fill="auto"/>
            <w:vAlign w:val="center"/>
            <w:hideMark/>
          </w:tcPr>
          <w:p w14:paraId="56E439F1"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3 m / approx. 10ft</w:t>
            </w:r>
          </w:p>
        </w:tc>
        <w:tc>
          <w:tcPr>
            <w:tcW w:w="723" w:type="pct"/>
            <w:tcBorders>
              <w:top w:val="nil"/>
              <w:left w:val="nil"/>
              <w:bottom w:val="single" w:sz="4" w:space="0" w:color="auto"/>
              <w:right w:val="single" w:sz="4" w:space="0" w:color="auto"/>
            </w:tcBorders>
            <w:shd w:val="clear" w:color="auto" w:fill="auto"/>
            <w:vAlign w:val="center"/>
            <w:hideMark/>
          </w:tcPr>
          <w:p w14:paraId="0C8FAAAB"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8 m / approx. 25ft</w:t>
            </w:r>
          </w:p>
        </w:tc>
        <w:tc>
          <w:tcPr>
            <w:tcW w:w="777" w:type="pct"/>
            <w:tcBorders>
              <w:top w:val="nil"/>
              <w:left w:val="nil"/>
              <w:bottom w:val="single" w:sz="4" w:space="0" w:color="auto"/>
              <w:right w:val="single" w:sz="8" w:space="0" w:color="auto"/>
            </w:tcBorders>
            <w:shd w:val="clear" w:color="auto" w:fill="auto"/>
            <w:vAlign w:val="center"/>
            <w:hideMark/>
          </w:tcPr>
          <w:p w14:paraId="7E932CF9"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&gt;8 m / approx. 25ft</w:t>
            </w:r>
          </w:p>
        </w:tc>
      </w:tr>
      <w:tr w:rsidR="002B51C3" w:rsidRPr="002B51C3" w14:paraId="7FB62704" w14:textId="77777777" w:rsidTr="00C67CDE">
        <w:trPr>
          <w:trHeight w:val="780"/>
        </w:trPr>
        <w:tc>
          <w:tcPr>
            <w:tcW w:w="2058" w:type="pct"/>
            <w:tcBorders>
              <w:top w:val="nil"/>
              <w:left w:val="single" w:sz="8" w:space="0" w:color="auto"/>
              <w:bottom w:val="single" w:sz="8" w:space="0" w:color="auto"/>
              <w:right w:val="single" w:sz="4" w:space="0" w:color="auto"/>
            </w:tcBorders>
            <w:shd w:val="clear" w:color="auto" w:fill="auto"/>
            <w:noWrap/>
            <w:vAlign w:val="center"/>
            <w:hideMark/>
          </w:tcPr>
          <w:p w14:paraId="4E3A850A" w14:textId="77777777" w:rsidR="002B51C3" w:rsidRPr="002B51C3" w:rsidRDefault="002B51C3" w:rsidP="002B51C3">
            <w:pPr>
              <w:widowControl/>
              <w:adjustRightInd/>
              <w:spacing w:after="0"/>
              <w:jc w:val="left"/>
              <w:textAlignment w:val="auto"/>
              <w:rPr>
                <w:rFonts w:ascii="Calibri" w:hAnsi="Calibri" w:cs="Times New Roman"/>
                <w:i/>
                <w:iCs/>
                <w:color w:val="000000"/>
                <w:sz w:val="20"/>
                <w:szCs w:val="20"/>
                <w:lang w:val="en-US" w:eastAsia="en-US"/>
              </w:rPr>
            </w:pPr>
            <w:r w:rsidRPr="002B51C3">
              <w:rPr>
                <w:rFonts w:ascii="Calibri" w:hAnsi="Calibri" w:cs="Times New Roman"/>
                <w:i/>
                <w:iCs/>
                <w:color w:val="000000"/>
                <w:sz w:val="20"/>
                <w:szCs w:val="20"/>
                <w:lang w:val="en-US" w:eastAsia="en-US"/>
              </w:rPr>
              <w:t>Typical kinetic energy expected</w:t>
            </w:r>
          </w:p>
        </w:tc>
        <w:tc>
          <w:tcPr>
            <w:tcW w:w="718" w:type="pct"/>
            <w:tcBorders>
              <w:top w:val="nil"/>
              <w:left w:val="nil"/>
              <w:bottom w:val="single" w:sz="8" w:space="0" w:color="auto"/>
              <w:right w:val="single" w:sz="4" w:space="0" w:color="auto"/>
            </w:tcBorders>
            <w:shd w:val="clear" w:color="auto" w:fill="auto"/>
            <w:vAlign w:val="center"/>
            <w:hideMark/>
          </w:tcPr>
          <w:p w14:paraId="360EAEAB" w14:textId="77777777" w:rsidR="002B51C3" w:rsidRPr="002B51C3" w:rsidRDefault="002B51C3" w:rsidP="002B51C3">
            <w:pPr>
              <w:widowControl/>
              <w:adjustRightInd/>
              <w:spacing w:after="0"/>
              <w:jc w:val="center"/>
              <w:textAlignment w:val="auto"/>
              <w:rPr>
                <w:rFonts w:ascii="Calibri" w:hAnsi="Calibri" w:cs="Times New Roman"/>
                <w:i/>
                <w:iCs/>
                <w:color w:val="000000"/>
                <w:sz w:val="20"/>
                <w:szCs w:val="20"/>
                <w:lang w:val="en-US" w:eastAsia="en-US"/>
              </w:rPr>
            </w:pPr>
            <w:r w:rsidRPr="002B51C3">
              <w:rPr>
                <w:rFonts w:ascii="Calibri" w:hAnsi="Calibri" w:cs="Times New Roman"/>
                <w:i/>
                <w:iCs/>
                <w:color w:val="000000"/>
                <w:sz w:val="20"/>
                <w:szCs w:val="20"/>
                <w:lang w:val="en-US" w:eastAsia="en-US"/>
              </w:rPr>
              <w:t>&lt; 700 J (approx. 529 Ft Lb)</w:t>
            </w:r>
          </w:p>
        </w:tc>
        <w:tc>
          <w:tcPr>
            <w:tcW w:w="723" w:type="pct"/>
            <w:tcBorders>
              <w:top w:val="nil"/>
              <w:left w:val="nil"/>
              <w:bottom w:val="single" w:sz="8" w:space="0" w:color="auto"/>
              <w:right w:val="single" w:sz="4" w:space="0" w:color="auto"/>
            </w:tcBorders>
            <w:shd w:val="clear" w:color="auto" w:fill="auto"/>
            <w:vAlign w:val="center"/>
            <w:hideMark/>
          </w:tcPr>
          <w:p w14:paraId="6C4FAE62" w14:textId="77777777" w:rsidR="002B51C3" w:rsidRPr="002B51C3" w:rsidRDefault="002B51C3" w:rsidP="002B51C3">
            <w:pPr>
              <w:widowControl/>
              <w:adjustRightInd/>
              <w:spacing w:after="0"/>
              <w:jc w:val="center"/>
              <w:textAlignment w:val="auto"/>
              <w:rPr>
                <w:rFonts w:ascii="Calibri" w:hAnsi="Calibri" w:cs="Times New Roman"/>
                <w:i/>
                <w:iCs/>
                <w:color w:val="000000"/>
                <w:sz w:val="20"/>
                <w:szCs w:val="20"/>
                <w:lang w:val="en-US" w:eastAsia="en-US"/>
              </w:rPr>
            </w:pPr>
            <w:r w:rsidRPr="002B51C3">
              <w:rPr>
                <w:rFonts w:ascii="Calibri" w:hAnsi="Calibri" w:cs="Times New Roman"/>
                <w:i/>
                <w:iCs/>
                <w:color w:val="000000"/>
                <w:sz w:val="20"/>
                <w:szCs w:val="20"/>
                <w:lang w:val="en-US" w:eastAsia="en-US"/>
              </w:rPr>
              <w:t>&lt; 34 KJ (approx. 25000 Ft Lb)</w:t>
            </w:r>
          </w:p>
        </w:tc>
        <w:tc>
          <w:tcPr>
            <w:tcW w:w="723" w:type="pct"/>
            <w:tcBorders>
              <w:top w:val="nil"/>
              <w:left w:val="nil"/>
              <w:bottom w:val="single" w:sz="8" w:space="0" w:color="auto"/>
              <w:right w:val="single" w:sz="4" w:space="0" w:color="auto"/>
            </w:tcBorders>
            <w:shd w:val="clear" w:color="auto" w:fill="auto"/>
            <w:vAlign w:val="center"/>
            <w:hideMark/>
          </w:tcPr>
          <w:p w14:paraId="47E1E4C1" w14:textId="77777777" w:rsidR="002B51C3" w:rsidRPr="002B51C3" w:rsidRDefault="002B51C3" w:rsidP="002B51C3">
            <w:pPr>
              <w:widowControl/>
              <w:adjustRightInd/>
              <w:spacing w:after="0"/>
              <w:jc w:val="center"/>
              <w:textAlignment w:val="auto"/>
              <w:rPr>
                <w:rFonts w:ascii="Calibri" w:hAnsi="Calibri" w:cs="Times New Roman"/>
                <w:i/>
                <w:iCs/>
                <w:color w:val="000000"/>
                <w:sz w:val="20"/>
                <w:szCs w:val="20"/>
                <w:lang w:val="en-US" w:eastAsia="en-US"/>
              </w:rPr>
            </w:pPr>
            <w:r w:rsidRPr="002B51C3">
              <w:rPr>
                <w:rFonts w:ascii="Calibri" w:hAnsi="Calibri" w:cs="Times New Roman"/>
                <w:i/>
                <w:iCs/>
                <w:color w:val="000000"/>
                <w:sz w:val="20"/>
                <w:szCs w:val="20"/>
                <w:lang w:val="en-US" w:eastAsia="en-US"/>
              </w:rPr>
              <w:t>&lt; 1084 KJ (approx. 800000 Ft Lb)</w:t>
            </w:r>
          </w:p>
        </w:tc>
        <w:tc>
          <w:tcPr>
            <w:tcW w:w="777" w:type="pct"/>
            <w:tcBorders>
              <w:top w:val="nil"/>
              <w:left w:val="nil"/>
              <w:bottom w:val="single" w:sz="8" w:space="0" w:color="auto"/>
              <w:right w:val="single" w:sz="8" w:space="0" w:color="auto"/>
            </w:tcBorders>
            <w:shd w:val="clear" w:color="auto" w:fill="auto"/>
            <w:vAlign w:val="center"/>
            <w:hideMark/>
          </w:tcPr>
          <w:p w14:paraId="4011A365" w14:textId="77777777" w:rsidR="002B51C3" w:rsidRPr="002B51C3" w:rsidRDefault="002B51C3" w:rsidP="002B51C3">
            <w:pPr>
              <w:widowControl/>
              <w:adjustRightInd/>
              <w:spacing w:after="0"/>
              <w:jc w:val="center"/>
              <w:textAlignment w:val="auto"/>
              <w:rPr>
                <w:rFonts w:ascii="Calibri" w:hAnsi="Calibri" w:cs="Times New Roman"/>
                <w:i/>
                <w:iCs/>
                <w:color w:val="000000"/>
                <w:sz w:val="20"/>
                <w:szCs w:val="20"/>
                <w:lang w:val="en-US" w:eastAsia="en-US"/>
              </w:rPr>
            </w:pPr>
            <w:r w:rsidRPr="002B51C3">
              <w:rPr>
                <w:rFonts w:ascii="Calibri" w:hAnsi="Calibri" w:cs="Times New Roman"/>
                <w:i/>
                <w:iCs/>
                <w:color w:val="000000"/>
                <w:sz w:val="20"/>
                <w:szCs w:val="20"/>
                <w:lang w:val="en-US" w:eastAsia="en-US"/>
              </w:rPr>
              <w:t>&gt; 1084 KJ (approx. 800000 Ft Lb)</w:t>
            </w:r>
          </w:p>
        </w:tc>
      </w:tr>
      <w:tr w:rsidR="002B51C3" w:rsidRPr="002B51C3" w14:paraId="103C0E1B" w14:textId="77777777" w:rsidTr="00C67CDE">
        <w:trPr>
          <w:trHeight w:val="300"/>
        </w:trPr>
        <w:tc>
          <w:tcPr>
            <w:tcW w:w="2058" w:type="pct"/>
            <w:tcBorders>
              <w:top w:val="nil"/>
              <w:left w:val="single" w:sz="8" w:space="0" w:color="auto"/>
              <w:bottom w:val="single" w:sz="4" w:space="0" w:color="auto"/>
              <w:right w:val="single" w:sz="8" w:space="0" w:color="auto"/>
            </w:tcBorders>
            <w:shd w:val="clear" w:color="000000" w:fill="D0CECE"/>
            <w:noWrap/>
            <w:vAlign w:val="center"/>
            <w:hideMark/>
          </w:tcPr>
          <w:p w14:paraId="0A03AFAE" w14:textId="77777777" w:rsidR="002B51C3" w:rsidRPr="002B51C3" w:rsidRDefault="002B51C3" w:rsidP="002B51C3">
            <w:pPr>
              <w:widowControl/>
              <w:adjustRightInd/>
              <w:spacing w:after="0"/>
              <w:jc w:val="center"/>
              <w:textAlignment w:val="auto"/>
              <w:rPr>
                <w:rFonts w:ascii="Calibri" w:hAnsi="Calibri" w:cs="Times New Roman"/>
                <w:b/>
                <w:bCs/>
                <w:color w:val="000000"/>
                <w:sz w:val="20"/>
                <w:szCs w:val="20"/>
                <w:lang w:val="en-US" w:eastAsia="en-US"/>
              </w:rPr>
            </w:pPr>
            <w:r w:rsidRPr="002B51C3">
              <w:rPr>
                <w:rFonts w:ascii="Calibri" w:hAnsi="Calibri" w:cs="Times New Roman"/>
                <w:b/>
                <w:bCs/>
                <w:color w:val="000000"/>
                <w:sz w:val="20"/>
                <w:szCs w:val="20"/>
                <w:lang w:val="en-US" w:eastAsia="en-US"/>
              </w:rPr>
              <w:t>Operational scenarios</w:t>
            </w:r>
          </w:p>
        </w:tc>
        <w:tc>
          <w:tcPr>
            <w:tcW w:w="718" w:type="pct"/>
            <w:tcBorders>
              <w:top w:val="nil"/>
              <w:left w:val="nil"/>
              <w:bottom w:val="single" w:sz="4" w:space="0" w:color="auto"/>
              <w:right w:val="single" w:sz="4" w:space="0" w:color="auto"/>
            </w:tcBorders>
            <w:shd w:val="clear" w:color="auto" w:fill="auto"/>
            <w:vAlign w:val="center"/>
            <w:hideMark/>
          </w:tcPr>
          <w:p w14:paraId="4A7756FD" w14:textId="77777777" w:rsidR="002B51C3" w:rsidRPr="002B51C3" w:rsidRDefault="002B51C3" w:rsidP="002B51C3">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 </w:t>
            </w:r>
          </w:p>
        </w:tc>
        <w:tc>
          <w:tcPr>
            <w:tcW w:w="723" w:type="pct"/>
            <w:tcBorders>
              <w:top w:val="nil"/>
              <w:left w:val="nil"/>
              <w:bottom w:val="single" w:sz="4" w:space="0" w:color="auto"/>
              <w:right w:val="single" w:sz="4" w:space="0" w:color="auto"/>
            </w:tcBorders>
            <w:shd w:val="clear" w:color="auto" w:fill="auto"/>
            <w:vAlign w:val="center"/>
            <w:hideMark/>
          </w:tcPr>
          <w:p w14:paraId="5F510B43" w14:textId="77777777" w:rsidR="002B51C3" w:rsidRPr="002B51C3" w:rsidRDefault="002B51C3" w:rsidP="002B51C3">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 </w:t>
            </w:r>
          </w:p>
        </w:tc>
        <w:tc>
          <w:tcPr>
            <w:tcW w:w="723" w:type="pct"/>
            <w:tcBorders>
              <w:top w:val="nil"/>
              <w:left w:val="nil"/>
              <w:bottom w:val="single" w:sz="4" w:space="0" w:color="auto"/>
              <w:right w:val="single" w:sz="4" w:space="0" w:color="auto"/>
            </w:tcBorders>
            <w:shd w:val="clear" w:color="auto" w:fill="auto"/>
            <w:vAlign w:val="center"/>
            <w:hideMark/>
          </w:tcPr>
          <w:p w14:paraId="432A03FF" w14:textId="77777777" w:rsidR="002B51C3" w:rsidRPr="002B51C3" w:rsidRDefault="002B51C3" w:rsidP="002B51C3">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 </w:t>
            </w:r>
          </w:p>
        </w:tc>
        <w:tc>
          <w:tcPr>
            <w:tcW w:w="777" w:type="pct"/>
            <w:tcBorders>
              <w:top w:val="nil"/>
              <w:left w:val="nil"/>
              <w:bottom w:val="single" w:sz="4" w:space="0" w:color="auto"/>
              <w:right w:val="single" w:sz="8" w:space="0" w:color="auto"/>
            </w:tcBorders>
            <w:shd w:val="clear" w:color="auto" w:fill="auto"/>
            <w:vAlign w:val="center"/>
            <w:hideMark/>
          </w:tcPr>
          <w:p w14:paraId="3DE834BD" w14:textId="77777777" w:rsidR="002B51C3" w:rsidRPr="002B51C3" w:rsidRDefault="002B51C3" w:rsidP="002B51C3">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 </w:t>
            </w:r>
          </w:p>
        </w:tc>
      </w:tr>
      <w:tr w:rsidR="002B51C3" w:rsidRPr="002B51C3" w14:paraId="309359E6" w14:textId="77777777" w:rsidTr="00C67CDE">
        <w:trPr>
          <w:trHeight w:val="510"/>
        </w:trPr>
        <w:tc>
          <w:tcPr>
            <w:tcW w:w="2058" w:type="pct"/>
            <w:tcBorders>
              <w:top w:val="nil"/>
              <w:left w:val="single" w:sz="8" w:space="0" w:color="auto"/>
              <w:bottom w:val="single" w:sz="4" w:space="0" w:color="auto"/>
              <w:right w:val="single" w:sz="8" w:space="0" w:color="auto"/>
            </w:tcBorders>
            <w:shd w:val="clear" w:color="000000" w:fill="D0CECE"/>
            <w:vAlign w:val="center"/>
            <w:hideMark/>
          </w:tcPr>
          <w:p w14:paraId="6AF5D44F" w14:textId="77777777" w:rsidR="002B51C3" w:rsidRPr="002B51C3" w:rsidRDefault="002B51C3" w:rsidP="002B51C3">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VLOS over controlled area, located inside a sparsely populated environment</w:t>
            </w:r>
          </w:p>
        </w:tc>
        <w:tc>
          <w:tcPr>
            <w:tcW w:w="718" w:type="pct"/>
            <w:tcBorders>
              <w:top w:val="nil"/>
              <w:left w:val="nil"/>
              <w:bottom w:val="single" w:sz="4" w:space="0" w:color="auto"/>
              <w:right w:val="single" w:sz="4" w:space="0" w:color="auto"/>
            </w:tcBorders>
            <w:shd w:val="clear" w:color="auto" w:fill="auto"/>
            <w:noWrap/>
            <w:vAlign w:val="center"/>
            <w:hideMark/>
          </w:tcPr>
          <w:p w14:paraId="73DEC4DF"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1</w:t>
            </w:r>
          </w:p>
        </w:tc>
        <w:tc>
          <w:tcPr>
            <w:tcW w:w="723" w:type="pct"/>
            <w:tcBorders>
              <w:top w:val="nil"/>
              <w:left w:val="nil"/>
              <w:bottom w:val="single" w:sz="4" w:space="0" w:color="auto"/>
              <w:right w:val="single" w:sz="4" w:space="0" w:color="auto"/>
            </w:tcBorders>
            <w:shd w:val="clear" w:color="auto" w:fill="auto"/>
            <w:noWrap/>
            <w:vAlign w:val="center"/>
            <w:hideMark/>
          </w:tcPr>
          <w:p w14:paraId="443387B0"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2</w:t>
            </w:r>
          </w:p>
        </w:tc>
        <w:tc>
          <w:tcPr>
            <w:tcW w:w="723" w:type="pct"/>
            <w:tcBorders>
              <w:top w:val="nil"/>
              <w:left w:val="nil"/>
              <w:bottom w:val="single" w:sz="4" w:space="0" w:color="auto"/>
              <w:right w:val="single" w:sz="4" w:space="0" w:color="auto"/>
            </w:tcBorders>
            <w:shd w:val="clear" w:color="auto" w:fill="auto"/>
            <w:noWrap/>
            <w:vAlign w:val="center"/>
            <w:hideMark/>
          </w:tcPr>
          <w:p w14:paraId="07E93B57"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3</w:t>
            </w:r>
          </w:p>
        </w:tc>
        <w:tc>
          <w:tcPr>
            <w:tcW w:w="777" w:type="pct"/>
            <w:tcBorders>
              <w:top w:val="nil"/>
              <w:left w:val="nil"/>
              <w:bottom w:val="single" w:sz="4" w:space="0" w:color="auto"/>
              <w:right w:val="single" w:sz="8" w:space="0" w:color="auto"/>
            </w:tcBorders>
            <w:shd w:val="clear" w:color="auto" w:fill="auto"/>
            <w:noWrap/>
            <w:vAlign w:val="center"/>
            <w:hideMark/>
          </w:tcPr>
          <w:p w14:paraId="19962843"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5</w:t>
            </w:r>
          </w:p>
        </w:tc>
      </w:tr>
      <w:tr w:rsidR="002B51C3" w:rsidRPr="002B51C3" w14:paraId="3E3CD30D" w14:textId="77777777" w:rsidTr="00C67CDE">
        <w:trPr>
          <w:trHeight w:val="510"/>
        </w:trPr>
        <w:tc>
          <w:tcPr>
            <w:tcW w:w="2058" w:type="pct"/>
            <w:tcBorders>
              <w:top w:val="nil"/>
              <w:left w:val="single" w:sz="8" w:space="0" w:color="auto"/>
              <w:bottom w:val="single" w:sz="4" w:space="0" w:color="auto"/>
              <w:right w:val="single" w:sz="8" w:space="0" w:color="auto"/>
            </w:tcBorders>
            <w:shd w:val="clear" w:color="000000" w:fill="D0CECE"/>
            <w:vAlign w:val="center"/>
            <w:hideMark/>
          </w:tcPr>
          <w:p w14:paraId="1FEC91F1" w14:textId="77777777" w:rsidR="002B51C3" w:rsidRPr="002B51C3" w:rsidRDefault="002B51C3" w:rsidP="002B51C3">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BVLOS over sparsely populated environment (over-flown areas uniformly inhabited)</w:t>
            </w:r>
          </w:p>
        </w:tc>
        <w:tc>
          <w:tcPr>
            <w:tcW w:w="718" w:type="pct"/>
            <w:tcBorders>
              <w:top w:val="nil"/>
              <w:left w:val="nil"/>
              <w:bottom w:val="single" w:sz="4" w:space="0" w:color="auto"/>
              <w:right w:val="single" w:sz="4" w:space="0" w:color="auto"/>
            </w:tcBorders>
            <w:shd w:val="clear" w:color="auto" w:fill="auto"/>
            <w:noWrap/>
            <w:vAlign w:val="center"/>
            <w:hideMark/>
          </w:tcPr>
          <w:p w14:paraId="51A785AB"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2</w:t>
            </w:r>
          </w:p>
        </w:tc>
        <w:tc>
          <w:tcPr>
            <w:tcW w:w="723" w:type="pct"/>
            <w:tcBorders>
              <w:top w:val="nil"/>
              <w:left w:val="nil"/>
              <w:bottom w:val="single" w:sz="4" w:space="0" w:color="auto"/>
              <w:right w:val="single" w:sz="4" w:space="0" w:color="auto"/>
            </w:tcBorders>
            <w:shd w:val="clear" w:color="auto" w:fill="auto"/>
            <w:noWrap/>
            <w:vAlign w:val="center"/>
            <w:hideMark/>
          </w:tcPr>
          <w:p w14:paraId="22BFD707"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3</w:t>
            </w:r>
          </w:p>
        </w:tc>
        <w:tc>
          <w:tcPr>
            <w:tcW w:w="723" w:type="pct"/>
            <w:tcBorders>
              <w:top w:val="nil"/>
              <w:left w:val="nil"/>
              <w:bottom w:val="single" w:sz="4" w:space="0" w:color="auto"/>
              <w:right w:val="single" w:sz="4" w:space="0" w:color="auto"/>
            </w:tcBorders>
            <w:shd w:val="clear" w:color="auto" w:fill="auto"/>
            <w:noWrap/>
            <w:vAlign w:val="center"/>
            <w:hideMark/>
          </w:tcPr>
          <w:p w14:paraId="34A8DC38"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4</w:t>
            </w:r>
          </w:p>
        </w:tc>
        <w:tc>
          <w:tcPr>
            <w:tcW w:w="777" w:type="pct"/>
            <w:tcBorders>
              <w:top w:val="nil"/>
              <w:left w:val="nil"/>
              <w:bottom w:val="single" w:sz="4" w:space="0" w:color="auto"/>
              <w:right w:val="single" w:sz="8" w:space="0" w:color="auto"/>
            </w:tcBorders>
            <w:shd w:val="clear" w:color="auto" w:fill="auto"/>
            <w:noWrap/>
            <w:vAlign w:val="center"/>
            <w:hideMark/>
          </w:tcPr>
          <w:p w14:paraId="4D151E6B"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6</w:t>
            </w:r>
          </w:p>
        </w:tc>
      </w:tr>
      <w:tr w:rsidR="002B51C3" w:rsidRPr="002B51C3" w14:paraId="4A941755" w14:textId="77777777" w:rsidTr="00C67CDE">
        <w:trPr>
          <w:trHeight w:val="510"/>
        </w:trPr>
        <w:tc>
          <w:tcPr>
            <w:tcW w:w="2058" w:type="pct"/>
            <w:tcBorders>
              <w:top w:val="nil"/>
              <w:left w:val="single" w:sz="8" w:space="0" w:color="auto"/>
              <w:bottom w:val="single" w:sz="4" w:space="0" w:color="auto"/>
              <w:right w:val="single" w:sz="8" w:space="0" w:color="auto"/>
            </w:tcBorders>
            <w:shd w:val="clear" w:color="000000" w:fill="D0CECE"/>
            <w:vAlign w:val="center"/>
            <w:hideMark/>
          </w:tcPr>
          <w:p w14:paraId="3E796DF1" w14:textId="77777777" w:rsidR="002B51C3" w:rsidRPr="002B51C3" w:rsidRDefault="002B51C3" w:rsidP="002B51C3">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VLOS over controlled area, located inside a populated environment</w:t>
            </w:r>
          </w:p>
        </w:tc>
        <w:tc>
          <w:tcPr>
            <w:tcW w:w="718" w:type="pct"/>
            <w:tcBorders>
              <w:top w:val="nil"/>
              <w:left w:val="nil"/>
              <w:bottom w:val="single" w:sz="4" w:space="0" w:color="auto"/>
              <w:right w:val="single" w:sz="4" w:space="0" w:color="auto"/>
            </w:tcBorders>
            <w:shd w:val="clear" w:color="auto" w:fill="auto"/>
            <w:noWrap/>
            <w:vAlign w:val="center"/>
            <w:hideMark/>
          </w:tcPr>
          <w:p w14:paraId="537B96AF"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3</w:t>
            </w:r>
          </w:p>
        </w:tc>
        <w:tc>
          <w:tcPr>
            <w:tcW w:w="723" w:type="pct"/>
            <w:tcBorders>
              <w:top w:val="nil"/>
              <w:left w:val="nil"/>
              <w:bottom w:val="single" w:sz="4" w:space="0" w:color="auto"/>
              <w:right w:val="single" w:sz="4" w:space="0" w:color="auto"/>
            </w:tcBorders>
            <w:shd w:val="clear" w:color="auto" w:fill="auto"/>
            <w:noWrap/>
            <w:vAlign w:val="center"/>
            <w:hideMark/>
          </w:tcPr>
          <w:p w14:paraId="47509323"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4</w:t>
            </w:r>
          </w:p>
        </w:tc>
        <w:tc>
          <w:tcPr>
            <w:tcW w:w="723" w:type="pct"/>
            <w:tcBorders>
              <w:top w:val="nil"/>
              <w:left w:val="nil"/>
              <w:bottom w:val="single" w:sz="4" w:space="0" w:color="auto"/>
              <w:right w:val="single" w:sz="4" w:space="0" w:color="auto"/>
            </w:tcBorders>
            <w:shd w:val="clear" w:color="auto" w:fill="auto"/>
            <w:noWrap/>
            <w:vAlign w:val="center"/>
            <w:hideMark/>
          </w:tcPr>
          <w:p w14:paraId="79297E34"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6</w:t>
            </w:r>
          </w:p>
        </w:tc>
        <w:tc>
          <w:tcPr>
            <w:tcW w:w="777" w:type="pct"/>
            <w:tcBorders>
              <w:top w:val="nil"/>
              <w:left w:val="nil"/>
              <w:bottom w:val="single" w:sz="4" w:space="0" w:color="auto"/>
              <w:right w:val="single" w:sz="8" w:space="0" w:color="auto"/>
            </w:tcBorders>
            <w:shd w:val="clear" w:color="auto" w:fill="auto"/>
            <w:noWrap/>
            <w:vAlign w:val="center"/>
            <w:hideMark/>
          </w:tcPr>
          <w:p w14:paraId="47DB7E96"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8</w:t>
            </w:r>
          </w:p>
        </w:tc>
      </w:tr>
      <w:tr w:rsidR="002B51C3" w:rsidRPr="002B51C3" w14:paraId="7899A484" w14:textId="77777777" w:rsidTr="00C67CDE">
        <w:trPr>
          <w:trHeight w:val="300"/>
        </w:trPr>
        <w:tc>
          <w:tcPr>
            <w:tcW w:w="2058" w:type="pct"/>
            <w:tcBorders>
              <w:top w:val="nil"/>
              <w:left w:val="single" w:sz="8" w:space="0" w:color="auto"/>
              <w:bottom w:val="single" w:sz="4" w:space="0" w:color="auto"/>
              <w:right w:val="single" w:sz="8" w:space="0" w:color="auto"/>
            </w:tcBorders>
            <w:shd w:val="clear" w:color="000000" w:fill="D0CECE"/>
            <w:vAlign w:val="center"/>
            <w:hideMark/>
          </w:tcPr>
          <w:p w14:paraId="2E5005BA" w14:textId="77777777" w:rsidR="002B51C3" w:rsidRPr="002B51C3" w:rsidRDefault="002B51C3" w:rsidP="002B51C3">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VLOS over populated environment</w:t>
            </w:r>
          </w:p>
        </w:tc>
        <w:tc>
          <w:tcPr>
            <w:tcW w:w="718" w:type="pct"/>
            <w:tcBorders>
              <w:top w:val="nil"/>
              <w:left w:val="nil"/>
              <w:bottom w:val="single" w:sz="4" w:space="0" w:color="auto"/>
              <w:right w:val="single" w:sz="4" w:space="0" w:color="auto"/>
            </w:tcBorders>
            <w:shd w:val="clear" w:color="auto" w:fill="auto"/>
            <w:noWrap/>
            <w:vAlign w:val="center"/>
            <w:hideMark/>
          </w:tcPr>
          <w:p w14:paraId="4EF86EFC"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4</w:t>
            </w:r>
          </w:p>
        </w:tc>
        <w:tc>
          <w:tcPr>
            <w:tcW w:w="723" w:type="pct"/>
            <w:tcBorders>
              <w:top w:val="nil"/>
              <w:left w:val="nil"/>
              <w:bottom w:val="single" w:sz="4" w:space="0" w:color="auto"/>
              <w:right w:val="single" w:sz="4" w:space="0" w:color="auto"/>
            </w:tcBorders>
            <w:shd w:val="clear" w:color="auto" w:fill="auto"/>
            <w:noWrap/>
            <w:vAlign w:val="center"/>
            <w:hideMark/>
          </w:tcPr>
          <w:p w14:paraId="2BC69F27"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5</w:t>
            </w:r>
          </w:p>
        </w:tc>
        <w:tc>
          <w:tcPr>
            <w:tcW w:w="723" w:type="pct"/>
            <w:tcBorders>
              <w:top w:val="nil"/>
              <w:left w:val="nil"/>
              <w:bottom w:val="single" w:sz="4" w:space="0" w:color="auto"/>
              <w:right w:val="single" w:sz="4" w:space="0" w:color="auto"/>
            </w:tcBorders>
            <w:shd w:val="clear" w:color="auto" w:fill="auto"/>
            <w:noWrap/>
            <w:vAlign w:val="center"/>
            <w:hideMark/>
          </w:tcPr>
          <w:p w14:paraId="7DD45A54"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7</w:t>
            </w:r>
          </w:p>
        </w:tc>
        <w:tc>
          <w:tcPr>
            <w:tcW w:w="777" w:type="pct"/>
            <w:tcBorders>
              <w:top w:val="nil"/>
              <w:left w:val="nil"/>
              <w:bottom w:val="single" w:sz="4" w:space="0" w:color="auto"/>
              <w:right w:val="single" w:sz="8" w:space="0" w:color="auto"/>
            </w:tcBorders>
            <w:shd w:val="clear" w:color="auto" w:fill="auto"/>
            <w:noWrap/>
            <w:vAlign w:val="center"/>
            <w:hideMark/>
          </w:tcPr>
          <w:p w14:paraId="569A4D70"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9</w:t>
            </w:r>
          </w:p>
        </w:tc>
      </w:tr>
      <w:tr w:rsidR="002B51C3" w:rsidRPr="002B51C3" w14:paraId="614FA9B3" w14:textId="77777777" w:rsidTr="00C67CDE">
        <w:trPr>
          <w:trHeight w:val="510"/>
        </w:trPr>
        <w:tc>
          <w:tcPr>
            <w:tcW w:w="2058" w:type="pct"/>
            <w:tcBorders>
              <w:top w:val="nil"/>
              <w:left w:val="single" w:sz="8" w:space="0" w:color="auto"/>
              <w:bottom w:val="single" w:sz="4" w:space="0" w:color="auto"/>
              <w:right w:val="single" w:sz="8" w:space="0" w:color="auto"/>
            </w:tcBorders>
            <w:shd w:val="clear" w:color="000000" w:fill="D0CECE"/>
            <w:vAlign w:val="center"/>
            <w:hideMark/>
          </w:tcPr>
          <w:p w14:paraId="39494C32" w14:textId="77777777" w:rsidR="002B51C3" w:rsidRPr="002B51C3" w:rsidRDefault="002B51C3" w:rsidP="002B51C3">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lastRenderedPageBreak/>
              <w:t>BVLOS over controlled area, located inside a populated environment</w:t>
            </w:r>
          </w:p>
        </w:tc>
        <w:tc>
          <w:tcPr>
            <w:tcW w:w="718" w:type="pct"/>
            <w:tcBorders>
              <w:top w:val="nil"/>
              <w:left w:val="nil"/>
              <w:bottom w:val="single" w:sz="4" w:space="0" w:color="auto"/>
              <w:right w:val="single" w:sz="4" w:space="0" w:color="auto"/>
            </w:tcBorders>
            <w:shd w:val="clear" w:color="auto" w:fill="auto"/>
            <w:noWrap/>
            <w:vAlign w:val="center"/>
            <w:hideMark/>
          </w:tcPr>
          <w:p w14:paraId="4BFCF7E6"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5</w:t>
            </w:r>
          </w:p>
        </w:tc>
        <w:tc>
          <w:tcPr>
            <w:tcW w:w="723" w:type="pct"/>
            <w:tcBorders>
              <w:top w:val="nil"/>
              <w:left w:val="nil"/>
              <w:bottom w:val="single" w:sz="4" w:space="0" w:color="auto"/>
              <w:right w:val="single" w:sz="4" w:space="0" w:color="auto"/>
            </w:tcBorders>
            <w:shd w:val="clear" w:color="auto" w:fill="auto"/>
            <w:noWrap/>
            <w:vAlign w:val="center"/>
            <w:hideMark/>
          </w:tcPr>
          <w:p w14:paraId="42BF154F"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6</w:t>
            </w:r>
          </w:p>
        </w:tc>
        <w:tc>
          <w:tcPr>
            <w:tcW w:w="723" w:type="pct"/>
            <w:tcBorders>
              <w:top w:val="nil"/>
              <w:left w:val="nil"/>
              <w:bottom w:val="single" w:sz="4" w:space="0" w:color="auto"/>
              <w:right w:val="single" w:sz="4" w:space="0" w:color="auto"/>
            </w:tcBorders>
            <w:shd w:val="clear" w:color="auto" w:fill="auto"/>
            <w:noWrap/>
            <w:vAlign w:val="center"/>
            <w:hideMark/>
          </w:tcPr>
          <w:p w14:paraId="37A160F9"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8</w:t>
            </w:r>
          </w:p>
        </w:tc>
        <w:tc>
          <w:tcPr>
            <w:tcW w:w="777" w:type="pct"/>
            <w:tcBorders>
              <w:top w:val="nil"/>
              <w:left w:val="nil"/>
              <w:bottom w:val="single" w:sz="4" w:space="0" w:color="auto"/>
              <w:right w:val="single" w:sz="8" w:space="0" w:color="auto"/>
            </w:tcBorders>
            <w:shd w:val="clear" w:color="auto" w:fill="auto"/>
            <w:noWrap/>
            <w:vAlign w:val="center"/>
            <w:hideMark/>
          </w:tcPr>
          <w:p w14:paraId="4512122A"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10</w:t>
            </w:r>
          </w:p>
        </w:tc>
      </w:tr>
      <w:tr w:rsidR="002B51C3" w:rsidRPr="002B51C3" w14:paraId="31066691" w14:textId="77777777" w:rsidTr="00C67CDE">
        <w:trPr>
          <w:trHeight w:val="300"/>
        </w:trPr>
        <w:tc>
          <w:tcPr>
            <w:tcW w:w="2058" w:type="pct"/>
            <w:tcBorders>
              <w:top w:val="nil"/>
              <w:left w:val="single" w:sz="8" w:space="0" w:color="auto"/>
              <w:bottom w:val="single" w:sz="4" w:space="0" w:color="auto"/>
              <w:right w:val="single" w:sz="8" w:space="0" w:color="auto"/>
            </w:tcBorders>
            <w:shd w:val="clear" w:color="000000" w:fill="D0CECE"/>
            <w:vAlign w:val="center"/>
            <w:hideMark/>
          </w:tcPr>
          <w:p w14:paraId="482E2D11" w14:textId="77777777" w:rsidR="002B51C3" w:rsidRPr="002B51C3" w:rsidRDefault="002B51C3" w:rsidP="002B51C3">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BVLOS over populated environment</w:t>
            </w:r>
          </w:p>
        </w:tc>
        <w:tc>
          <w:tcPr>
            <w:tcW w:w="718" w:type="pct"/>
            <w:tcBorders>
              <w:top w:val="nil"/>
              <w:left w:val="single" w:sz="4" w:space="0" w:color="auto"/>
              <w:bottom w:val="single" w:sz="4" w:space="0" w:color="auto"/>
              <w:right w:val="single" w:sz="4" w:space="0" w:color="auto"/>
            </w:tcBorders>
            <w:shd w:val="clear" w:color="auto" w:fill="auto"/>
            <w:noWrap/>
            <w:vAlign w:val="center"/>
            <w:hideMark/>
          </w:tcPr>
          <w:p w14:paraId="2E83B460"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6</w:t>
            </w:r>
          </w:p>
        </w:tc>
        <w:tc>
          <w:tcPr>
            <w:tcW w:w="723" w:type="pct"/>
            <w:tcBorders>
              <w:top w:val="nil"/>
              <w:left w:val="nil"/>
              <w:bottom w:val="single" w:sz="4" w:space="0" w:color="auto"/>
              <w:right w:val="single" w:sz="4" w:space="0" w:color="auto"/>
            </w:tcBorders>
            <w:shd w:val="clear" w:color="auto" w:fill="auto"/>
            <w:noWrap/>
            <w:vAlign w:val="center"/>
            <w:hideMark/>
          </w:tcPr>
          <w:p w14:paraId="0DABA07E"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7</w:t>
            </w:r>
          </w:p>
        </w:tc>
        <w:tc>
          <w:tcPr>
            <w:tcW w:w="723" w:type="pct"/>
            <w:tcBorders>
              <w:top w:val="nil"/>
              <w:left w:val="nil"/>
              <w:bottom w:val="single" w:sz="4" w:space="0" w:color="auto"/>
              <w:right w:val="single" w:sz="4" w:space="0" w:color="auto"/>
            </w:tcBorders>
            <w:shd w:val="clear" w:color="auto" w:fill="auto"/>
            <w:noWrap/>
            <w:vAlign w:val="center"/>
            <w:hideMark/>
          </w:tcPr>
          <w:p w14:paraId="0C38BE8B"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9</w:t>
            </w:r>
          </w:p>
        </w:tc>
        <w:tc>
          <w:tcPr>
            <w:tcW w:w="777" w:type="pct"/>
            <w:tcBorders>
              <w:top w:val="nil"/>
              <w:left w:val="nil"/>
              <w:bottom w:val="single" w:sz="4" w:space="0" w:color="auto"/>
              <w:right w:val="single" w:sz="8" w:space="0" w:color="auto"/>
            </w:tcBorders>
            <w:shd w:val="clear" w:color="auto" w:fill="auto"/>
            <w:noWrap/>
            <w:vAlign w:val="center"/>
            <w:hideMark/>
          </w:tcPr>
          <w:p w14:paraId="77F299E2"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11</w:t>
            </w:r>
          </w:p>
        </w:tc>
      </w:tr>
      <w:tr w:rsidR="00025B38" w:rsidRPr="002B51C3" w14:paraId="1CBE657E" w14:textId="77777777" w:rsidTr="00025B38">
        <w:trPr>
          <w:trHeight w:val="300"/>
        </w:trPr>
        <w:tc>
          <w:tcPr>
            <w:tcW w:w="2058" w:type="pct"/>
            <w:tcBorders>
              <w:top w:val="nil"/>
              <w:left w:val="single" w:sz="8" w:space="0" w:color="auto"/>
              <w:bottom w:val="nil"/>
              <w:right w:val="single" w:sz="8" w:space="0" w:color="auto"/>
            </w:tcBorders>
            <w:shd w:val="clear" w:color="000000" w:fill="D0CECE"/>
            <w:vAlign w:val="center"/>
            <w:hideMark/>
          </w:tcPr>
          <w:p w14:paraId="5D999F11" w14:textId="77777777" w:rsidR="00025B38" w:rsidRPr="002B51C3" w:rsidRDefault="00025B38" w:rsidP="002B51C3">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VLOS over gathering of people</w:t>
            </w:r>
          </w:p>
        </w:tc>
        <w:tc>
          <w:tcPr>
            <w:tcW w:w="718" w:type="pct"/>
            <w:tcBorders>
              <w:top w:val="nil"/>
              <w:left w:val="single" w:sz="4" w:space="0" w:color="auto"/>
              <w:bottom w:val="nil"/>
              <w:right w:val="single" w:sz="4" w:space="0" w:color="auto"/>
            </w:tcBorders>
            <w:shd w:val="clear" w:color="auto" w:fill="auto"/>
            <w:noWrap/>
            <w:vAlign w:val="center"/>
            <w:hideMark/>
          </w:tcPr>
          <w:p w14:paraId="69783992" w14:textId="77777777" w:rsidR="00025B38" w:rsidRPr="002B51C3" w:rsidRDefault="00025B38"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7</w:t>
            </w:r>
          </w:p>
        </w:tc>
        <w:tc>
          <w:tcPr>
            <w:tcW w:w="1" w:type="pct"/>
            <w:gridSpan w:val="3"/>
            <w:tcBorders>
              <w:top w:val="nil"/>
              <w:left w:val="nil"/>
              <w:bottom w:val="nil"/>
              <w:right w:val="single" w:sz="8" w:space="0" w:color="auto"/>
            </w:tcBorders>
            <w:shd w:val="clear" w:color="000000" w:fill="808080"/>
            <w:noWrap/>
            <w:vAlign w:val="center"/>
            <w:hideMark/>
          </w:tcPr>
          <w:p w14:paraId="4445938B" w14:textId="77777777" w:rsidR="00025B38" w:rsidRPr="002B51C3" w:rsidRDefault="00025B38" w:rsidP="002B51C3">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 </w:t>
            </w:r>
          </w:p>
          <w:p w14:paraId="3C3A1EDA" w14:textId="77777777" w:rsidR="00025B38" w:rsidRPr="002B51C3" w:rsidRDefault="00025B38">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 </w:t>
            </w:r>
          </w:p>
        </w:tc>
      </w:tr>
      <w:tr w:rsidR="002B51C3" w:rsidRPr="002B51C3" w14:paraId="651040B1" w14:textId="77777777" w:rsidTr="00025B38">
        <w:trPr>
          <w:trHeight w:val="315"/>
        </w:trPr>
        <w:tc>
          <w:tcPr>
            <w:tcW w:w="2058" w:type="pct"/>
            <w:tcBorders>
              <w:top w:val="single" w:sz="4" w:space="0" w:color="auto"/>
              <w:left w:val="single" w:sz="8" w:space="0" w:color="auto"/>
              <w:bottom w:val="single" w:sz="8" w:space="0" w:color="auto"/>
              <w:right w:val="single" w:sz="8" w:space="0" w:color="auto"/>
            </w:tcBorders>
            <w:shd w:val="clear" w:color="000000" w:fill="D0CECE"/>
            <w:vAlign w:val="center"/>
            <w:hideMark/>
          </w:tcPr>
          <w:p w14:paraId="4F485383" w14:textId="77777777" w:rsidR="002B51C3" w:rsidRPr="002B51C3" w:rsidRDefault="002B51C3" w:rsidP="002B51C3">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BVLOS over gathering of people</w:t>
            </w:r>
          </w:p>
        </w:tc>
        <w:tc>
          <w:tcPr>
            <w:tcW w:w="718"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4B8A008" w14:textId="77777777" w:rsidR="002B51C3" w:rsidRPr="002B51C3" w:rsidRDefault="002B51C3" w:rsidP="002B51C3">
            <w:pPr>
              <w:widowControl/>
              <w:adjustRightInd/>
              <w:spacing w:after="0"/>
              <w:jc w:val="center"/>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8</w:t>
            </w:r>
          </w:p>
        </w:tc>
        <w:tc>
          <w:tcPr>
            <w:tcW w:w="723" w:type="pct"/>
            <w:tcBorders>
              <w:top w:val="nil"/>
              <w:left w:val="nil"/>
              <w:bottom w:val="single" w:sz="8" w:space="0" w:color="auto"/>
              <w:right w:val="nil"/>
            </w:tcBorders>
            <w:shd w:val="clear" w:color="000000" w:fill="808080"/>
            <w:noWrap/>
            <w:vAlign w:val="center"/>
            <w:hideMark/>
          </w:tcPr>
          <w:p w14:paraId="59E02BC5" w14:textId="77777777" w:rsidR="002B51C3" w:rsidRPr="002B51C3" w:rsidRDefault="002B51C3" w:rsidP="002B51C3">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 </w:t>
            </w:r>
          </w:p>
        </w:tc>
        <w:tc>
          <w:tcPr>
            <w:tcW w:w="723" w:type="pct"/>
            <w:tcBorders>
              <w:top w:val="nil"/>
              <w:left w:val="nil"/>
              <w:bottom w:val="single" w:sz="8" w:space="0" w:color="auto"/>
              <w:right w:val="nil"/>
            </w:tcBorders>
            <w:shd w:val="clear" w:color="000000" w:fill="808080"/>
            <w:noWrap/>
            <w:vAlign w:val="center"/>
            <w:hideMark/>
          </w:tcPr>
          <w:p w14:paraId="07FC0EBE" w14:textId="77777777" w:rsidR="002B51C3" w:rsidRPr="002B51C3" w:rsidRDefault="002B51C3" w:rsidP="002B51C3">
            <w:pPr>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 </w:t>
            </w:r>
          </w:p>
        </w:tc>
        <w:tc>
          <w:tcPr>
            <w:tcW w:w="778" w:type="pct"/>
            <w:tcBorders>
              <w:top w:val="nil"/>
              <w:left w:val="nil"/>
              <w:bottom w:val="single" w:sz="8" w:space="0" w:color="auto"/>
              <w:right w:val="single" w:sz="8" w:space="0" w:color="auto"/>
            </w:tcBorders>
            <w:shd w:val="clear" w:color="000000" w:fill="808080"/>
            <w:noWrap/>
            <w:vAlign w:val="center"/>
            <w:hideMark/>
          </w:tcPr>
          <w:p w14:paraId="6BCE5142" w14:textId="77777777" w:rsidR="002B51C3" w:rsidRPr="002B51C3" w:rsidRDefault="002B51C3" w:rsidP="00D31069">
            <w:pPr>
              <w:keepNext/>
              <w:widowControl/>
              <w:adjustRightInd/>
              <w:spacing w:after="0"/>
              <w:jc w:val="left"/>
              <w:textAlignment w:val="auto"/>
              <w:rPr>
                <w:rFonts w:ascii="Calibri" w:hAnsi="Calibri" w:cs="Times New Roman"/>
                <w:color w:val="000000"/>
                <w:sz w:val="20"/>
                <w:szCs w:val="20"/>
                <w:lang w:val="en-US" w:eastAsia="en-US"/>
              </w:rPr>
            </w:pPr>
            <w:r w:rsidRPr="002B51C3">
              <w:rPr>
                <w:rFonts w:ascii="Calibri" w:hAnsi="Calibri" w:cs="Times New Roman"/>
                <w:color w:val="000000"/>
                <w:sz w:val="20"/>
                <w:szCs w:val="20"/>
                <w:lang w:val="en-US" w:eastAsia="en-US"/>
              </w:rPr>
              <w:t> </w:t>
            </w:r>
          </w:p>
        </w:tc>
      </w:tr>
    </w:tbl>
    <w:p w14:paraId="3B8EBFE9" w14:textId="1EF9ECB9" w:rsidR="00FC531B" w:rsidRDefault="00FC531B" w:rsidP="00D31069">
      <w:pPr>
        <w:pStyle w:val="Caption"/>
        <w:jc w:val="center"/>
      </w:pPr>
      <w:bookmarkStart w:id="176" w:name="_Toc513045349"/>
      <w:bookmarkStart w:id="177" w:name="_Ref447093149"/>
      <w:r>
        <w:t xml:space="preserve">Table </w:t>
      </w:r>
      <w:r w:rsidR="00410053">
        <w:fldChar w:fldCharType="begin"/>
      </w:r>
      <w:r w:rsidR="00410053">
        <w:instrText xml:space="preserve"> SEQ Table \* ARABIC </w:instrText>
      </w:r>
      <w:r w:rsidR="00410053">
        <w:fldChar w:fldCharType="separate"/>
      </w:r>
      <w:r w:rsidR="001A244A">
        <w:rPr>
          <w:noProof/>
        </w:rPr>
        <w:t>2</w:t>
      </w:r>
      <w:r w:rsidR="00410053">
        <w:rPr>
          <w:noProof/>
        </w:rPr>
        <w:fldChar w:fldCharType="end"/>
      </w:r>
      <w:r>
        <w:t xml:space="preserve"> - </w:t>
      </w:r>
      <w:r w:rsidRPr="005504B6">
        <w:t>Ground Risk Classes (GRC) Determination</w:t>
      </w:r>
      <w:bookmarkEnd w:id="176"/>
    </w:p>
    <w:bookmarkEnd w:id="177"/>
    <w:p w14:paraId="6E651FEA" w14:textId="77777777" w:rsidR="00802B15" w:rsidRPr="00802B15" w:rsidRDefault="00802B15" w:rsidP="008D2AA6">
      <w:pPr>
        <w:pStyle w:val="Caption"/>
        <w:jc w:val="center"/>
        <w:rPr>
          <w:lang w:val="en-US"/>
        </w:rPr>
      </w:pPr>
    </w:p>
    <w:p w14:paraId="38863EC8" w14:textId="77777777" w:rsidR="00360FE9" w:rsidRDefault="00360FE9" w:rsidP="00A435E7">
      <w:pPr>
        <w:pStyle w:val="ListParagraph"/>
      </w:pPr>
      <w:r>
        <w:t>EVLOS</w:t>
      </w:r>
      <w:r w:rsidR="007E7458">
        <w:rPr>
          <w:rStyle w:val="FootnoteReference"/>
        </w:rPr>
        <w:footnoteReference w:id="2"/>
      </w:r>
      <w:r>
        <w:t xml:space="preserve"> operations are to be considered as BVLOS for the GRC determination</w:t>
      </w:r>
      <w:r w:rsidR="007E7458">
        <w:t xml:space="preserve">. </w:t>
      </w:r>
    </w:p>
    <w:p w14:paraId="1123525B" w14:textId="77777777" w:rsidR="00A435E7" w:rsidRDefault="00A435E7" w:rsidP="00A435E7">
      <w:pPr>
        <w:pStyle w:val="ListParagraph"/>
      </w:pPr>
      <w:r w:rsidRPr="00A435E7">
        <w:t>A controlled area is</w:t>
      </w:r>
      <w:r>
        <w:t xml:space="preserve"> defined as the intended UAS operational</w:t>
      </w:r>
      <w:r w:rsidRPr="00A435E7">
        <w:t xml:space="preserve"> area that only involves active participants</w:t>
      </w:r>
      <w:r>
        <w:t xml:space="preserve"> (if any).</w:t>
      </w:r>
    </w:p>
    <w:p w14:paraId="131B1C6B" w14:textId="77777777" w:rsidR="00A85489" w:rsidRDefault="00A85489" w:rsidP="00A435E7">
      <w:pPr>
        <w:pStyle w:val="ListParagraph"/>
      </w:pPr>
      <w:r>
        <w:t xml:space="preserve">An operation is defined as occurring over gathering of people if the </w:t>
      </w:r>
      <w:r w:rsidR="00276191">
        <w:t xml:space="preserve">intent of the </w:t>
      </w:r>
      <w:r>
        <w:t>UA</w:t>
      </w:r>
      <w:r w:rsidR="00276191">
        <w:t>S operation</w:t>
      </w:r>
      <w:r>
        <w:t xml:space="preserve"> is </w:t>
      </w:r>
      <w:r w:rsidR="00276191">
        <w:t xml:space="preserve">to </w:t>
      </w:r>
      <w:r>
        <w:t>operat</w:t>
      </w:r>
      <w:r w:rsidR="00276191">
        <w:t>e</w:t>
      </w:r>
      <w:r>
        <w:t xml:space="preserve"> </w:t>
      </w:r>
      <w:r w:rsidR="00276191">
        <w:t xml:space="preserve">continuously </w:t>
      </w:r>
      <w:r>
        <w:t>over open-air assembly of people</w:t>
      </w:r>
      <w:r w:rsidR="00276191">
        <w:t xml:space="preserve"> </w:t>
      </w:r>
      <w:r>
        <w:t xml:space="preserve">in which </w:t>
      </w:r>
      <w:r w:rsidR="001252C3">
        <w:t xml:space="preserve">it is reasonable to assume that </w:t>
      </w:r>
      <w:r>
        <w:t xml:space="preserve">loss of control of the operation </w:t>
      </w:r>
      <w:r w:rsidR="001252C3">
        <w:t xml:space="preserve">will </w:t>
      </w:r>
      <w:r>
        <w:t>result in direct hit of non-active participants.</w:t>
      </w:r>
    </w:p>
    <w:p w14:paraId="121DE08F" w14:textId="77777777" w:rsidR="006C052B" w:rsidRDefault="00D611E4" w:rsidP="00D611E4">
      <w:pPr>
        <w:pStyle w:val="ListParagraph"/>
      </w:pPr>
      <w:r>
        <w:t xml:space="preserve">The operational scenarios described attempt to provide discrete categorizations of operations with increasing number of </w:t>
      </w:r>
      <w:r w:rsidRPr="004C01BF">
        <w:rPr>
          <w:b/>
        </w:rPr>
        <w:t>people at risk</w:t>
      </w:r>
      <w:r>
        <w:t xml:space="preserve">. </w:t>
      </w:r>
      <w:r w:rsidR="003A2BD7">
        <w:t>When selecting the operational scenario, consideration should be given to surrounding areas taking</w:t>
      </w:r>
      <w:r w:rsidR="00CC4B9D">
        <w:t xml:space="preserve"> into account the UAS and its operation</w:t>
      </w:r>
      <w:r w:rsidR="003A2BD7">
        <w:t>.</w:t>
      </w:r>
    </w:p>
    <w:p w14:paraId="1F3C7D75" w14:textId="77777777" w:rsidR="008D2AA6" w:rsidRDefault="008D2AA6" w:rsidP="008D2AA6">
      <w:pPr>
        <w:pStyle w:val="ListParagraph"/>
      </w:pPr>
      <w:r>
        <w:t xml:space="preserve">In order to establish the </w:t>
      </w:r>
      <w:r w:rsidR="00997302">
        <w:t>GRC</w:t>
      </w:r>
      <w:r w:rsidR="0046039C">
        <w:t>,</w:t>
      </w:r>
      <w:r w:rsidR="00997302">
        <w:t xml:space="preserve"> the </w:t>
      </w:r>
      <w:r w:rsidR="005A6D37">
        <w:t>operator/applicant</w:t>
      </w:r>
      <w:r w:rsidR="00997302">
        <w:t xml:space="preserve"> only needs the max UA characteristic dimension (e.g. wingspan for fixed wing, blade diameter for rotorcraft, max. dimension for multicopters, etc.) and the knowledge of the intended operational scenario. The GRC can be read out of the table at the intersection between the applicable scenario and max UA characteristic dimension.</w:t>
      </w:r>
    </w:p>
    <w:p w14:paraId="6EA5AB1F" w14:textId="77777777" w:rsidR="00997302" w:rsidRDefault="00997302" w:rsidP="00997302">
      <w:pPr>
        <w:pStyle w:val="ListParagraph"/>
      </w:pPr>
      <w:r>
        <w:t xml:space="preserve">A detailed mathematical model to </w:t>
      </w:r>
      <w:r w:rsidR="00887C7B">
        <w:t>substantiate</w:t>
      </w:r>
      <w:r>
        <w:t xml:space="preserve"> this </w:t>
      </w:r>
      <w:r w:rsidR="00887C7B">
        <w:t>approach</w:t>
      </w:r>
      <w:r>
        <w:t xml:space="preserve"> is </w:t>
      </w:r>
      <w:r w:rsidRPr="0084209D">
        <w:t xml:space="preserve">provided in Annex </w:t>
      </w:r>
      <w:r w:rsidR="003948A9">
        <w:t>F</w:t>
      </w:r>
      <w:r w:rsidRPr="0084209D">
        <w:t>.</w:t>
      </w:r>
    </w:p>
    <w:p w14:paraId="64A2B840" w14:textId="77777777" w:rsidR="00B31652" w:rsidRDefault="00B31652" w:rsidP="00997302">
      <w:pPr>
        <w:pStyle w:val="ListParagraph"/>
      </w:pPr>
      <w:r>
        <w:t xml:space="preserve">Operations that do not have a corresponding GRC (i.e. grey cells on the </w:t>
      </w:r>
      <w:r w:rsidR="006D7EE4">
        <w:t>table</w:t>
      </w:r>
      <w:r>
        <w:t xml:space="preserve">) are not </w:t>
      </w:r>
      <w:r w:rsidR="00B0746E">
        <w:t xml:space="preserve">currently </w:t>
      </w:r>
      <w:r>
        <w:t>supported by the SORA methodology.</w:t>
      </w:r>
    </w:p>
    <w:p w14:paraId="51834FFB" w14:textId="77777777" w:rsidR="00BA1CDB" w:rsidRPr="00FE4007" w:rsidRDefault="00BA1CDB">
      <w:pPr>
        <w:pStyle w:val="ListParagraph"/>
        <w:rPr>
          <w:rStyle w:val="Hyperlink"/>
          <w:color w:val="auto"/>
          <w:u w:val="none"/>
        </w:rPr>
      </w:pPr>
      <w:r>
        <w:t xml:space="preserve">When evaluating the typical kinetic energy expected for a given operation the </w:t>
      </w:r>
      <w:r w:rsidR="005A6D37">
        <w:t>operator/applicant</w:t>
      </w:r>
      <w:r>
        <w:t xml:space="preserve"> should generally use</w:t>
      </w:r>
      <w:r w:rsidR="00B0746E">
        <w:t xml:space="preserve"> airspeed, in particular</w:t>
      </w:r>
      <w:r>
        <w:t xml:space="preserve"> V</w:t>
      </w:r>
      <w:r w:rsidRPr="00B67677">
        <w:rPr>
          <w:vertAlign w:val="subscript"/>
        </w:rPr>
        <w:t>cruise</w:t>
      </w:r>
      <w:r w:rsidRPr="00BA1CDB">
        <w:rPr>
          <w:vertAlign w:val="subscript"/>
        </w:rPr>
        <w:t xml:space="preserve"> </w:t>
      </w:r>
      <w:r>
        <w:t xml:space="preserve">for fixed-wing aircraft and the terminal velocity for other aircraft. Specific designs (e.g. gyrocopters) might need additional considerations. A useful guidance to determine the terminal velocity can be found at </w:t>
      </w:r>
      <w:hyperlink r:id="rId20" w:history="1">
        <w:r w:rsidRPr="00D77DC4">
          <w:rPr>
            <w:rStyle w:val="Hyperlink"/>
          </w:rPr>
          <w:t>https://www.grc.nasa.gov/WWW/K-12/airplane/termv.html</w:t>
        </w:r>
      </w:hyperlink>
    </w:p>
    <w:p w14:paraId="35A03D21" w14:textId="77777777" w:rsidR="00FE4007" w:rsidRPr="001B2643" w:rsidRDefault="00FE4007" w:rsidP="00FE4007">
      <w:pPr>
        <w:pStyle w:val="ListParagraph"/>
      </w:pPr>
      <w:r w:rsidRPr="001B2643">
        <w:t>Due to the consideration of both size and energy in the ground risk determination, the nominal size of the crash area for most UAS can be anticipated. However, there are certain cases or design aspects that may not have been considered during the ground risk class that will have a significant effect on the lethal area of the UAS such as fuel, high-energy rotors/props, frangibility, material, etc.  These considerations may lead to an decreased/increased GRC.</w:t>
      </w:r>
    </w:p>
    <w:p w14:paraId="5F55F8DF" w14:textId="77777777" w:rsidR="00B67677" w:rsidRDefault="00B67677" w:rsidP="00B67677">
      <w:pPr>
        <w:pStyle w:val="ListParagraph"/>
        <w:numPr>
          <w:ilvl w:val="0"/>
          <w:numId w:val="0"/>
        </w:numPr>
        <w:ind w:left="720"/>
      </w:pPr>
    </w:p>
    <w:p w14:paraId="003973B5" w14:textId="77777777" w:rsidR="00C9488F" w:rsidRDefault="00C9488F" w:rsidP="00C9488F">
      <w:pPr>
        <w:pStyle w:val="Heading3"/>
      </w:pPr>
      <w:bookmarkStart w:id="178" w:name="_Toc513091280"/>
      <w:r>
        <w:t xml:space="preserve">Step </w:t>
      </w:r>
      <w:r w:rsidR="005A6D37">
        <w:t>#</w:t>
      </w:r>
      <w:r>
        <w:t>3 –</w:t>
      </w:r>
      <w:r w:rsidR="007168D4">
        <w:t xml:space="preserve"> </w:t>
      </w:r>
      <w:r w:rsidR="001B2643">
        <w:t xml:space="preserve">Final </w:t>
      </w:r>
      <w:r>
        <w:t xml:space="preserve">GRC </w:t>
      </w:r>
      <w:r w:rsidR="001B2643">
        <w:t>determination</w:t>
      </w:r>
      <w:bookmarkEnd w:id="178"/>
    </w:p>
    <w:p w14:paraId="3718A16C" w14:textId="77777777" w:rsidR="007168D4" w:rsidRDefault="007168D4" w:rsidP="00857D00">
      <w:pPr>
        <w:pStyle w:val="ListParagraph"/>
        <w:numPr>
          <w:ilvl w:val="0"/>
          <w:numId w:val="33"/>
        </w:numPr>
        <w:pPrChange w:id="179" w:author="Larrow, Jarrett (FAA)" w:date="2018-05-03T08:04:00Z">
          <w:pPr>
            <w:pStyle w:val="ListParagraph"/>
            <w:numPr>
              <w:numId w:val="218"/>
            </w:numPr>
            <w:tabs>
              <w:tab w:val="num" w:pos="360"/>
            </w:tabs>
          </w:pPr>
        </w:pPrChange>
      </w:pPr>
      <w:r>
        <w:t xml:space="preserve">The unmitigated risk of a person being struck by the UAS (in case of loss of UAS control) can be </w:t>
      </w:r>
      <w:r w:rsidR="006D457F">
        <w:t xml:space="preserve">controlled and reduced </w:t>
      </w:r>
      <w:r>
        <w:t>by means of mitigations.</w:t>
      </w:r>
    </w:p>
    <w:p w14:paraId="46F58EB1" w14:textId="77777777" w:rsidR="00EE42F0" w:rsidRPr="000009E5" w:rsidRDefault="00EE42F0" w:rsidP="00857D00">
      <w:pPr>
        <w:pStyle w:val="ListParagraph"/>
        <w:pPrChange w:id="180" w:author="Larrow, Jarrett (FAA)" w:date="2018-05-03T08:04:00Z">
          <w:pPr>
            <w:pStyle w:val="ListParagraph"/>
            <w:numPr>
              <w:numId w:val="96"/>
            </w:numPr>
            <w:tabs>
              <w:tab w:val="num" w:pos="360"/>
            </w:tabs>
          </w:pPr>
        </w:pPrChange>
      </w:pPr>
      <w:r w:rsidRPr="000009E5">
        <w:t xml:space="preserve">As </w:t>
      </w:r>
      <w:r>
        <w:t>mitigations</w:t>
      </w:r>
      <w:r w:rsidRPr="000009E5">
        <w:t xml:space="preserve"> </w:t>
      </w:r>
      <w:r>
        <w:t xml:space="preserve">used to modify the intrinsic GRC have a direct effect of the safety </w:t>
      </w:r>
      <w:r>
        <w:lastRenderedPageBreak/>
        <w:t xml:space="preserve">objectives </w:t>
      </w:r>
      <w:r w:rsidRPr="000009E5">
        <w:t>associated with a particular operation, it is particularly important to ensure their robustness. This aspect assumes extreme relevance in those cases where harm barriers are of technological nature (e.g. emergency parachute).</w:t>
      </w:r>
    </w:p>
    <w:p w14:paraId="556FF816" w14:textId="77777777" w:rsidR="00495036" w:rsidRDefault="00C9488F" w:rsidP="00857D00">
      <w:pPr>
        <w:pStyle w:val="ListParagraph"/>
        <w:pPrChange w:id="181" w:author="Larrow, Jarrett (FAA)" w:date="2018-05-03T08:04:00Z">
          <w:pPr>
            <w:pStyle w:val="ListParagraph"/>
            <w:numPr>
              <w:numId w:val="96"/>
            </w:numPr>
            <w:tabs>
              <w:tab w:val="num" w:pos="360"/>
            </w:tabs>
          </w:pPr>
        </w:pPrChange>
      </w:pPr>
      <w:r>
        <w:t xml:space="preserve">This step of the process allows for </w:t>
      </w:r>
      <w:r w:rsidR="001B2643">
        <w:t xml:space="preserve">determination of </w:t>
      </w:r>
      <w:r>
        <w:t xml:space="preserve">the </w:t>
      </w:r>
      <w:r w:rsidR="001B2643" w:rsidRPr="001B2643">
        <w:rPr>
          <w:b/>
        </w:rPr>
        <w:t xml:space="preserve">Final </w:t>
      </w:r>
      <w:r w:rsidRPr="001B2643">
        <w:rPr>
          <w:b/>
        </w:rPr>
        <w:t>GRC</w:t>
      </w:r>
      <w:r>
        <w:t xml:space="preserve"> based on the </w:t>
      </w:r>
      <w:r w:rsidR="007168D4">
        <w:t>availability of these mitigations</w:t>
      </w:r>
      <w:r>
        <w:t xml:space="preserve"> </w:t>
      </w:r>
      <w:r w:rsidR="007168D4">
        <w:t>to</w:t>
      </w:r>
      <w:r>
        <w:t xml:space="preserve"> the operation. Table 2 provides a list of </w:t>
      </w:r>
      <w:r w:rsidR="007168D4">
        <w:t>these mitigation</w:t>
      </w:r>
      <w:r w:rsidR="00CD3961">
        <w:t>s</w:t>
      </w:r>
      <w:r>
        <w:t xml:space="preserve"> and the relative correction factor. A positive number denotes an increase of the </w:t>
      </w:r>
      <w:r w:rsidR="001B2643">
        <w:t xml:space="preserve">GRC </w:t>
      </w:r>
      <w:r>
        <w:t xml:space="preserve">while a negative number results in a decrease of the </w:t>
      </w:r>
      <w:r w:rsidR="001B2643">
        <w:t>GRC</w:t>
      </w:r>
      <w:r>
        <w:t xml:space="preserve">. All barriers have to be considered in order to perform the assessment. Annex B provides additional details on how to estimate the robustness of each </w:t>
      </w:r>
      <w:r w:rsidR="007168D4">
        <w:t>mitigation</w:t>
      </w:r>
      <w:r>
        <w:t>.</w:t>
      </w:r>
      <w:r w:rsidRPr="006871BC">
        <w:t xml:space="preserve"> </w:t>
      </w:r>
      <w:r w:rsidR="007D4797">
        <w:t xml:space="preserve">Competent </w:t>
      </w:r>
      <w:r>
        <w:t>authorities</w:t>
      </w:r>
      <w:r w:rsidDel="008419F8">
        <w:t xml:space="preserve"> </w:t>
      </w:r>
      <w:r>
        <w:t xml:space="preserve">may define additional </w:t>
      </w:r>
      <w:r w:rsidR="007168D4">
        <w:t xml:space="preserve">mitigations </w:t>
      </w:r>
      <w:r>
        <w:t>and the relative correction factors.</w:t>
      </w:r>
    </w:p>
    <w:p w14:paraId="438D5163" w14:textId="77777777" w:rsidR="001B2643" w:rsidRDefault="001B2643" w:rsidP="001B2643">
      <w:pPr>
        <w:pStyle w:val="ListParagraph"/>
        <w:numPr>
          <w:ilvl w:val="0"/>
          <w:numId w:val="0"/>
        </w:numPr>
        <w:ind w:left="1080"/>
      </w:pPr>
    </w:p>
    <w:tbl>
      <w:tblPr>
        <w:tblW w:w="9628" w:type="dxa"/>
        <w:jc w:val="right"/>
        <w:tblLook w:val="04A0" w:firstRow="1" w:lastRow="0" w:firstColumn="1" w:lastColumn="0" w:noHBand="0" w:noVBand="1"/>
      </w:tblPr>
      <w:tblGrid>
        <w:gridCol w:w="1168"/>
        <w:gridCol w:w="3907"/>
        <w:gridCol w:w="1602"/>
        <w:gridCol w:w="1569"/>
        <w:gridCol w:w="1382"/>
      </w:tblGrid>
      <w:tr w:rsidR="002D00EE" w:rsidRPr="003B4B58" w14:paraId="79A00FE6" w14:textId="77777777" w:rsidTr="00D31069">
        <w:trPr>
          <w:trHeight w:val="255"/>
          <w:jc w:val="right"/>
        </w:trPr>
        <w:tc>
          <w:tcPr>
            <w:tcW w:w="1129" w:type="dxa"/>
            <w:tcBorders>
              <w:top w:val="single" w:sz="4" w:space="0" w:color="auto"/>
              <w:left w:val="single" w:sz="4" w:space="0" w:color="auto"/>
              <w:bottom w:val="single" w:sz="4" w:space="0" w:color="auto"/>
              <w:right w:val="single" w:sz="4" w:space="0" w:color="auto"/>
            </w:tcBorders>
          </w:tcPr>
          <w:p w14:paraId="1F78244D" w14:textId="77777777" w:rsidR="002D00EE" w:rsidRPr="003B4B58" w:rsidRDefault="00495036" w:rsidP="00C9488F">
            <w:pPr>
              <w:widowControl/>
              <w:adjustRightInd/>
              <w:spacing w:after="0"/>
              <w:jc w:val="left"/>
              <w:textAlignment w:val="auto"/>
              <w:rPr>
                <w:color w:val="000000"/>
                <w:sz w:val="20"/>
                <w:szCs w:val="20"/>
                <w:lang w:val="en-US" w:eastAsia="en-US"/>
              </w:rPr>
            </w:pPr>
            <w:r>
              <w:br w:type="page"/>
            </w:r>
          </w:p>
        </w:tc>
        <w:tc>
          <w:tcPr>
            <w:tcW w:w="3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54F93" w14:textId="77777777" w:rsidR="002D00EE" w:rsidRPr="003B4B58" w:rsidRDefault="002D00EE" w:rsidP="00C9488F">
            <w:pPr>
              <w:widowControl/>
              <w:adjustRightInd/>
              <w:spacing w:after="0"/>
              <w:jc w:val="left"/>
              <w:textAlignment w:val="auto"/>
              <w:rPr>
                <w:color w:val="000000"/>
                <w:sz w:val="20"/>
                <w:szCs w:val="20"/>
                <w:lang w:val="en-US" w:eastAsia="en-US"/>
              </w:rPr>
            </w:pPr>
            <w:r w:rsidRPr="003B4B58">
              <w:rPr>
                <w:color w:val="000000"/>
                <w:sz w:val="20"/>
                <w:szCs w:val="20"/>
                <w:lang w:val="en-US" w:eastAsia="en-US"/>
              </w:rPr>
              <w:t> </w:t>
            </w:r>
          </w:p>
        </w:tc>
        <w:tc>
          <w:tcPr>
            <w:tcW w:w="4573" w:type="dxa"/>
            <w:gridSpan w:val="3"/>
            <w:tcBorders>
              <w:top w:val="single" w:sz="4" w:space="0" w:color="auto"/>
              <w:left w:val="nil"/>
              <w:bottom w:val="single" w:sz="4" w:space="0" w:color="auto"/>
              <w:right w:val="single" w:sz="4" w:space="0" w:color="auto"/>
            </w:tcBorders>
            <w:shd w:val="clear" w:color="000000" w:fill="D9D9D9"/>
            <w:noWrap/>
            <w:vAlign w:val="bottom"/>
            <w:hideMark/>
          </w:tcPr>
          <w:p w14:paraId="4F9A9DAF" w14:textId="77777777" w:rsidR="002D00EE" w:rsidRPr="003B4B58" w:rsidRDefault="002D00EE" w:rsidP="00C9488F">
            <w:pPr>
              <w:widowControl/>
              <w:adjustRightInd/>
              <w:spacing w:after="0"/>
              <w:jc w:val="center"/>
              <w:textAlignment w:val="auto"/>
              <w:rPr>
                <w:color w:val="000000"/>
                <w:sz w:val="20"/>
                <w:szCs w:val="20"/>
                <w:lang w:val="en-US" w:eastAsia="en-US"/>
              </w:rPr>
            </w:pPr>
            <w:r w:rsidRPr="003B4B58">
              <w:rPr>
                <w:color w:val="000000"/>
                <w:sz w:val="20"/>
                <w:szCs w:val="20"/>
                <w:lang w:val="en-US" w:eastAsia="en-US"/>
              </w:rPr>
              <w:t>Robustness</w:t>
            </w:r>
          </w:p>
        </w:tc>
      </w:tr>
      <w:tr w:rsidR="002D00EE" w:rsidRPr="003B4B58" w14:paraId="1AB56C2D" w14:textId="77777777" w:rsidTr="00D31069">
        <w:trPr>
          <w:trHeight w:val="300"/>
          <w:jc w:val="right"/>
        </w:trPr>
        <w:tc>
          <w:tcPr>
            <w:tcW w:w="1129" w:type="dxa"/>
            <w:tcBorders>
              <w:top w:val="nil"/>
              <w:left w:val="single" w:sz="4" w:space="0" w:color="auto"/>
              <w:bottom w:val="single" w:sz="4" w:space="0" w:color="auto"/>
              <w:right w:val="single" w:sz="4" w:space="0" w:color="auto"/>
            </w:tcBorders>
            <w:shd w:val="clear" w:color="000000" w:fill="D9D9D9"/>
          </w:tcPr>
          <w:p w14:paraId="0C8ED5C8" w14:textId="77777777" w:rsidR="002D00EE" w:rsidRDefault="007168D4" w:rsidP="00C9488F">
            <w:pPr>
              <w:widowControl/>
              <w:adjustRightInd/>
              <w:spacing w:after="0"/>
              <w:jc w:val="left"/>
              <w:textAlignment w:val="auto"/>
              <w:rPr>
                <w:rFonts w:ascii="Calibri" w:hAnsi="Calibri"/>
                <w:b/>
                <w:bCs/>
                <w:color w:val="000000"/>
                <w:lang w:val="en-US" w:eastAsia="en-US"/>
              </w:rPr>
            </w:pPr>
            <w:r>
              <w:rPr>
                <w:rFonts w:ascii="Calibri" w:hAnsi="Calibri"/>
                <w:b/>
                <w:bCs/>
                <w:color w:val="000000"/>
                <w:lang w:val="en-US" w:eastAsia="en-US"/>
              </w:rPr>
              <w:t>Mitigation</w:t>
            </w:r>
            <w:r w:rsidR="002D00EE">
              <w:rPr>
                <w:rFonts w:ascii="Calibri" w:hAnsi="Calibri"/>
                <w:b/>
                <w:bCs/>
                <w:color w:val="000000"/>
                <w:lang w:val="en-US" w:eastAsia="en-US"/>
              </w:rPr>
              <w:t xml:space="preserve"> Number</w:t>
            </w:r>
          </w:p>
        </w:tc>
        <w:tc>
          <w:tcPr>
            <w:tcW w:w="3926" w:type="dxa"/>
            <w:tcBorders>
              <w:top w:val="nil"/>
              <w:left w:val="single" w:sz="4" w:space="0" w:color="auto"/>
              <w:bottom w:val="single" w:sz="4" w:space="0" w:color="auto"/>
              <w:right w:val="single" w:sz="4" w:space="0" w:color="auto"/>
            </w:tcBorders>
            <w:shd w:val="clear" w:color="000000" w:fill="D9D9D9"/>
            <w:hideMark/>
          </w:tcPr>
          <w:p w14:paraId="5EAC0A6F" w14:textId="77777777" w:rsidR="002D00EE" w:rsidRPr="003B4B58" w:rsidRDefault="002D00EE" w:rsidP="00C9488F">
            <w:pPr>
              <w:widowControl/>
              <w:adjustRightInd/>
              <w:spacing w:after="0"/>
              <w:jc w:val="left"/>
              <w:textAlignment w:val="auto"/>
              <w:rPr>
                <w:rFonts w:ascii="Calibri" w:hAnsi="Calibri"/>
                <w:b/>
                <w:bCs/>
                <w:color w:val="000000"/>
                <w:lang w:val="en-US" w:eastAsia="en-US"/>
              </w:rPr>
            </w:pPr>
            <w:r>
              <w:rPr>
                <w:rFonts w:ascii="Calibri" w:hAnsi="Calibri"/>
                <w:b/>
                <w:bCs/>
                <w:color w:val="000000"/>
                <w:lang w:val="en-US" w:eastAsia="en-US"/>
              </w:rPr>
              <w:t>GRC adaptation</w:t>
            </w:r>
          </w:p>
        </w:tc>
        <w:tc>
          <w:tcPr>
            <w:tcW w:w="1609" w:type="dxa"/>
            <w:tcBorders>
              <w:top w:val="nil"/>
              <w:left w:val="nil"/>
              <w:bottom w:val="single" w:sz="4" w:space="0" w:color="auto"/>
              <w:right w:val="single" w:sz="4" w:space="0" w:color="auto"/>
            </w:tcBorders>
            <w:shd w:val="clear" w:color="auto" w:fill="auto"/>
            <w:noWrap/>
            <w:vAlign w:val="bottom"/>
            <w:hideMark/>
          </w:tcPr>
          <w:p w14:paraId="091927AF" w14:textId="77777777" w:rsidR="002D00EE" w:rsidRPr="003B4B58" w:rsidRDefault="002D00EE" w:rsidP="00C9488F">
            <w:pPr>
              <w:widowControl/>
              <w:adjustRightInd/>
              <w:spacing w:after="0"/>
              <w:jc w:val="center"/>
              <w:textAlignment w:val="auto"/>
              <w:rPr>
                <w:color w:val="000000"/>
                <w:sz w:val="20"/>
                <w:szCs w:val="20"/>
                <w:lang w:val="en-US" w:eastAsia="en-US"/>
              </w:rPr>
            </w:pPr>
            <w:r>
              <w:rPr>
                <w:color w:val="000000"/>
                <w:sz w:val="20"/>
                <w:szCs w:val="20"/>
                <w:lang w:val="en-US" w:eastAsia="en-US"/>
              </w:rPr>
              <w:t>Low/None</w:t>
            </w:r>
          </w:p>
        </w:tc>
        <w:tc>
          <w:tcPr>
            <w:tcW w:w="1576" w:type="dxa"/>
            <w:tcBorders>
              <w:top w:val="nil"/>
              <w:left w:val="nil"/>
              <w:bottom w:val="single" w:sz="4" w:space="0" w:color="auto"/>
              <w:right w:val="single" w:sz="4" w:space="0" w:color="auto"/>
            </w:tcBorders>
            <w:shd w:val="clear" w:color="auto" w:fill="auto"/>
            <w:noWrap/>
            <w:vAlign w:val="bottom"/>
            <w:hideMark/>
          </w:tcPr>
          <w:p w14:paraId="25141282" w14:textId="77777777" w:rsidR="002D00EE" w:rsidRPr="003B4B58" w:rsidRDefault="002D00EE" w:rsidP="00C9488F">
            <w:pPr>
              <w:widowControl/>
              <w:adjustRightInd/>
              <w:spacing w:after="0"/>
              <w:jc w:val="center"/>
              <w:textAlignment w:val="auto"/>
              <w:rPr>
                <w:color w:val="000000"/>
                <w:sz w:val="20"/>
                <w:szCs w:val="20"/>
                <w:lang w:val="en-US" w:eastAsia="en-US"/>
              </w:rPr>
            </w:pPr>
            <w:r>
              <w:rPr>
                <w:color w:val="000000"/>
                <w:sz w:val="20"/>
                <w:szCs w:val="20"/>
                <w:lang w:val="en-US" w:eastAsia="en-US"/>
              </w:rPr>
              <w:t>Medium</w:t>
            </w:r>
          </w:p>
        </w:tc>
        <w:tc>
          <w:tcPr>
            <w:tcW w:w="1388" w:type="dxa"/>
            <w:tcBorders>
              <w:top w:val="nil"/>
              <w:left w:val="nil"/>
              <w:bottom w:val="single" w:sz="4" w:space="0" w:color="auto"/>
              <w:right w:val="single" w:sz="4" w:space="0" w:color="auto"/>
            </w:tcBorders>
            <w:shd w:val="clear" w:color="auto" w:fill="auto"/>
            <w:noWrap/>
            <w:vAlign w:val="bottom"/>
            <w:hideMark/>
          </w:tcPr>
          <w:p w14:paraId="0E16C5F8" w14:textId="77777777" w:rsidR="002D00EE" w:rsidRPr="003B4B58" w:rsidRDefault="002D00EE" w:rsidP="00C9488F">
            <w:pPr>
              <w:widowControl/>
              <w:adjustRightInd/>
              <w:spacing w:after="0"/>
              <w:jc w:val="center"/>
              <w:textAlignment w:val="auto"/>
              <w:rPr>
                <w:color w:val="000000"/>
                <w:sz w:val="20"/>
                <w:szCs w:val="20"/>
                <w:lang w:val="en-US" w:eastAsia="en-US"/>
              </w:rPr>
            </w:pPr>
            <w:r>
              <w:rPr>
                <w:color w:val="000000"/>
                <w:sz w:val="20"/>
                <w:szCs w:val="20"/>
                <w:lang w:val="en-US" w:eastAsia="en-US"/>
              </w:rPr>
              <w:t>High</w:t>
            </w:r>
          </w:p>
        </w:tc>
      </w:tr>
      <w:tr w:rsidR="002D00EE" w:rsidRPr="003B4B58" w14:paraId="18A36F90" w14:textId="77777777" w:rsidTr="00D31069">
        <w:trPr>
          <w:trHeight w:val="600"/>
          <w:jc w:val="right"/>
        </w:trPr>
        <w:tc>
          <w:tcPr>
            <w:tcW w:w="1129" w:type="dxa"/>
            <w:tcBorders>
              <w:top w:val="nil"/>
              <w:left w:val="single" w:sz="4" w:space="0" w:color="auto"/>
              <w:bottom w:val="single" w:sz="4" w:space="0" w:color="auto"/>
              <w:right w:val="single" w:sz="4" w:space="0" w:color="auto"/>
            </w:tcBorders>
          </w:tcPr>
          <w:p w14:paraId="3D03ACDA" w14:textId="77777777" w:rsidR="002D00EE" w:rsidRDefault="00DE0A86" w:rsidP="00B57E82">
            <w:pPr>
              <w:widowControl/>
              <w:adjustRightInd/>
              <w:spacing w:after="0"/>
              <w:jc w:val="left"/>
              <w:textAlignment w:val="auto"/>
              <w:rPr>
                <w:rFonts w:ascii="Calibri" w:hAnsi="Calibri"/>
                <w:color w:val="000000"/>
                <w:lang w:val="en-US"/>
              </w:rPr>
            </w:pPr>
            <w:r>
              <w:rPr>
                <w:rFonts w:ascii="Calibri" w:hAnsi="Calibri"/>
                <w:color w:val="000000"/>
                <w:lang w:val="en-US"/>
              </w:rPr>
              <w:t>M</w:t>
            </w:r>
            <w:r w:rsidR="002D00EE">
              <w:rPr>
                <w:rFonts w:ascii="Calibri" w:hAnsi="Calibri"/>
                <w:color w:val="000000"/>
                <w:lang w:val="en-US"/>
              </w:rPr>
              <w:t>1</w:t>
            </w:r>
          </w:p>
        </w:tc>
        <w:tc>
          <w:tcPr>
            <w:tcW w:w="3926" w:type="dxa"/>
            <w:tcBorders>
              <w:top w:val="nil"/>
              <w:left w:val="single" w:sz="4" w:space="0" w:color="auto"/>
              <w:bottom w:val="single" w:sz="4" w:space="0" w:color="auto"/>
              <w:right w:val="single" w:sz="4" w:space="0" w:color="auto"/>
            </w:tcBorders>
            <w:shd w:val="clear" w:color="auto" w:fill="auto"/>
            <w:vAlign w:val="center"/>
            <w:hideMark/>
          </w:tcPr>
          <w:p w14:paraId="510AEB01" w14:textId="77777777" w:rsidR="002D00EE" w:rsidRPr="003B4B58" w:rsidRDefault="002D00EE" w:rsidP="00B57E82">
            <w:pPr>
              <w:widowControl/>
              <w:adjustRightInd/>
              <w:spacing w:after="0"/>
              <w:jc w:val="left"/>
              <w:textAlignment w:val="auto"/>
              <w:rPr>
                <w:rFonts w:ascii="Calibri" w:hAnsi="Calibri"/>
                <w:color w:val="000000"/>
                <w:lang w:val="en-US" w:eastAsia="en-US"/>
              </w:rPr>
            </w:pPr>
            <w:r>
              <w:rPr>
                <w:rFonts w:ascii="Calibri" w:hAnsi="Calibri"/>
                <w:color w:val="000000"/>
                <w:lang w:val="en-US"/>
              </w:rPr>
              <w:t>An Emergency Response Plan (ERP) is</w:t>
            </w:r>
            <w:r w:rsidRPr="000F695B">
              <w:rPr>
                <w:rFonts w:ascii="Calibri" w:hAnsi="Calibri"/>
                <w:color w:val="000000"/>
                <w:lang w:val="en-US"/>
              </w:rPr>
              <w:t xml:space="preserve"> </w:t>
            </w:r>
            <w:r>
              <w:rPr>
                <w:rFonts w:ascii="Calibri" w:hAnsi="Calibri"/>
                <w:color w:val="000000"/>
                <w:lang w:val="en-US"/>
              </w:rPr>
              <w:t>in place, operator validated and effective</w:t>
            </w:r>
          </w:p>
        </w:tc>
        <w:tc>
          <w:tcPr>
            <w:tcW w:w="1609" w:type="dxa"/>
            <w:tcBorders>
              <w:top w:val="nil"/>
              <w:left w:val="nil"/>
              <w:bottom w:val="single" w:sz="4" w:space="0" w:color="auto"/>
              <w:right w:val="single" w:sz="4" w:space="0" w:color="auto"/>
            </w:tcBorders>
            <w:shd w:val="clear" w:color="auto" w:fill="auto"/>
            <w:noWrap/>
            <w:vAlign w:val="center"/>
            <w:hideMark/>
          </w:tcPr>
          <w:p w14:paraId="2AE66DF7" w14:textId="77777777" w:rsidR="002D00EE" w:rsidRPr="003B4B58" w:rsidRDefault="002D00EE" w:rsidP="00C9488F">
            <w:pPr>
              <w:widowControl/>
              <w:adjustRightInd/>
              <w:spacing w:after="0"/>
              <w:jc w:val="center"/>
              <w:textAlignment w:val="auto"/>
              <w:rPr>
                <w:b/>
                <w:color w:val="000000"/>
                <w:sz w:val="20"/>
                <w:szCs w:val="20"/>
                <w:lang w:val="en-US" w:eastAsia="en-US"/>
              </w:rPr>
            </w:pPr>
            <w:r>
              <w:rPr>
                <w:b/>
                <w:color w:val="000000"/>
                <w:sz w:val="20"/>
                <w:szCs w:val="20"/>
                <w:lang w:val="en-US" w:eastAsia="en-US"/>
              </w:rPr>
              <w:t>1</w:t>
            </w:r>
          </w:p>
        </w:tc>
        <w:tc>
          <w:tcPr>
            <w:tcW w:w="1576" w:type="dxa"/>
            <w:tcBorders>
              <w:top w:val="nil"/>
              <w:left w:val="nil"/>
              <w:bottom w:val="single" w:sz="4" w:space="0" w:color="auto"/>
              <w:right w:val="single" w:sz="4" w:space="0" w:color="auto"/>
            </w:tcBorders>
            <w:shd w:val="clear" w:color="auto" w:fill="auto"/>
            <w:noWrap/>
            <w:vAlign w:val="center"/>
            <w:hideMark/>
          </w:tcPr>
          <w:p w14:paraId="65156615" w14:textId="77777777" w:rsidR="002D00EE" w:rsidRPr="003B4B58" w:rsidRDefault="002D00EE" w:rsidP="00C9488F">
            <w:pPr>
              <w:widowControl/>
              <w:adjustRightInd/>
              <w:spacing w:after="0"/>
              <w:jc w:val="center"/>
              <w:textAlignment w:val="auto"/>
              <w:rPr>
                <w:b/>
                <w:color w:val="000000"/>
                <w:sz w:val="20"/>
                <w:szCs w:val="20"/>
                <w:lang w:val="en-US" w:eastAsia="en-US"/>
              </w:rPr>
            </w:pPr>
            <w:r>
              <w:rPr>
                <w:b/>
                <w:color w:val="000000"/>
                <w:sz w:val="20"/>
                <w:szCs w:val="20"/>
                <w:lang w:val="en-US" w:eastAsia="en-US"/>
              </w:rPr>
              <w:t>0</w:t>
            </w:r>
          </w:p>
        </w:tc>
        <w:tc>
          <w:tcPr>
            <w:tcW w:w="1388" w:type="dxa"/>
            <w:tcBorders>
              <w:top w:val="nil"/>
              <w:left w:val="nil"/>
              <w:bottom w:val="single" w:sz="4" w:space="0" w:color="auto"/>
              <w:right w:val="single" w:sz="4" w:space="0" w:color="auto"/>
            </w:tcBorders>
            <w:shd w:val="clear" w:color="auto" w:fill="auto"/>
            <w:noWrap/>
            <w:vAlign w:val="center"/>
            <w:hideMark/>
          </w:tcPr>
          <w:p w14:paraId="00FA2D2B" w14:textId="77777777" w:rsidR="002D00EE" w:rsidRPr="003B4B58" w:rsidRDefault="002D00EE" w:rsidP="00C9488F">
            <w:pPr>
              <w:widowControl/>
              <w:adjustRightInd/>
              <w:spacing w:after="0"/>
              <w:jc w:val="center"/>
              <w:textAlignment w:val="auto"/>
              <w:rPr>
                <w:b/>
                <w:color w:val="000000"/>
                <w:sz w:val="20"/>
                <w:szCs w:val="20"/>
                <w:lang w:val="en-US" w:eastAsia="en-US"/>
              </w:rPr>
            </w:pPr>
            <w:r>
              <w:rPr>
                <w:b/>
                <w:color w:val="000000"/>
                <w:sz w:val="20"/>
                <w:szCs w:val="20"/>
                <w:lang w:val="en-US" w:eastAsia="en-US"/>
              </w:rPr>
              <w:t>-1</w:t>
            </w:r>
          </w:p>
        </w:tc>
      </w:tr>
      <w:tr w:rsidR="002D00EE" w:rsidRPr="003B4B58" w14:paraId="4E9955F7" w14:textId="77777777" w:rsidTr="00D31069">
        <w:trPr>
          <w:trHeight w:val="600"/>
          <w:jc w:val="right"/>
        </w:trPr>
        <w:tc>
          <w:tcPr>
            <w:tcW w:w="1129" w:type="dxa"/>
            <w:tcBorders>
              <w:top w:val="nil"/>
              <w:left w:val="single" w:sz="4" w:space="0" w:color="auto"/>
              <w:bottom w:val="single" w:sz="4" w:space="0" w:color="auto"/>
              <w:right w:val="single" w:sz="4" w:space="0" w:color="auto"/>
            </w:tcBorders>
          </w:tcPr>
          <w:p w14:paraId="50FBAFD8" w14:textId="77777777" w:rsidR="002D00EE" w:rsidRPr="00A24586" w:rsidRDefault="00DE0A86" w:rsidP="00C9488F">
            <w:pPr>
              <w:widowControl/>
              <w:adjustRightInd/>
              <w:spacing w:after="0"/>
              <w:jc w:val="left"/>
              <w:textAlignment w:val="auto"/>
              <w:rPr>
                <w:rFonts w:ascii="Calibri" w:hAnsi="Calibri"/>
                <w:color w:val="000000"/>
                <w:lang w:val="en-US" w:eastAsia="en-US"/>
              </w:rPr>
            </w:pPr>
            <w:r>
              <w:rPr>
                <w:rFonts w:ascii="Calibri" w:hAnsi="Calibri"/>
                <w:color w:val="000000"/>
                <w:lang w:val="en-US"/>
              </w:rPr>
              <w:t>M</w:t>
            </w:r>
            <w:r w:rsidR="002D00EE">
              <w:rPr>
                <w:rFonts w:ascii="Calibri" w:hAnsi="Calibri"/>
                <w:color w:val="000000"/>
                <w:lang w:val="en-US"/>
              </w:rPr>
              <w:t>2</w:t>
            </w:r>
          </w:p>
        </w:tc>
        <w:tc>
          <w:tcPr>
            <w:tcW w:w="3926" w:type="dxa"/>
            <w:tcBorders>
              <w:top w:val="nil"/>
              <w:left w:val="single" w:sz="4" w:space="0" w:color="auto"/>
              <w:bottom w:val="single" w:sz="4" w:space="0" w:color="auto"/>
              <w:right w:val="single" w:sz="4" w:space="0" w:color="auto"/>
            </w:tcBorders>
            <w:shd w:val="clear" w:color="auto" w:fill="auto"/>
            <w:vAlign w:val="center"/>
            <w:hideMark/>
          </w:tcPr>
          <w:p w14:paraId="6295D037" w14:textId="77777777" w:rsidR="002D00EE" w:rsidRPr="00A24586" w:rsidRDefault="002D00EE" w:rsidP="00C9488F">
            <w:pPr>
              <w:widowControl/>
              <w:adjustRightInd/>
              <w:spacing w:after="0"/>
              <w:jc w:val="left"/>
              <w:textAlignment w:val="auto"/>
              <w:rPr>
                <w:rFonts w:ascii="Calibri" w:hAnsi="Calibri"/>
                <w:color w:val="000000"/>
                <w:lang w:val="en-US" w:eastAsia="en-US"/>
              </w:rPr>
            </w:pPr>
            <w:r w:rsidRPr="00A24586">
              <w:rPr>
                <w:rFonts w:ascii="Calibri" w:hAnsi="Calibri"/>
                <w:color w:val="000000"/>
                <w:lang w:val="en-US" w:eastAsia="en-US"/>
              </w:rPr>
              <w:t>Effects of ground impact are reduced</w:t>
            </w:r>
            <w:r>
              <w:rPr>
                <w:rStyle w:val="FootnoteReference"/>
                <w:rFonts w:ascii="Calibri" w:hAnsi="Calibri"/>
                <w:color w:val="000000"/>
                <w:lang w:val="en-US" w:eastAsia="en-US"/>
              </w:rPr>
              <w:footnoteReference w:id="3"/>
            </w:r>
            <w:r w:rsidRPr="00A24586">
              <w:rPr>
                <w:rFonts w:ascii="Calibri" w:hAnsi="Calibri"/>
                <w:color w:val="000000"/>
                <w:lang w:val="en-US" w:eastAsia="en-US"/>
              </w:rPr>
              <w:t xml:space="preserve"> </w:t>
            </w:r>
          </w:p>
        </w:tc>
        <w:tc>
          <w:tcPr>
            <w:tcW w:w="1609" w:type="dxa"/>
            <w:tcBorders>
              <w:top w:val="nil"/>
              <w:left w:val="nil"/>
              <w:bottom w:val="single" w:sz="4" w:space="0" w:color="auto"/>
              <w:right w:val="single" w:sz="4" w:space="0" w:color="auto"/>
            </w:tcBorders>
            <w:shd w:val="clear" w:color="auto" w:fill="FFFFFF" w:themeFill="background1"/>
            <w:noWrap/>
            <w:vAlign w:val="center"/>
            <w:hideMark/>
          </w:tcPr>
          <w:p w14:paraId="2861AEF0" w14:textId="77777777" w:rsidR="002D00EE" w:rsidRPr="00A24586" w:rsidRDefault="002D00EE" w:rsidP="00C9488F">
            <w:pPr>
              <w:widowControl/>
              <w:adjustRightInd/>
              <w:spacing w:after="0"/>
              <w:jc w:val="center"/>
              <w:textAlignment w:val="auto"/>
              <w:rPr>
                <w:b/>
                <w:color w:val="000000"/>
                <w:sz w:val="20"/>
                <w:szCs w:val="20"/>
                <w:lang w:val="en-US" w:eastAsia="en-US"/>
              </w:rPr>
            </w:pPr>
            <w:r w:rsidRPr="00A24586">
              <w:rPr>
                <w:b/>
                <w:color w:val="000000"/>
                <w:sz w:val="20"/>
                <w:szCs w:val="20"/>
                <w:lang w:val="en-US" w:eastAsia="en-US"/>
              </w:rPr>
              <w:t>0</w:t>
            </w:r>
          </w:p>
        </w:tc>
        <w:tc>
          <w:tcPr>
            <w:tcW w:w="1576" w:type="dxa"/>
            <w:tcBorders>
              <w:top w:val="nil"/>
              <w:left w:val="nil"/>
              <w:bottom w:val="single" w:sz="4" w:space="0" w:color="auto"/>
              <w:right w:val="single" w:sz="4" w:space="0" w:color="auto"/>
            </w:tcBorders>
            <w:shd w:val="clear" w:color="auto" w:fill="FFFFFF" w:themeFill="background1"/>
            <w:noWrap/>
            <w:vAlign w:val="center"/>
            <w:hideMark/>
          </w:tcPr>
          <w:p w14:paraId="468108AD" w14:textId="77777777" w:rsidR="002D00EE" w:rsidRPr="00A24586" w:rsidRDefault="002D00EE" w:rsidP="00C9488F">
            <w:pPr>
              <w:widowControl/>
              <w:adjustRightInd/>
              <w:spacing w:after="0"/>
              <w:jc w:val="center"/>
              <w:textAlignment w:val="auto"/>
              <w:rPr>
                <w:b/>
                <w:color w:val="000000"/>
                <w:sz w:val="20"/>
                <w:szCs w:val="20"/>
                <w:lang w:val="en-US" w:eastAsia="en-US"/>
              </w:rPr>
            </w:pPr>
            <w:r w:rsidRPr="00A24586">
              <w:rPr>
                <w:b/>
                <w:color w:val="000000"/>
                <w:sz w:val="20"/>
                <w:szCs w:val="20"/>
                <w:lang w:val="en-US" w:eastAsia="en-US"/>
              </w:rPr>
              <w:t>-1</w:t>
            </w:r>
          </w:p>
        </w:tc>
        <w:tc>
          <w:tcPr>
            <w:tcW w:w="1388" w:type="dxa"/>
            <w:tcBorders>
              <w:top w:val="nil"/>
              <w:left w:val="nil"/>
              <w:bottom w:val="single" w:sz="4" w:space="0" w:color="auto"/>
              <w:right w:val="single" w:sz="4" w:space="0" w:color="auto"/>
            </w:tcBorders>
            <w:shd w:val="clear" w:color="auto" w:fill="FFFFFF" w:themeFill="background1"/>
            <w:noWrap/>
            <w:vAlign w:val="center"/>
            <w:hideMark/>
          </w:tcPr>
          <w:p w14:paraId="5F36A65E" w14:textId="77777777" w:rsidR="002D00EE" w:rsidRPr="003B4B58" w:rsidRDefault="002D00EE" w:rsidP="00C9488F">
            <w:pPr>
              <w:widowControl/>
              <w:adjustRightInd/>
              <w:spacing w:after="0"/>
              <w:jc w:val="center"/>
              <w:textAlignment w:val="auto"/>
              <w:rPr>
                <w:b/>
                <w:color w:val="000000"/>
                <w:sz w:val="20"/>
                <w:szCs w:val="20"/>
                <w:lang w:val="en-US" w:eastAsia="en-US"/>
              </w:rPr>
            </w:pPr>
            <w:r w:rsidRPr="00A24586">
              <w:rPr>
                <w:b/>
                <w:color w:val="000000"/>
                <w:sz w:val="20"/>
                <w:szCs w:val="20"/>
                <w:lang w:val="en-US" w:eastAsia="en-US"/>
              </w:rPr>
              <w:t>-2</w:t>
            </w:r>
          </w:p>
        </w:tc>
      </w:tr>
      <w:tr w:rsidR="002D00EE" w:rsidRPr="003B4B58" w14:paraId="08D52796" w14:textId="77777777" w:rsidTr="00D31069">
        <w:trPr>
          <w:trHeight w:val="600"/>
          <w:jc w:val="right"/>
        </w:trPr>
        <w:tc>
          <w:tcPr>
            <w:tcW w:w="1129" w:type="dxa"/>
            <w:tcBorders>
              <w:top w:val="nil"/>
              <w:left w:val="single" w:sz="4" w:space="0" w:color="auto"/>
              <w:bottom w:val="single" w:sz="4" w:space="0" w:color="auto"/>
              <w:right w:val="single" w:sz="4" w:space="0" w:color="auto"/>
            </w:tcBorders>
          </w:tcPr>
          <w:p w14:paraId="6B83BB32" w14:textId="77777777" w:rsidR="002D00EE" w:rsidRDefault="00DE0A86" w:rsidP="009213AC">
            <w:pPr>
              <w:widowControl/>
              <w:adjustRightInd/>
              <w:spacing w:after="0"/>
              <w:jc w:val="left"/>
              <w:textAlignment w:val="auto"/>
              <w:rPr>
                <w:rFonts w:ascii="Calibri" w:hAnsi="Calibri"/>
                <w:color w:val="000000"/>
                <w:lang w:val="en-US" w:eastAsia="en-US"/>
              </w:rPr>
            </w:pPr>
            <w:r>
              <w:rPr>
                <w:rFonts w:ascii="Calibri" w:hAnsi="Calibri"/>
                <w:color w:val="000000"/>
                <w:lang w:val="en-US"/>
              </w:rPr>
              <w:t>M</w:t>
            </w:r>
            <w:r w:rsidR="002D00EE">
              <w:rPr>
                <w:rFonts w:ascii="Calibri" w:hAnsi="Calibri"/>
                <w:color w:val="000000"/>
                <w:lang w:val="en-US"/>
              </w:rPr>
              <w:t>3</w:t>
            </w:r>
          </w:p>
        </w:tc>
        <w:tc>
          <w:tcPr>
            <w:tcW w:w="3926" w:type="dxa"/>
            <w:tcBorders>
              <w:top w:val="nil"/>
              <w:left w:val="single" w:sz="4" w:space="0" w:color="auto"/>
              <w:bottom w:val="single" w:sz="4" w:space="0" w:color="auto"/>
              <w:right w:val="single" w:sz="4" w:space="0" w:color="auto"/>
            </w:tcBorders>
            <w:shd w:val="clear" w:color="auto" w:fill="auto"/>
            <w:vAlign w:val="center"/>
            <w:hideMark/>
          </w:tcPr>
          <w:p w14:paraId="37B15E88" w14:textId="77777777" w:rsidR="002D00EE" w:rsidRPr="003B4B58" w:rsidRDefault="002D00EE" w:rsidP="009213AC">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Technical containment in place and effective</w:t>
            </w:r>
            <w:r>
              <w:rPr>
                <w:rStyle w:val="FootnoteReference"/>
                <w:rFonts w:ascii="Calibri" w:hAnsi="Calibri"/>
                <w:color w:val="000000"/>
                <w:lang w:val="en-US" w:eastAsia="en-US"/>
              </w:rPr>
              <w:footnoteReference w:id="4"/>
            </w:r>
          </w:p>
        </w:tc>
        <w:tc>
          <w:tcPr>
            <w:tcW w:w="1609" w:type="dxa"/>
            <w:tcBorders>
              <w:top w:val="nil"/>
              <w:left w:val="nil"/>
              <w:bottom w:val="single" w:sz="4" w:space="0" w:color="auto"/>
              <w:right w:val="single" w:sz="4" w:space="0" w:color="auto"/>
            </w:tcBorders>
            <w:shd w:val="clear" w:color="auto" w:fill="auto"/>
            <w:noWrap/>
            <w:vAlign w:val="center"/>
            <w:hideMark/>
          </w:tcPr>
          <w:p w14:paraId="2A845A81" w14:textId="77777777" w:rsidR="002D00EE" w:rsidRPr="003B4B58" w:rsidRDefault="002D00EE" w:rsidP="00C9488F">
            <w:pPr>
              <w:widowControl/>
              <w:adjustRightInd/>
              <w:spacing w:after="0"/>
              <w:jc w:val="center"/>
              <w:textAlignment w:val="auto"/>
              <w:rPr>
                <w:b/>
                <w:color w:val="000000"/>
                <w:sz w:val="20"/>
                <w:szCs w:val="20"/>
                <w:lang w:val="en-US" w:eastAsia="en-US"/>
              </w:rPr>
            </w:pPr>
            <w:r>
              <w:rPr>
                <w:b/>
                <w:color w:val="000000"/>
                <w:sz w:val="20"/>
                <w:szCs w:val="20"/>
                <w:lang w:val="en-US" w:eastAsia="en-US"/>
              </w:rPr>
              <w:t>0</w:t>
            </w:r>
          </w:p>
        </w:tc>
        <w:tc>
          <w:tcPr>
            <w:tcW w:w="1576" w:type="dxa"/>
            <w:tcBorders>
              <w:top w:val="nil"/>
              <w:left w:val="nil"/>
              <w:bottom w:val="single" w:sz="4" w:space="0" w:color="auto"/>
              <w:right w:val="single" w:sz="4" w:space="0" w:color="auto"/>
            </w:tcBorders>
            <w:shd w:val="clear" w:color="auto" w:fill="auto"/>
            <w:noWrap/>
            <w:vAlign w:val="center"/>
            <w:hideMark/>
          </w:tcPr>
          <w:p w14:paraId="3290CB33" w14:textId="77777777" w:rsidR="002D00EE" w:rsidRPr="003B4B58" w:rsidRDefault="002D00EE" w:rsidP="00C9488F">
            <w:pPr>
              <w:widowControl/>
              <w:adjustRightInd/>
              <w:spacing w:after="0"/>
              <w:jc w:val="center"/>
              <w:textAlignment w:val="auto"/>
              <w:rPr>
                <w:b/>
                <w:color w:val="000000"/>
                <w:sz w:val="20"/>
                <w:szCs w:val="20"/>
                <w:lang w:val="en-US" w:eastAsia="en-US"/>
              </w:rPr>
            </w:pPr>
            <w:r>
              <w:rPr>
                <w:b/>
                <w:color w:val="000000"/>
                <w:sz w:val="20"/>
                <w:szCs w:val="20"/>
                <w:lang w:val="en-US" w:eastAsia="en-US"/>
              </w:rPr>
              <w:t>-2</w:t>
            </w:r>
          </w:p>
        </w:tc>
        <w:tc>
          <w:tcPr>
            <w:tcW w:w="1388" w:type="dxa"/>
            <w:tcBorders>
              <w:top w:val="nil"/>
              <w:left w:val="nil"/>
              <w:bottom w:val="single" w:sz="4" w:space="0" w:color="auto"/>
              <w:right w:val="single" w:sz="4" w:space="0" w:color="auto"/>
            </w:tcBorders>
            <w:shd w:val="clear" w:color="auto" w:fill="auto"/>
            <w:noWrap/>
            <w:vAlign w:val="center"/>
            <w:hideMark/>
          </w:tcPr>
          <w:p w14:paraId="77D0302D" w14:textId="77777777" w:rsidR="002D00EE" w:rsidRPr="003B4B58" w:rsidRDefault="002D00EE" w:rsidP="00C9488F">
            <w:pPr>
              <w:keepNext/>
              <w:widowControl/>
              <w:adjustRightInd/>
              <w:spacing w:after="0"/>
              <w:jc w:val="center"/>
              <w:textAlignment w:val="auto"/>
              <w:rPr>
                <w:b/>
                <w:color w:val="000000"/>
                <w:sz w:val="20"/>
                <w:szCs w:val="20"/>
                <w:lang w:val="en-US" w:eastAsia="en-US"/>
              </w:rPr>
            </w:pPr>
            <w:r>
              <w:rPr>
                <w:b/>
                <w:color w:val="000000"/>
                <w:sz w:val="20"/>
                <w:szCs w:val="20"/>
                <w:lang w:val="en-US" w:eastAsia="en-US"/>
              </w:rPr>
              <w:t>-4</w:t>
            </w:r>
          </w:p>
        </w:tc>
      </w:tr>
    </w:tbl>
    <w:p w14:paraId="745C5512" w14:textId="3868B43B" w:rsidR="00C9488F" w:rsidRDefault="00C9488F" w:rsidP="00C9488F">
      <w:pPr>
        <w:pStyle w:val="Caption"/>
        <w:jc w:val="center"/>
      </w:pPr>
      <w:bookmarkStart w:id="182" w:name="_Toc513045350"/>
      <w:bookmarkStart w:id="183" w:name="_Ref447094815"/>
      <w:r>
        <w:t xml:space="preserve">Table </w:t>
      </w:r>
      <w:r w:rsidR="00410053">
        <w:fldChar w:fldCharType="begin"/>
      </w:r>
      <w:r w:rsidR="00410053">
        <w:instrText xml:space="preserve"> SEQ Table \* ARABIC </w:instrText>
      </w:r>
      <w:r w:rsidR="00410053">
        <w:fldChar w:fldCharType="separate"/>
      </w:r>
      <w:r w:rsidR="001A244A">
        <w:rPr>
          <w:noProof/>
        </w:rPr>
        <w:t>3</w:t>
      </w:r>
      <w:r w:rsidR="00410053">
        <w:rPr>
          <w:noProof/>
        </w:rPr>
        <w:fldChar w:fldCharType="end"/>
      </w:r>
      <w:r>
        <w:t xml:space="preserve"> </w:t>
      </w:r>
      <w:r w:rsidR="00F81107">
        <w:t>–</w:t>
      </w:r>
      <w:r>
        <w:t xml:space="preserve"> </w:t>
      </w:r>
      <w:r w:rsidR="00F34FC2">
        <w:t>Mitigations</w:t>
      </w:r>
      <w:r>
        <w:t xml:space="preserve"> for </w:t>
      </w:r>
      <w:r w:rsidR="001B2643">
        <w:t xml:space="preserve">Final </w:t>
      </w:r>
      <w:r>
        <w:t xml:space="preserve">GRC </w:t>
      </w:r>
      <w:r w:rsidR="001B2643">
        <w:t>determination</w:t>
      </w:r>
      <w:bookmarkEnd w:id="182"/>
    </w:p>
    <w:bookmarkEnd w:id="183"/>
    <w:p w14:paraId="15387A7E" w14:textId="77777777" w:rsidR="00C9488F" w:rsidRDefault="00C9488F" w:rsidP="00857D00">
      <w:pPr>
        <w:pStyle w:val="ListParagraph"/>
        <w:pPrChange w:id="184" w:author="Larrow, Jarrett (FAA)" w:date="2018-05-03T08:04:00Z">
          <w:pPr>
            <w:pStyle w:val="ListParagraph"/>
            <w:numPr>
              <w:numId w:val="96"/>
            </w:numPr>
            <w:tabs>
              <w:tab w:val="num" w:pos="360"/>
            </w:tabs>
          </w:pPr>
        </w:pPrChange>
      </w:pPr>
      <w:r>
        <w:t xml:space="preserve">For example, we assume that a certain operation has been assigned a GRC of 3. Upon analysis of the ConOps it has been determined that </w:t>
      </w:r>
      <w:r w:rsidR="00B9386D">
        <w:t xml:space="preserve">the ERP is available and of Medium robustness. </w:t>
      </w:r>
      <w:r>
        <w:t>No containment mea</w:t>
      </w:r>
      <w:r w:rsidR="00B9386D">
        <w:t>sures are in place</w:t>
      </w:r>
      <w:r>
        <w:t xml:space="preserve">. In addition to all above, the </w:t>
      </w:r>
      <w:r w:rsidR="005A6D37">
        <w:t>operator/applicant</w:t>
      </w:r>
      <w:r>
        <w:t xml:space="preserve"> has implemented a parachute system that has been judged by the </w:t>
      </w:r>
      <w:r w:rsidR="007D4797">
        <w:t xml:space="preserve">competent </w:t>
      </w:r>
      <w:r>
        <w:t>authority</w:t>
      </w:r>
      <w:r w:rsidDel="008419F8">
        <w:t xml:space="preserve"> </w:t>
      </w:r>
      <w:r>
        <w:t>adequate to provide a GRC adaptation of -</w:t>
      </w:r>
      <w:r w:rsidR="00B9386D">
        <w:t>1</w:t>
      </w:r>
      <w:r w:rsidR="001B2643">
        <w:t>. The F</w:t>
      </w:r>
      <w:r>
        <w:t xml:space="preserve">inal GRC is established by adding all correction factors (i.e. </w:t>
      </w:r>
      <w:r w:rsidR="00B9386D">
        <w:t>0-1</w:t>
      </w:r>
      <w:r>
        <w:t>-</w:t>
      </w:r>
      <w:r w:rsidR="00B9386D">
        <w:t>0</w:t>
      </w:r>
      <w:r>
        <w:t>=-1) and adapting the GRC by the resulting number (3-1=2). Table 3 provides a visual representation of the example.</w:t>
      </w:r>
    </w:p>
    <w:p w14:paraId="32BFFD6E" w14:textId="77777777" w:rsidR="00C9488F" w:rsidRDefault="00C9488F" w:rsidP="00C9488F">
      <w:pPr>
        <w:pStyle w:val="ListParagraph"/>
        <w:numPr>
          <w:ilvl w:val="0"/>
          <w:numId w:val="0"/>
        </w:numPr>
        <w:ind w:left="720"/>
      </w:pPr>
    </w:p>
    <w:tbl>
      <w:tblPr>
        <w:tblW w:w="4480" w:type="dxa"/>
        <w:jc w:val="center"/>
        <w:tblLook w:val="04A0" w:firstRow="1" w:lastRow="0" w:firstColumn="1" w:lastColumn="0" w:noHBand="0" w:noVBand="1"/>
      </w:tblPr>
      <w:tblGrid>
        <w:gridCol w:w="3520"/>
        <w:gridCol w:w="960"/>
      </w:tblGrid>
      <w:tr w:rsidR="00C9488F" w:rsidRPr="00E912F9" w14:paraId="2A937BDF" w14:textId="77777777" w:rsidTr="00C9488F">
        <w:trPr>
          <w:trHeight w:val="255"/>
          <w:jc w:val="center"/>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A2DA5" w14:textId="77777777" w:rsidR="00C9488F" w:rsidRPr="00E912F9" w:rsidRDefault="00C9488F" w:rsidP="00C9488F">
            <w:pPr>
              <w:widowControl/>
              <w:adjustRightInd/>
              <w:spacing w:after="0"/>
              <w:jc w:val="left"/>
              <w:textAlignment w:val="auto"/>
              <w:rPr>
                <w:color w:val="000000"/>
                <w:sz w:val="20"/>
                <w:szCs w:val="20"/>
                <w:lang w:val="en-US" w:eastAsia="en-US"/>
              </w:rPr>
            </w:pPr>
            <w:r w:rsidRPr="00E912F9">
              <w:rPr>
                <w:color w:val="000000"/>
                <w:sz w:val="20"/>
                <w:szCs w:val="20"/>
                <w:lang w:val="en-US" w:eastAsia="en-US"/>
              </w:rPr>
              <w:t> </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2665CDC3" w14:textId="77777777" w:rsidR="00C9488F" w:rsidRPr="00E912F9" w:rsidRDefault="00C9488F" w:rsidP="00C9488F">
            <w:pPr>
              <w:widowControl/>
              <w:adjustRightInd/>
              <w:spacing w:after="0"/>
              <w:jc w:val="center"/>
              <w:textAlignment w:val="auto"/>
              <w:rPr>
                <w:b/>
                <w:bCs/>
                <w:color w:val="000000"/>
                <w:sz w:val="20"/>
                <w:szCs w:val="20"/>
                <w:lang w:val="en-US" w:eastAsia="en-US"/>
              </w:rPr>
            </w:pPr>
            <w:r w:rsidRPr="00E912F9">
              <w:rPr>
                <w:b/>
                <w:bCs/>
                <w:color w:val="000000"/>
                <w:sz w:val="20"/>
                <w:szCs w:val="20"/>
                <w:lang w:val="en-US" w:eastAsia="en-US"/>
              </w:rPr>
              <w:t>GRC</w:t>
            </w:r>
          </w:p>
        </w:tc>
      </w:tr>
      <w:tr w:rsidR="00C9488F" w:rsidRPr="00E912F9" w14:paraId="00B2CB5E" w14:textId="77777777" w:rsidTr="00C9488F">
        <w:trPr>
          <w:trHeight w:val="300"/>
          <w:jc w:val="center"/>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703DF2B" w14:textId="77777777" w:rsidR="00C9488F" w:rsidRPr="00E912F9" w:rsidRDefault="00C9488F" w:rsidP="00C9488F">
            <w:pPr>
              <w:widowControl/>
              <w:adjustRightInd/>
              <w:spacing w:after="0"/>
              <w:jc w:val="left"/>
              <w:textAlignment w:val="auto"/>
              <w:rPr>
                <w:rFonts w:ascii="Calibri" w:hAnsi="Calibri"/>
                <w:color w:val="000000"/>
                <w:lang w:val="en-US" w:eastAsia="en-US"/>
              </w:rPr>
            </w:pPr>
            <w:r w:rsidRPr="00E912F9">
              <w:rPr>
                <w:rFonts w:ascii="Calibri" w:hAnsi="Calibri"/>
                <w:color w:val="000000"/>
                <w:lang w:val="en-US" w:eastAsia="en-US"/>
              </w:rPr>
              <w:t>Initial</w:t>
            </w:r>
          </w:p>
        </w:tc>
        <w:tc>
          <w:tcPr>
            <w:tcW w:w="960" w:type="dxa"/>
            <w:tcBorders>
              <w:top w:val="nil"/>
              <w:left w:val="nil"/>
              <w:bottom w:val="single" w:sz="4" w:space="0" w:color="auto"/>
              <w:right w:val="single" w:sz="4" w:space="0" w:color="auto"/>
            </w:tcBorders>
            <w:shd w:val="clear" w:color="auto" w:fill="auto"/>
            <w:noWrap/>
            <w:vAlign w:val="bottom"/>
            <w:hideMark/>
          </w:tcPr>
          <w:p w14:paraId="6A95678F" w14:textId="77777777" w:rsidR="00C9488F" w:rsidRPr="00E912F9" w:rsidRDefault="00C9488F" w:rsidP="00C9488F">
            <w:pPr>
              <w:widowControl/>
              <w:adjustRightInd/>
              <w:spacing w:after="0"/>
              <w:jc w:val="center"/>
              <w:textAlignment w:val="auto"/>
              <w:rPr>
                <w:color w:val="000000"/>
                <w:sz w:val="20"/>
                <w:szCs w:val="20"/>
                <w:lang w:val="en-US" w:eastAsia="en-US"/>
              </w:rPr>
            </w:pPr>
            <w:r w:rsidRPr="00E912F9">
              <w:rPr>
                <w:color w:val="000000"/>
                <w:sz w:val="20"/>
                <w:szCs w:val="20"/>
                <w:lang w:val="en-US" w:eastAsia="en-US"/>
              </w:rPr>
              <w:t>3</w:t>
            </w:r>
          </w:p>
        </w:tc>
      </w:tr>
      <w:tr w:rsidR="00C9488F" w:rsidRPr="00E912F9" w14:paraId="039D5785" w14:textId="77777777" w:rsidTr="00C9488F">
        <w:trPr>
          <w:trHeight w:val="600"/>
          <w:jc w:val="center"/>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63096A2" w14:textId="77777777" w:rsidR="00C9488F" w:rsidRPr="00E912F9" w:rsidRDefault="00B9386D" w:rsidP="00C9488F">
            <w:pPr>
              <w:widowControl/>
              <w:adjustRightInd/>
              <w:spacing w:after="0"/>
              <w:jc w:val="left"/>
              <w:textAlignment w:val="auto"/>
              <w:rPr>
                <w:rFonts w:ascii="Calibri" w:hAnsi="Calibri"/>
                <w:color w:val="000000"/>
                <w:lang w:val="en-US" w:eastAsia="en-US"/>
              </w:rPr>
            </w:pPr>
            <w:r>
              <w:rPr>
                <w:rFonts w:ascii="Calibri" w:hAnsi="Calibri"/>
                <w:color w:val="000000"/>
                <w:lang w:val="en-US"/>
              </w:rPr>
              <w:t>An Emergency Response Plan (ERP) is</w:t>
            </w:r>
            <w:r w:rsidRPr="000F695B">
              <w:rPr>
                <w:rFonts w:ascii="Calibri" w:hAnsi="Calibri"/>
                <w:color w:val="000000"/>
                <w:lang w:val="en-US"/>
              </w:rPr>
              <w:t xml:space="preserve"> </w:t>
            </w:r>
            <w:r>
              <w:rPr>
                <w:rFonts w:ascii="Calibri" w:hAnsi="Calibri"/>
                <w:color w:val="000000"/>
                <w:lang w:val="en-US"/>
              </w:rPr>
              <w:t>in place, operator validated and effective</w:t>
            </w:r>
          </w:p>
        </w:tc>
        <w:tc>
          <w:tcPr>
            <w:tcW w:w="960" w:type="dxa"/>
            <w:tcBorders>
              <w:top w:val="nil"/>
              <w:left w:val="nil"/>
              <w:bottom w:val="single" w:sz="4" w:space="0" w:color="auto"/>
              <w:right w:val="single" w:sz="4" w:space="0" w:color="auto"/>
            </w:tcBorders>
            <w:shd w:val="clear" w:color="auto" w:fill="auto"/>
            <w:noWrap/>
            <w:vAlign w:val="bottom"/>
            <w:hideMark/>
          </w:tcPr>
          <w:p w14:paraId="710FBB9D" w14:textId="77777777" w:rsidR="00C9488F" w:rsidRPr="00E912F9" w:rsidRDefault="00C9488F" w:rsidP="00C9488F">
            <w:pPr>
              <w:widowControl/>
              <w:adjustRightInd/>
              <w:spacing w:after="0"/>
              <w:jc w:val="center"/>
              <w:textAlignment w:val="auto"/>
              <w:rPr>
                <w:color w:val="000000"/>
                <w:sz w:val="20"/>
                <w:szCs w:val="20"/>
                <w:lang w:val="en-US" w:eastAsia="en-US"/>
              </w:rPr>
            </w:pPr>
            <w:r>
              <w:rPr>
                <w:color w:val="000000"/>
                <w:sz w:val="20"/>
                <w:szCs w:val="20"/>
                <w:lang w:val="en-US" w:eastAsia="en-US"/>
              </w:rPr>
              <w:t>+</w:t>
            </w:r>
            <w:r w:rsidRPr="00E912F9">
              <w:rPr>
                <w:color w:val="000000"/>
                <w:sz w:val="20"/>
                <w:szCs w:val="20"/>
                <w:lang w:val="en-US" w:eastAsia="en-US"/>
              </w:rPr>
              <w:t>0</w:t>
            </w:r>
          </w:p>
        </w:tc>
      </w:tr>
      <w:tr w:rsidR="00C9488F" w:rsidRPr="00E912F9" w14:paraId="62F5298C" w14:textId="77777777" w:rsidTr="00C9488F">
        <w:trPr>
          <w:trHeight w:val="900"/>
          <w:jc w:val="center"/>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63348EE" w14:textId="77777777" w:rsidR="00C9488F" w:rsidRPr="00E912F9" w:rsidRDefault="00C9488F" w:rsidP="00C9488F">
            <w:pPr>
              <w:widowControl/>
              <w:adjustRightInd/>
              <w:spacing w:after="0"/>
              <w:jc w:val="left"/>
              <w:textAlignment w:val="auto"/>
              <w:rPr>
                <w:rFonts w:ascii="Calibri" w:hAnsi="Calibri"/>
                <w:color w:val="000000"/>
                <w:lang w:val="en-US" w:eastAsia="en-US"/>
              </w:rPr>
            </w:pPr>
            <w:r w:rsidRPr="00E912F9">
              <w:rPr>
                <w:rFonts w:ascii="Calibri" w:hAnsi="Calibri"/>
                <w:color w:val="000000"/>
                <w:lang w:val="en-US" w:eastAsia="en-US"/>
              </w:rPr>
              <w:t>Effects of ground impact are reduced (e.g. emergency Parachute</w:t>
            </w:r>
            <w:r>
              <w:rPr>
                <w:rFonts w:ascii="Calibri" w:hAnsi="Calibri"/>
                <w:color w:val="000000"/>
                <w:lang w:val="en-US" w:eastAsia="en-US"/>
              </w:rPr>
              <w:t>, shelter</w:t>
            </w:r>
            <w:r w:rsidRPr="00E912F9">
              <w:rPr>
                <w:rFonts w:ascii="Calibri" w:hAnsi="Calibri"/>
                <w:color w:val="000000"/>
                <w:lang w:val="en-US"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3881B478" w14:textId="77777777" w:rsidR="00C9488F" w:rsidRPr="00E912F9" w:rsidRDefault="00C9488F" w:rsidP="00C9488F">
            <w:pPr>
              <w:widowControl/>
              <w:adjustRightInd/>
              <w:spacing w:after="0"/>
              <w:jc w:val="center"/>
              <w:textAlignment w:val="auto"/>
              <w:rPr>
                <w:color w:val="000000"/>
                <w:sz w:val="20"/>
                <w:szCs w:val="20"/>
                <w:lang w:val="en-US" w:eastAsia="en-US"/>
              </w:rPr>
            </w:pPr>
            <w:r w:rsidRPr="00E912F9">
              <w:rPr>
                <w:color w:val="000000"/>
                <w:sz w:val="20"/>
                <w:szCs w:val="20"/>
                <w:lang w:val="en-US" w:eastAsia="en-US"/>
              </w:rPr>
              <w:t>-1</w:t>
            </w:r>
          </w:p>
        </w:tc>
      </w:tr>
      <w:tr w:rsidR="00C9488F" w:rsidRPr="00E912F9" w14:paraId="2920A7DC" w14:textId="77777777" w:rsidTr="00C9488F">
        <w:trPr>
          <w:trHeight w:val="600"/>
          <w:jc w:val="center"/>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7247C469" w14:textId="77777777" w:rsidR="00C9488F" w:rsidRPr="00E912F9" w:rsidRDefault="00C9488F" w:rsidP="00B9386D">
            <w:pPr>
              <w:widowControl/>
              <w:adjustRightInd/>
              <w:spacing w:after="0"/>
              <w:jc w:val="left"/>
              <w:textAlignment w:val="auto"/>
              <w:rPr>
                <w:rFonts w:ascii="Calibri" w:hAnsi="Calibri"/>
                <w:color w:val="000000"/>
                <w:lang w:val="en-US" w:eastAsia="en-US"/>
              </w:rPr>
            </w:pPr>
            <w:r w:rsidRPr="00E912F9">
              <w:rPr>
                <w:rFonts w:ascii="Calibri" w:hAnsi="Calibri"/>
                <w:color w:val="000000"/>
                <w:lang w:val="en-US" w:eastAsia="en-US"/>
              </w:rPr>
              <w:t>Containment in place and effective (</w:t>
            </w:r>
            <w:r w:rsidR="00B9386D">
              <w:rPr>
                <w:rFonts w:ascii="Calibri" w:hAnsi="Calibri"/>
                <w:color w:val="000000"/>
                <w:lang w:val="en-US" w:eastAsia="en-US"/>
              </w:rPr>
              <w:t xml:space="preserve">e.g. </w:t>
            </w:r>
            <w:r w:rsidRPr="00E912F9">
              <w:rPr>
                <w:rFonts w:ascii="Calibri" w:hAnsi="Calibri"/>
                <w:color w:val="000000"/>
                <w:lang w:val="en-US" w:eastAsia="en-US"/>
              </w:rPr>
              <w:t>tether)</w:t>
            </w:r>
          </w:p>
        </w:tc>
        <w:tc>
          <w:tcPr>
            <w:tcW w:w="960" w:type="dxa"/>
            <w:tcBorders>
              <w:top w:val="nil"/>
              <w:left w:val="nil"/>
              <w:bottom w:val="single" w:sz="4" w:space="0" w:color="auto"/>
              <w:right w:val="single" w:sz="4" w:space="0" w:color="auto"/>
            </w:tcBorders>
            <w:shd w:val="clear" w:color="auto" w:fill="auto"/>
            <w:noWrap/>
            <w:vAlign w:val="bottom"/>
            <w:hideMark/>
          </w:tcPr>
          <w:p w14:paraId="4646E735" w14:textId="77777777" w:rsidR="00C9488F" w:rsidRPr="00E912F9" w:rsidRDefault="00C9488F" w:rsidP="00C9488F">
            <w:pPr>
              <w:widowControl/>
              <w:adjustRightInd/>
              <w:spacing w:after="0"/>
              <w:jc w:val="center"/>
              <w:textAlignment w:val="auto"/>
              <w:rPr>
                <w:color w:val="000000"/>
                <w:sz w:val="20"/>
                <w:szCs w:val="20"/>
                <w:lang w:val="en-US" w:eastAsia="en-US"/>
              </w:rPr>
            </w:pPr>
            <w:r>
              <w:rPr>
                <w:color w:val="000000"/>
                <w:sz w:val="20"/>
                <w:szCs w:val="20"/>
                <w:lang w:val="en-US" w:eastAsia="en-US"/>
              </w:rPr>
              <w:t>+</w:t>
            </w:r>
            <w:r w:rsidRPr="00E912F9">
              <w:rPr>
                <w:color w:val="000000"/>
                <w:sz w:val="20"/>
                <w:szCs w:val="20"/>
                <w:lang w:val="en-US" w:eastAsia="en-US"/>
              </w:rPr>
              <w:t>0</w:t>
            </w:r>
          </w:p>
        </w:tc>
      </w:tr>
      <w:tr w:rsidR="00C9488F" w:rsidRPr="00E912F9" w14:paraId="7538038A" w14:textId="77777777" w:rsidTr="00C9488F">
        <w:trPr>
          <w:trHeight w:val="300"/>
          <w:jc w:val="center"/>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4D460F6" w14:textId="77777777" w:rsidR="00C9488F" w:rsidRPr="00E912F9" w:rsidRDefault="00C9488F" w:rsidP="00C9488F">
            <w:pPr>
              <w:widowControl/>
              <w:adjustRightInd/>
              <w:spacing w:after="0"/>
              <w:jc w:val="left"/>
              <w:textAlignment w:val="auto"/>
              <w:rPr>
                <w:rFonts w:ascii="Calibri" w:hAnsi="Calibri"/>
                <w:color w:val="000000"/>
                <w:lang w:val="en-US" w:eastAsia="en-US"/>
              </w:rPr>
            </w:pPr>
            <w:r w:rsidRPr="00E912F9">
              <w:rPr>
                <w:rFonts w:ascii="Calibri" w:hAnsi="Calibri"/>
                <w:color w:val="000000"/>
                <w:lang w:val="en-US" w:eastAsia="en-US"/>
              </w:rPr>
              <w:t>Final</w:t>
            </w:r>
          </w:p>
        </w:tc>
        <w:tc>
          <w:tcPr>
            <w:tcW w:w="960" w:type="dxa"/>
            <w:tcBorders>
              <w:top w:val="nil"/>
              <w:left w:val="nil"/>
              <w:bottom w:val="single" w:sz="4" w:space="0" w:color="auto"/>
              <w:right w:val="single" w:sz="4" w:space="0" w:color="auto"/>
            </w:tcBorders>
            <w:shd w:val="clear" w:color="auto" w:fill="auto"/>
            <w:noWrap/>
            <w:vAlign w:val="bottom"/>
            <w:hideMark/>
          </w:tcPr>
          <w:p w14:paraId="4298A67E" w14:textId="77777777" w:rsidR="00C9488F" w:rsidRPr="00E912F9" w:rsidRDefault="00C9488F" w:rsidP="00C9488F">
            <w:pPr>
              <w:keepNext/>
              <w:widowControl/>
              <w:adjustRightInd/>
              <w:spacing w:after="0"/>
              <w:jc w:val="center"/>
              <w:textAlignment w:val="auto"/>
              <w:rPr>
                <w:color w:val="000000"/>
                <w:sz w:val="20"/>
                <w:szCs w:val="20"/>
                <w:lang w:val="en-US" w:eastAsia="en-US"/>
              </w:rPr>
            </w:pPr>
            <w:r w:rsidRPr="00E912F9">
              <w:rPr>
                <w:color w:val="000000"/>
                <w:sz w:val="20"/>
                <w:szCs w:val="20"/>
                <w:lang w:val="en-US" w:eastAsia="en-US"/>
              </w:rPr>
              <w:t>2</w:t>
            </w:r>
          </w:p>
        </w:tc>
      </w:tr>
    </w:tbl>
    <w:p w14:paraId="00ECC830" w14:textId="46E03D08" w:rsidR="00C9488F" w:rsidRDefault="00C9488F" w:rsidP="00C9488F">
      <w:pPr>
        <w:pStyle w:val="Caption"/>
        <w:jc w:val="center"/>
      </w:pPr>
      <w:bookmarkStart w:id="185" w:name="_Toc513045351"/>
      <w:bookmarkStart w:id="186" w:name="_Ref447095522"/>
      <w:r>
        <w:t xml:space="preserve">Table </w:t>
      </w:r>
      <w:r w:rsidR="00410053">
        <w:fldChar w:fldCharType="begin"/>
      </w:r>
      <w:r w:rsidR="00410053">
        <w:instrText xml:space="preserve"> SEQ Table \* ARABIC </w:instrText>
      </w:r>
      <w:r w:rsidR="00410053">
        <w:fldChar w:fldCharType="separate"/>
      </w:r>
      <w:r w:rsidR="001A244A">
        <w:rPr>
          <w:noProof/>
        </w:rPr>
        <w:t>4</w:t>
      </w:r>
      <w:r w:rsidR="00410053">
        <w:rPr>
          <w:noProof/>
        </w:rPr>
        <w:fldChar w:fldCharType="end"/>
      </w:r>
      <w:r>
        <w:t xml:space="preserve"> </w:t>
      </w:r>
      <w:r w:rsidR="00F81107">
        <w:t>–</w:t>
      </w:r>
      <w:r>
        <w:t xml:space="preserve"> </w:t>
      </w:r>
      <w:r w:rsidR="005A6D37">
        <w:t xml:space="preserve">Example of </w:t>
      </w:r>
      <w:r w:rsidR="001B2643">
        <w:t xml:space="preserve">Final </w:t>
      </w:r>
      <w:r>
        <w:t xml:space="preserve">GRC </w:t>
      </w:r>
      <w:r w:rsidR="001B2643">
        <w:t>determination</w:t>
      </w:r>
      <w:bookmarkEnd w:id="185"/>
    </w:p>
    <w:bookmarkEnd w:id="186"/>
    <w:p w14:paraId="16C88114" w14:textId="4C24F598" w:rsidR="00C9488F" w:rsidRDefault="00722AF1" w:rsidP="001A244A">
      <w:pPr>
        <w:pStyle w:val="ListParagraph"/>
      </w:pPr>
      <w:r>
        <w:t xml:space="preserve">If the Final GRC is higher than 7, </w:t>
      </w:r>
      <w:r w:rsidR="001A244A">
        <w:t xml:space="preserve">the operation is not supported by the SORA process.  </w:t>
      </w:r>
    </w:p>
    <w:p w14:paraId="250C931E" w14:textId="77777777" w:rsidR="00115F5F" w:rsidRDefault="00115F5F" w:rsidP="00115F5F">
      <w:pPr>
        <w:pStyle w:val="Heading2"/>
      </w:pPr>
      <w:bookmarkStart w:id="187" w:name="_Toc513091281"/>
      <w:r>
        <w:lastRenderedPageBreak/>
        <w:t>The Air Risk Process</w:t>
      </w:r>
      <w:bookmarkEnd w:id="187"/>
    </w:p>
    <w:p w14:paraId="6E74A360" w14:textId="77777777" w:rsidR="00CE1370" w:rsidRDefault="00671A57" w:rsidP="00CE1370">
      <w:pPr>
        <w:pStyle w:val="Heading3"/>
      </w:pPr>
      <w:bookmarkStart w:id="188" w:name="_Toc513091282"/>
      <w:r>
        <w:t>Air Risk</w:t>
      </w:r>
      <w:r w:rsidR="00CE1370" w:rsidRPr="00774695">
        <w:t xml:space="preserve"> Process Overview</w:t>
      </w:r>
      <w:bookmarkEnd w:id="188"/>
    </w:p>
    <w:p w14:paraId="0BAC8849" w14:textId="77777777" w:rsidR="00A333B1" w:rsidRDefault="00A333B1" w:rsidP="00857D00">
      <w:pPr>
        <w:pStyle w:val="ListParagraph"/>
        <w:numPr>
          <w:ilvl w:val="0"/>
          <w:numId w:val="29"/>
        </w:numPr>
        <w:pPrChange w:id="189" w:author="Larrow, Jarrett (FAA)" w:date="2018-05-03T08:04:00Z">
          <w:pPr>
            <w:pStyle w:val="ListParagraph"/>
            <w:numPr>
              <w:numId w:val="208"/>
            </w:numPr>
            <w:tabs>
              <w:tab w:val="num" w:pos="360"/>
            </w:tabs>
          </w:pPr>
        </w:pPrChange>
      </w:pPr>
      <w:r>
        <w:t>The SORA uses the airspace of operation as baseline to evaluate the intrinsic risk of mid-air collision through determination of the air risk category (ARC). The ARC is then addressed by means of strategic and tactical mitigation means. Strategic mitigations may lower the ARC level when applied.</w:t>
      </w:r>
      <w:r w:rsidR="00671A57">
        <w:t xml:space="preserve"> A t</w:t>
      </w:r>
      <w:r>
        <w:t xml:space="preserve">ypical example of strategic mitigations to reduce collision risk consist in limiting risk by operating during certain times or </w:t>
      </w:r>
      <w:r w:rsidR="00671A57">
        <w:t xml:space="preserve">within </w:t>
      </w:r>
      <w:r>
        <w:t xml:space="preserve">certain boundaries. </w:t>
      </w:r>
      <w:r w:rsidR="00671A57">
        <w:t>Any r</w:t>
      </w:r>
      <w:r>
        <w:t>esidual risk of mid-air collision is addressed by means of tactical mitigations.</w:t>
      </w:r>
    </w:p>
    <w:p w14:paraId="74F511B0" w14:textId="77777777" w:rsidR="00A333B1" w:rsidRDefault="00A333B1" w:rsidP="00A333B1">
      <w:pPr>
        <w:pStyle w:val="ListParagraph"/>
      </w:pPr>
      <w:r>
        <w:t>Tacti</w:t>
      </w:r>
      <w:r w:rsidR="00671A57">
        <w:t xml:space="preserve">cal mitigations </w:t>
      </w:r>
      <w:r>
        <w:t>take the form of detect and avoid systems or alternate means, such as ADS-B/ATC separation services, FLARM, UTM</w:t>
      </w:r>
      <w:r w:rsidR="00671A57">
        <w:t>/U-Space</w:t>
      </w:r>
      <w:r>
        <w:t xml:space="preserve"> services</w:t>
      </w:r>
      <w:r w:rsidR="00671A57">
        <w:t xml:space="preserve"> or operational procedures</w:t>
      </w:r>
      <w:r>
        <w:t>. Depending on the residual risk of mid-air collision, the Tactical Mitigation Performance Requirement may vary.</w:t>
      </w:r>
    </w:p>
    <w:p w14:paraId="78B47D7A" w14:textId="77777777" w:rsidR="00D96F7A" w:rsidRDefault="00A333B1" w:rsidP="00D96F7A">
      <w:pPr>
        <w:pStyle w:val="ListParagraph"/>
      </w:pPr>
      <w:r>
        <w:t xml:space="preserve">As part of the </w:t>
      </w:r>
      <w:r w:rsidR="00671A57">
        <w:t>SORA process</w:t>
      </w:r>
      <w:r>
        <w:t>, the Operator should cooperate with the relevant service provider for the airspace (ANSP or UTM</w:t>
      </w:r>
      <w:r w:rsidR="00671A57">
        <w:t>/U-Space</w:t>
      </w:r>
      <w:r>
        <w:t xml:space="preserve"> service provider) and obtain the necessary authorizations.</w:t>
      </w:r>
      <w:r w:rsidRPr="00A333B1">
        <w:t xml:space="preserve"> </w:t>
      </w:r>
      <w:r>
        <w:t xml:space="preserve">Alternatively generic local authorisations or local procedures </w:t>
      </w:r>
      <w:r w:rsidR="00671A57">
        <w:t>allowing</w:t>
      </w:r>
      <w:r>
        <w:t xml:space="preserve"> access to a certain portion of controlled airspace </w:t>
      </w:r>
      <w:r w:rsidR="00671A57">
        <w:t>may</w:t>
      </w:r>
      <w:r>
        <w:t xml:space="preserve"> be </w:t>
      </w:r>
      <w:r w:rsidR="00671A57">
        <w:t xml:space="preserve">used if </w:t>
      </w:r>
      <w:r>
        <w:t>available</w:t>
      </w:r>
      <w:r w:rsidR="00671A57">
        <w:t xml:space="preserve"> (e.g. Low Altitude Authorization and Notification Capability – LAANC – system in the United States).</w:t>
      </w:r>
      <w:r w:rsidR="00D96F7A" w:rsidRPr="00D96F7A">
        <w:t xml:space="preserve"> </w:t>
      </w:r>
    </w:p>
    <w:p w14:paraId="3F3EAAEE" w14:textId="77777777" w:rsidR="00E9646F" w:rsidRDefault="00E9646F" w:rsidP="00E9646F">
      <w:pPr>
        <w:pStyle w:val="ListParagraph"/>
      </w:pPr>
      <w:r>
        <w:t>The SORA recommends that irrespective of the results of the risk assessment the operator pay particular attention to all features that may increase the detectability of the UA in the airspace. For this reason, the implementation of technical solutions that improve the electronic conspicuity is recommended.</w:t>
      </w:r>
    </w:p>
    <w:p w14:paraId="62303ECE" w14:textId="77777777" w:rsidR="00A333B1" w:rsidRDefault="00A333B1" w:rsidP="00D96F7A">
      <w:pPr>
        <w:pStyle w:val="ListParagraph"/>
        <w:numPr>
          <w:ilvl w:val="0"/>
          <w:numId w:val="0"/>
        </w:numPr>
        <w:ind w:left="1080"/>
      </w:pPr>
    </w:p>
    <w:p w14:paraId="6FE65693" w14:textId="5025AC30" w:rsidR="00997302" w:rsidRDefault="00CC613B" w:rsidP="007154A7">
      <w:pPr>
        <w:pStyle w:val="Heading3"/>
      </w:pPr>
      <w:bookmarkStart w:id="190" w:name="_Toc513091283"/>
      <w:r>
        <w:t xml:space="preserve">Step #4 - </w:t>
      </w:r>
      <w:r w:rsidR="00997302">
        <w:t xml:space="preserve">Determination of the </w:t>
      </w:r>
      <w:r>
        <w:t xml:space="preserve">Initial </w:t>
      </w:r>
      <w:r w:rsidR="00F96F11">
        <w:t>Air Risk Class (ARC</w:t>
      </w:r>
      <w:r w:rsidR="00876089">
        <w:t>)</w:t>
      </w:r>
      <w:bookmarkEnd w:id="190"/>
    </w:p>
    <w:p w14:paraId="72943B43" w14:textId="77777777" w:rsidR="00254332" w:rsidRDefault="00254332" w:rsidP="00857D00">
      <w:pPr>
        <w:pStyle w:val="ListParagraph"/>
        <w:numPr>
          <w:ilvl w:val="0"/>
          <w:numId w:val="30"/>
        </w:numPr>
        <w:pPrChange w:id="191" w:author="Larrow, Jarrett (FAA)" w:date="2018-05-03T08:04:00Z">
          <w:pPr>
            <w:pStyle w:val="ListParagraph"/>
            <w:numPr>
              <w:numId w:val="209"/>
            </w:numPr>
            <w:tabs>
              <w:tab w:val="num" w:pos="360"/>
            </w:tabs>
            <w:ind w:firstLine="0"/>
          </w:pPr>
        </w:pPrChange>
      </w:pPr>
      <w:r>
        <w:t>The competent authority, ANSP, or UTM/U-space service provider, may elect to directly map the airspace collision risks using airspace characterization studies. These maps would directly show the initial Air Risk Class (ARC) for a particular airspace.  If the competent authority</w:t>
      </w:r>
      <w:r w:rsidRPr="00AC1CA2">
        <w:t xml:space="preserve">, ANSP, or UTM/U-space </w:t>
      </w:r>
      <w:r>
        <w:t xml:space="preserve">service provides an </w:t>
      </w:r>
      <w:r w:rsidRPr="00AC1CA2">
        <w:t xml:space="preserve">air collision risk </w:t>
      </w:r>
      <w:r>
        <w:t xml:space="preserve">map (static or dynamic), the operator should use that service to determine the initial ARC, and skip to section 2.4.3 </w:t>
      </w:r>
      <w:r w:rsidRPr="00AC1CA2">
        <w:t>Application of Strategic Mitigatio</w:t>
      </w:r>
      <w:r>
        <w:t>ns to reduce the initial ARC.</w:t>
      </w:r>
    </w:p>
    <w:p w14:paraId="3BB26EE7" w14:textId="77777777" w:rsidR="00254332" w:rsidRPr="00254332" w:rsidRDefault="00254332" w:rsidP="00254332">
      <w:pPr>
        <w:pStyle w:val="ListParagraph"/>
        <w:numPr>
          <w:ilvl w:val="0"/>
          <w:numId w:val="0"/>
        </w:numPr>
        <w:ind w:left="1080"/>
      </w:pPr>
    </w:p>
    <w:p w14:paraId="47556D9B" w14:textId="127C0E96" w:rsidR="00142550" w:rsidRDefault="00CC613B" w:rsidP="002109D9">
      <w:pPr>
        <w:pStyle w:val="Heading4"/>
      </w:pPr>
      <w:bookmarkStart w:id="192" w:name="_Toc513091284"/>
      <w:r>
        <w:t xml:space="preserve">Operator Determination of </w:t>
      </w:r>
      <w:r w:rsidR="00254332">
        <w:t xml:space="preserve">Initial </w:t>
      </w:r>
      <w:r w:rsidR="00F96F11">
        <w:t>ARC</w:t>
      </w:r>
      <w:bookmarkEnd w:id="192"/>
    </w:p>
    <w:p w14:paraId="335ABD68" w14:textId="4A64D7ED" w:rsidR="000557F0" w:rsidRDefault="003A114D" w:rsidP="00857D00">
      <w:pPr>
        <w:pStyle w:val="ListParagraph"/>
        <w:numPr>
          <w:ilvl w:val="0"/>
          <w:numId w:val="30"/>
        </w:numPr>
        <w:pPrChange w:id="193" w:author="Larrow, Jarrett (FAA)" w:date="2018-05-03T08:04:00Z">
          <w:pPr>
            <w:pStyle w:val="ListParagraph"/>
            <w:numPr>
              <w:numId w:val="209"/>
            </w:numPr>
            <w:tabs>
              <w:tab w:val="num" w:pos="360"/>
            </w:tabs>
          </w:pPr>
        </w:pPrChange>
      </w:pPr>
      <w:r>
        <w:fldChar w:fldCharType="begin"/>
      </w:r>
      <w:r>
        <w:instrText xml:space="preserve"> REF _Ref485025988 \h </w:instrText>
      </w:r>
      <w:r>
        <w:fldChar w:fldCharType="separate"/>
      </w:r>
      <w:r w:rsidR="001A244A">
        <w:t xml:space="preserve">Figure </w:t>
      </w:r>
      <w:r w:rsidR="001A244A">
        <w:rPr>
          <w:noProof/>
        </w:rPr>
        <w:t>4</w:t>
      </w:r>
      <w:r>
        <w:fldChar w:fldCharType="end"/>
      </w:r>
      <w:r>
        <w:t xml:space="preserve"> </w:t>
      </w:r>
      <w:r w:rsidR="00142550">
        <w:t>categorize</w:t>
      </w:r>
      <w:r w:rsidR="00264DB6">
        <w:t>s</w:t>
      </w:r>
      <w:r w:rsidR="00142550">
        <w:t xml:space="preserve"> all airspace </w:t>
      </w:r>
      <w:r w:rsidR="00142550" w:rsidRPr="00086F72">
        <w:t>into 1</w:t>
      </w:r>
      <w:r w:rsidR="00F10F52">
        <w:t>4</w:t>
      </w:r>
      <w:r w:rsidR="00142550" w:rsidRPr="00086F72">
        <w:t xml:space="preserve"> aggregated</w:t>
      </w:r>
      <w:r w:rsidR="00142550">
        <w:t xml:space="preserve"> collision risk categories.  These categories were characterized by altitude, controlled versus uncontrolled airspace, airport versus non-airport environments, airspace over urban versus rural environments, and lastly atypical versus typical airspace.</w:t>
      </w:r>
    </w:p>
    <w:p w14:paraId="3B21206A" w14:textId="58B41B21" w:rsidR="00F96F11" w:rsidRDefault="00B67677" w:rsidP="00D96F7A">
      <w:pPr>
        <w:pStyle w:val="ListParagraph"/>
      </w:pPr>
      <w:r>
        <w:t xml:space="preserve">To find the proper </w:t>
      </w:r>
      <w:r w:rsidR="00F96F11">
        <w:t xml:space="preserve">ARC </w:t>
      </w:r>
      <w:r>
        <w:t xml:space="preserve">for the type of UAS operation, the </w:t>
      </w:r>
      <w:r w:rsidRPr="002D2F70">
        <w:t>operator</w:t>
      </w:r>
      <w:r w:rsidR="00D96F7A">
        <w:t xml:space="preserve"> should</w:t>
      </w:r>
      <w:r w:rsidR="00142550">
        <w:t xml:space="preserve"> </w:t>
      </w:r>
      <w:r w:rsidR="003948A9">
        <w:t xml:space="preserve">use the flow chart in </w:t>
      </w:r>
      <w:r w:rsidR="003948A9">
        <w:fldChar w:fldCharType="begin"/>
      </w:r>
      <w:r w:rsidR="003948A9">
        <w:instrText xml:space="preserve"> REF _Ref485025988 \h </w:instrText>
      </w:r>
      <w:r w:rsidR="003948A9">
        <w:fldChar w:fldCharType="separate"/>
      </w:r>
      <w:r w:rsidR="001A244A">
        <w:t xml:space="preserve">Figure </w:t>
      </w:r>
      <w:r w:rsidR="001A244A">
        <w:rPr>
          <w:noProof/>
        </w:rPr>
        <w:t>4</w:t>
      </w:r>
      <w:r w:rsidR="003948A9">
        <w:fldChar w:fldCharType="end"/>
      </w:r>
      <w:r>
        <w:t>.</w:t>
      </w:r>
      <w:r w:rsidR="00F96F11" w:rsidRPr="00F96F11">
        <w:t xml:space="preserve"> </w:t>
      </w:r>
    </w:p>
    <w:p w14:paraId="00E54FFD" w14:textId="77777777" w:rsidR="00F96F11" w:rsidRDefault="00F96F11" w:rsidP="00D31069">
      <w:pPr>
        <w:ind w:left="720"/>
      </w:pPr>
    </w:p>
    <w:p w14:paraId="783A4957" w14:textId="77777777" w:rsidR="003948A9" w:rsidRDefault="00CC52EB" w:rsidP="003948A9">
      <w:pPr>
        <w:keepNext/>
        <w:jc w:val="center"/>
      </w:pPr>
      <w:r>
        <w:rPr>
          <w:noProof/>
          <w:lang w:val="en-US" w:eastAsia="en-US"/>
        </w:rPr>
        <w:lastRenderedPageBreak/>
        <w:drawing>
          <wp:inline distT="0" distB="0" distL="0" distR="0" wp14:anchorId="7148E427" wp14:editId="1465A6C1">
            <wp:extent cx="6120130" cy="4407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90319E.tmp"/>
                    <pic:cNvPicPr/>
                  </pic:nvPicPr>
                  <pic:blipFill>
                    <a:blip r:embed="rId21">
                      <a:extLst>
                        <a:ext uri="{28A0092B-C50C-407E-A947-70E740481C1C}">
                          <a14:useLocalDpi xmlns:a14="http://schemas.microsoft.com/office/drawing/2010/main" val="0"/>
                        </a:ext>
                      </a:extLst>
                    </a:blip>
                    <a:stretch>
                      <a:fillRect/>
                    </a:stretch>
                  </pic:blipFill>
                  <pic:spPr>
                    <a:xfrm>
                      <a:off x="0" y="0"/>
                      <a:ext cx="6120130" cy="4407535"/>
                    </a:xfrm>
                    <a:prstGeom prst="rect">
                      <a:avLst/>
                    </a:prstGeom>
                  </pic:spPr>
                </pic:pic>
              </a:graphicData>
            </a:graphic>
          </wp:inline>
        </w:drawing>
      </w:r>
    </w:p>
    <w:p w14:paraId="6F1C83CB" w14:textId="10291ACC" w:rsidR="003C0AE6" w:rsidRDefault="003948A9" w:rsidP="003948A9">
      <w:pPr>
        <w:pStyle w:val="Caption"/>
        <w:jc w:val="center"/>
      </w:pPr>
      <w:bookmarkStart w:id="194" w:name="_Ref485025988"/>
      <w:bookmarkStart w:id="195" w:name="_Toc513045347"/>
      <w:r>
        <w:t xml:space="preserve">Figure </w:t>
      </w:r>
      <w:r w:rsidR="00410053">
        <w:fldChar w:fldCharType="begin"/>
      </w:r>
      <w:r w:rsidR="00410053">
        <w:instrText xml:space="preserve"> SEQ Figure \* ARABIC </w:instrText>
      </w:r>
      <w:r w:rsidR="00410053">
        <w:fldChar w:fldCharType="separate"/>
      </w:r>
      <w:r w:rsidR="001A244A">
        <w:rPr>
          <w:noProof/>
        </w:rPr>
        <w:t>4</w:t>
      </w:r>
      <w:r w:rsidR="00410053">
        <w:rPr>
          <w:noProof/>
        </w:rPr>
        <w:fldChar w:fldCharType="end"/>
      </w:r>
      <w:bookmarkEnd w:id="194"/>
      <w:r>
        <w:t xml:space="preserve"> </w:t>
      </w:r>
      <w:r w:rsidR="00F81107">
        <w:t>–</w:t>
      </w:r>
      <w:r w:rsidR="00F10F52">
        <w:t xml:space="preserve"> AR</w:t>
      </w:r>
      <w:r>
        <w:t>C assignment process</w:t>
      </w:r>
      <w:bookmarkEnd w:id="195"/>
    </w:p>
    <w:p w14:paraId="33F8EB6C" w14:textId="77777777" w:rsidR="00FF25AF" w:rsidRDefault="00FF25AF" w:rsidP="00E01D57">
      <w:pPr>
        <w:ind w:left="1080" w:hanging="360"/>
      </w:pPr>
      <w:bookmarkStart w:id="196" w:name="_Toc504293380"/>
    </w:p>
    <w:p w14:paraId="6F6C5EA1" w14:textId="77777777" w:rsidR="00142550" w:rsidRDefault="00F96F11" w:rsidP="00E01D57">
      <w:pPr>
        <w:ind w:left="1080" w:hanging="360"/>
      </w:pPr>
      <w:r>
        <w:t xml:space="preserve">Note: </w:t>
      </w:r>
      <w:r w:rsidR="00F10F52">
        <w:t>The AEC is</w:t>
      </w:r>
      <w:r>
        <w:t xml:space="preserve"> only relevant in cases where the</w:t>
      </w:r>
      <w:r w:rsidR="00F10F52">
        <w:t xml:space="preserve"> operator is seeking to reduce the</w:t>
      </w:r>
      <w:r>
        <w:t xml:space="preserve"> initial ARC </w:t>
      </w:r>
      <w:r w:rsidR="00F10F52">
        <w:t>based on strategic mitigation as per 2.4.3</w:t>
      </w:r>
      <w:r>
        <w:t>. Further guidan</w:t>
      </w:r>
      <w:r w:rsidR="00F10F52">
        <w:t xml:space="preserve">ce is provided in </w:t>
      </w:r>
      <w:r>
        <w:t xml:space="preserve">Annex C. </w:t>
      </w:r>
    </w:p>
    <w:bookmarkEnd w:id="196"/>
    <w:p w14:paraId="2B7742DF" w14:textId="77777777" w:rsidR="00F10F52" w:rsidRDefault="00F10F52" w:rsidP="00F10F52">
      <w:pPr>
        <w:pStyle w:val="ListParagraph"/>
      </w:pPr>
      <w:r w:rsidRPr="008E4FE1">
        <w:t xml:space="preserve">The ARC is a </w:t>
      </w:r>
      <w:bookmarkStart w:id="197" w:name="_Hlk509308830"/>
      <w:r w:rsidRPr="008E4FE1">
        <w:t xml:space="preserve">qualitative classification of the rate at which a UAS would encounter a manned aircraft in typical generalized </w:t>
      </w:r>
      <w:bookmarkEnd w:id="197"/>
      <w:r w:rsidRPr="008E4FE1">
        <w:t>civil airspace. The ARC is an initial assignment of the aggregated collision risk for the</w:t>
      </w:r>
      <w:r>
        <w:t xml:space="preserve"> airspace</w:t>
      </w:r>
      <w:bookmarkStart w:id="198" w:name="_Hlk509308291"/>
      <w:r>
        <w:t xml:space="preserve">, before mitigations are applied.  Actual collision risk of a specific local Operational Volumes could be much different and can be addressed in the </w:t>
      </w:r>
      <w:r w:rsidRPr="00CD089F">
        <w:t>Application of Strategic Mitigations to reduce the ARC</w:t>
      </w:r>
      <w:r>
        <w:t xml:space="preserve"> section</w:t>
      </w:r>
      <w:r w:rsidRPr="00CD089F">
        <w:t xml:space="preserve"> (</w:t>
      </w:r>
      <w:r>
        <w:t xml:space="preserve">this step is </w:t>
      </w:r>
      <w:r w:rsidRPr="00CD089F">
        <w:t>optional, see annex C)</w:t>
      </w:r>
      <w:r>
        <w:t>.</w:t>
      </w:r>
    </w:p>
    <w:p w14:paraId="194D2C92" w14:textId="6E4E250A" w:rsidR="00F10F52" w:rsidRDefault="00F10F52" w:rsidP="00F10F52">
      <w:pPr>
        <w:pStyle w:val="ListParagraph"/>
      </w:pPr>
      <w:r w:rsidRPr="00C4637B">
        <w:t>Although the static generalized risk put forward by the A</w:t>
      </w:r>
      <w:r>
        <w:t>R</w:t>
      </w:r>
      <w:r w:rsidRPr="00C4637B">
        <w:t xml:space="preserve">C is conservative, there may be situations where that conservative assessment may not be enough. It is important that both the </w:t>
      </w:r>
      <w:r>
        <w:t>competent authority</w:t>
      </w:r>
      <w:r w:rsidRPr="00C4637B">
        <w:t xml:space="preserve"> and operator take great care to understand the </w:t>
      </w:r>
      <w:r>
        <w:t>Operational Volume and under what circumstances</w:t>
      </w:r>
      <w:r w:rsidRPr="00C4637B">
        <w:t xml:space="preserve"> the </w:t>
      </w:r>
      <w:r w:rsidR="003A114D">
        <w:t xml:space="preserve">definitions in </w:t>
      </w:r>
      <w:r w:rsidR="003A114D">
        <w:fldChar w:fldCharType="begin"/>
      </w:r>
      <w:r w:rsidR="003A114D">
        <w:instrText xml:space="preserve"> REF _Ref485025988 \h </w:instrText>
      </w:r>
      <w:r w:rsidR="003A114D">
        <w:fldChar w:fldCharType="separate"/>
      </w:r>
      <w:r w:rsidR="001A244A">
        <w:t xml:space="preserve">Figure </w:t>
      </w:r>
      <w:r w:rsidR="001A244A">
        <w:rPr>
          <w:noProof/>
        </w:rPr>
        <w:t>4</w:t>
      </w:r>
      <w:r w:rsidR="003A114D">
        <w:fldChar w:fldCharType="end"/>
      </w:r>
      <w:r>
        <w:t xml:space="preserve"> could be</w:t>
      </w:r>
      <w:r w:rsidRPr="001656CA">
        <w:t xml:space="preserve"> </w:t>
      </w:r>
      <w:r w:rsidR="003A114D">
        <w:t>invalidated</w:t>
      </w:r>
      <w:r w:rsidRPr="00C4637B">
        <w:t>.</w:t>
      </w:r>
      <w:r>
        <w:t xml:space="preserve"> In some situations, the competent authority</w:t>
      </w:r>
      <w:r w:rsidDel="007D4797">
        <w:t xml:space="preserve"> </w:t>
      </w:r>
      <w:r>
        <w:t xml:space="preserve">may raise the Operational Volume ARC to a level which is higher than that advocated by the </w:t>
      </w:r>
      <w:r w:rsidR="003A114D">
        <w:fldChar w:fldCharType="begin"/>
      </w:r>
      <w:r w:rsidR="003A114D">
        <w:instrText xml:space="preserve"> REF _Ref485025988 \h </w:instrText>
      </w:r>
      <w:r w:rsidR="003A114D">
        <w:fldChar w:fldCharType="separate"/>
      </w:r>
      <w:r w:rsidR="001A244A">
        <w:t xml:space="preserve">Figure </w:t>
      </w:r>
      <w:r w:rsidR="001A244A">
        <w:rPr>
          <w:noProof/>
        </w:rPr>
        <w:t>4</w:t>
      </w:r>
      <w:r w:rsidR="003A114D">
        <w:fldChar w:fldCharType="end"/>
      </w:r>
      <w:r>
        <w:t>.</w:t>
      </w:r>
    </w:p>
    <w:bookmarkEnd w:id="198"/>
    <w:p w14:paraId="40B3A26C" w14:textId="77777777" w:rsidR="00F10F52" w:rsidRDefault="00F10F52" w:rsidP="00F10F52">
      <w:pPr>
        <w:pStyle w:val="ListParagraph"/>
      </w:pPr>
      <w:r>
        <w:t>ARC-a is generally defined as airspace where the risk of collision between a UAS and manned aircraft is acceptable without the addition of any tactical mitigation</w:t>
      </w:r>
      <w:r w:rsidR="003A114D">
        <w:t>.</w:t>
      </w:r>
    </w:p>
    <w:p w14:paraId="466AEAB7" w14:textId="77777777" w:rsidR="00F10F52" w:rsidRDefault="00F10F52" w:rsidP="006B0D4F">
      <w:pPr>
        <w:pStyle w:val="ListParagraph"/>
      </w:pPr>
      <w:r w:rsidRPr="00465730">
        <w:t>ARC</w:t>
      </w:r>
      <w:r>
        <w:t>-b</w:t>
      </w:r>
      <w:r w:rsidR="003A114D">
        <w:t>, ARC-c, ARC-d</w:t>
      </w:r>
      <w:r w:rsidRPr="00465730">
        <w:t xml:space="preserve"> </w:t>
      </w:r>
      <w:r w:rsidR="003A114D">
        <w:t>are</w:t>
      </w:r>
      <w:r w:rsidRPr="00465730">
        <w:t xml:space="preserve"> generally defin</w:t>
      </w:r>
      <w:r w:rsidR="003A114D">
        <w:t xml:space="preserve">ing </w:t>
      </w:r>
      <w:r w:rsidRPr="00465730">
        <w:t>airspace w</w:t>
      </w:r>
      <w:r w:rsidR="003A114D">
        <w:t xml:space="preserve">ith increasing </w:t>
      </w:r>
      <w:r w:rsidRPr="00465730">
        <w:t>risk of collision</w:t>
      </w:r>
      <w:r w:rsidR="003A114D">
        <w:t xml:space="preserve"> between a UAS and manned aircraft.</w:t>
      </w:r>
    </w:p>
    <w:p w14:paraId="0EBB5463" w14:textId="77777777" w:rsidR="002A54FA" w:rsidRPr="008E4FE1" w:rsidRDefault="00281EE6" w:rsidP="00F10F52">
      <w:pPr>
        <w:pStyle w:val="ListParagraph"/>
      </w:pPr>
      <w:r w:rsidRPr="008E4FE1">
        <w:t xml:space="preserve">During the UAS </w:t>
      </w:r>
      <w:r w:rsidR="00815EF1" w:rsidRPr="008E4FE1">
        <w:t>operation</w:t>
      </w:r>
      <w:r w:rsidRPr="008E4FE1">
        <w:t xml:space="preserve">, </w:t>
      </w:r>
      <w:r w:rsidR="008E4FE1" w:rsidRPr="008E4FE1">
        <w:t xml:space="preserve">the UAS </w:t>
      </w:r>
      <w:r w:rsidR="001656CA">
        <w:t>O</w:t>
      </w:r>
      <w:r w:rsidR="004A0AE0">
        <w:t xml:space="preserve">perational </w:t>
      </w:r>
      <w:r w:rsidR="001656CA">
        <w:t>V</w:t>
      </w:r>
      <w:r w:rsidR="004A0AE0">
        <w:t xml:space="preserve">olume </w:t>
      </w:r>
      <w:r w:rsidRPr="008E4FE1">
        <w:t xml:space="preserve">may </w:t>
      </w:r>
      <w:r w:rsidR="004A0AE0">
        <w:t>span many</w:t>
      </w:r>
      <w:r w:rsidRPr="008E4FE1">
        <w:t xml:space="preserve"> different </w:t>
      </w:r>
      <w:r w:rsidR="00264DB6">
        <w:t>airspace environments</w:t>
      </w:r>
      <w:r w:rsidRPr="008E4FE1">
        <w:t xml:space="preserve">.  The operator needs to do an air risk assessment for the entire range of </w:t>
      </w:r>
      <w:r w:rsidR="004A0AE0">
        <w:t xml:space="preserve">the </w:t>
      </w:r>
      <w:r w:rsidR="00F10F52">
        <w:t>Operational Volume</w:t>
      </w:r>
      <w:r w:rsidRPr="008E4FE1">
        <w:t>.</w:t>
      </w:r>
      <w:r w:rsidR="00F10F52">
        <w:t xml:space="preserve"> A</w:t>
      </w:r>
      <w:r w:rsidR="002A54FA" w:rsidRPr="008E4FE1">
        <w:t xml:space="preserve">n example </w:t>
      </w:r>
      <w:r w:rsidR="008E4FE1">
        <w:t xml:space="preserve">scenario </w:t>
      </w:r>
      <w:r w:rsidR="002A54FA" w:rsidRPr="008E4FE1">
        <w:t xml:space="preserve">of </w:t>
      </w:r>
      <w:r w:rsidR="00264DB6">
        <w:t xml:space="preserve">operations in </w:t>
      </w:r>
      <w:r w:rsidR="002A54FA" w:rsidRPr="008E4FE1">
        <w:t xml:space="preserve">multiple </w:t>
      </w:r>
      <w:r w:rsidR="00264DB6">
        <w:t xml:space="preserve">airspace </w:t>
      </w:r>
      <w:r w:rsidR="00264DB6">
        <w:lastRenderedPageBreak/>
        <w:t>environments</w:t>
      </w:r>
      <w:r w:rsidR="002A54FA" w:rsidRPr="008E4FE1">
        <w:t xml:space="preserve"> </w:t>
      </w:r>
      <w:r w:rsidR="00F10F52">
        <w:t xml:space="preserve">is provided </w:t>
      </w:r>
      <w:r w:rsidRPr="008E4FE1">
        <w:t>at the end of Annex C</w:t>
      </w:r>
      <w:r w:rsidR="002A54FA" w:rsidRPr="008E4FE1">
        <w:t>.</w:t>
      </w:r>
    </w:p>
    <w:p w14:paraId="43A10EA4" w14:textId="5FFD1E16" w:rsidR="003765E2" w:rsidRPr="002B33A5" w:rsidRDefault="001B2643" w:rsidP="00E01D57">
      <w:pPr>
        <w:pStyle w:val="Heading3"/>
      </w:pPr>
      <w:bookmarkStart w:id="199" w:name="_Hlk510959866"/>
      <w:bookmarkStart w:id="200" w:name="_Toc513091285"/>
      <w:r>
        <w:t>Step #</w:t>
      </w:r>
      <w:r w:rsidR="00F85306">
        <w:t xml:space="preserve">5 </w:t>
      </w:r>
      <w:r w:rsidR="00011340">
        <w:t xml:space="preserve">– </w:t>
      </w:r>
      <w:r w:rsidR="003765E2" w:rsidRPr="002B33A5">
        <w:t xml:space="preserve">Application </w:t>
      </w:r>
      <w:bookmarkStart w:id="201" w:name="_Hlk509230963"/>
      <w:r w:rsidR="003765E2" w:rsidRPr="002B33A5">
        <w:t xml:space="preserve">of Strategic Mitigations </w:t>
      </w:r>
      <w:bookmarkEnd w:id="201"/>
      <w:r w:rsidR="00BA3B76" w:rsidRPr="002B33A5">
        <w:t xml:space="preserve">to </w:t>
      </w:r>
      <w:r w:rsidR="00B93260">
        <w:t>determine Final ARC</w:t>
      </w:r>
      <w:r w:rsidR="00BA3B76" w:rsidRPr="002B33A5">
        <w:t xml:space="preserve"> </w:t>
      </w:r>
      <w:r w:rsidR="003765E2" w:rsidRPr="002B33A5">
        <w:t>(optional)</w:t>
      </w:r>
      <w:bookmarkEnd w:id="199"/>
      <w:bookmarkEnd w:id="200"/>
    </w:p>
    <w:p w14:paraId="14BB77A8" w14:textId="77777777" w:rsidR="000167C5" w:rsidRDefault="001D2261" w:rsidP="00857D00">
      <w:pPr>
        <w:pStyle w:val="ListParagraph"/>
        <w:numPr>
          <w:ilvl w:val="0"/>
          <w:numId w:val="27"/>
        </w:numPr>
        <w:pPrChange w:id="202" w:author="Larrow, Jarrett (FAA)" w:date="2018-05-03T08:04:00Z">
          <w:pPr>
            <w:pStyle w:val="ListParagraph"/>
            <w:numPr>
              <w:numId w:val="204"/>
            </w:numPr>
            <w:tabs>
              <w:tab w:val="num" w:pos="360"/>
            </w:tabs>
          </w:pPr>
        </w:pPrChange>
      </w:pPr>
      <w:r>
        <w:t xml:space="preserve">As stated before, </w:t>
      </w:r>
      <w:r w:rsidR="00D7566B">
        <w:t xml:space="preserve">the ARC is a </w:t>
      </w:r>
      <w:r w:rsidR="00D7566B" w:rsidRPr="00D7566B">
        <w:t xml:space="preserve">generalized qualitative classification of the rate at which a UAS would encounter a manned aircraft in </w:t>
      </w:r>
      <w:r w:rsidR="00035E80">
        <w:t xml:space="preserve">the specific </w:t>
      </w:r>
      <w:r w:rsidR="00D7566B">
        <w:t>airspace</w:t>
      </w:r>
      <w:r w:rsidR="00264DB6">
        <w:t xml:space="preserve"> environment</w:t>
      </w:r>
      <w:r w:rsidR="00D7566B">
        <w:t>.</w:t>
      </w:r>
      <w:r w:rsidR="00035E80">
        <w:t xml:space="preserve">  However, </w:t>
      </w:r>
      <w:r w:rsidR="001656CA">
        <w:t xml:space="preserve">it is recognized that </w:t>
      </w:r>
      <w:r w:rsidR="00035E80">
        <w:t xml:space="preserve">the UAS </w:t>
      </w:r>
      <w:r w:rsidR="001656CA">
        <w:t>Operational Volume</w:t>
      </w:r>
      <w:r w:rsidR="00035E80">
        <w:t xml:space="preserve"> may have collision risk different than the </w:t>
      </w:r>
      <w:bookmarkStart w:id="203" w:name="_Hlk509310013"/>
      <w:r w:rsidR="00035E80">
        <w:t>generalized Initial ARC assigned</w:t>
      </w:r>
      <w:bookmarkEnd w:id="203"/>
      <w:r w:rsidR="00035E80">
        <w:t xml:space="preserve">. </w:t>
      </w:r>
    </w:p>
    <w:p w14:paraId="76EA25D8" w14:textId="77777777" w:rsidR="000167C5" w:rsidRDefault="000167C5" w:rsidP="00D31069">
      <w:pPr>
        <w:pStyle w:val="ListParagraph"/>
      </w:pPr>
      <w:r>
        <w:t xml:space="preserve">If an operator </w:t>
      </w:r>
      <w:r w:rsidR="003A114D">
        <w:t>considers</w:t>
      </w:r>
      <w:r>
        <w:t xml:space="preserve"> that the </w:t>
      </w:r>
      <w:r w:rsidRPr="000167C5">
        <w:t>generalized Initial ARC assigned</w:t>
      </w:r>
      <w:r>
        <w:t xml:space="preserve"> is too high for the condition in the local </w:t>
      </w:r>
      <w:r w:rsidR="001656CA">
        <w:t>Operational Volume</w:t>
      </w:r>
      <w:r>
        <w:t>, then refer to Annex C</w:t>
      </w:r>
      <w:r w:rsidR="0088208B">
        <w:t xml:space="preserve"> for</w:t>
      </w:r>
      <w:r>
        <w:t xml:space="preserve"> the ARC reduction process.</w:t>
      </w:r>
    </w:p>
    <w:p w14:paraId="0FBACA0E" w14:textId="77777777" w:rsidR="00F3106B" w:rsidRDefault="000167C5" w:rsidP="00D31069">
      <w:pPr>
        <w:pStyle w:val="ListParagraph"/>
      </w:pPr>
      <w:r>
        <w:t xml:space="preserve">If the operator </w:t>
      </w:r>
      <w:r w:rsidR="003A114D">
        <w:t>considers</w:t>
      </w:r>
      <w:r>
        <w:t xml:space="preserve"> that </w:t>
      </w:r>
      <w:r w:rsidRPr="000167C5">
        <w:t xml:space="preserve">the generalized Initial ARC </w:t>
      </w:r>
      <w:r w:rsidR="00C927FF" w:rsidRPr="000167C5">
        <w:t>assign</w:t>
      </w:r>
      <w:r w:rsidR="00C927FF">
        <w:t>ment</w:t>
      </w:r>
      <w:r w:rsidR="00C927FF" w:rsidRPr="000167C5">
        <w:t xml:space="preserve"> </w:t>
      </w:r>
      <w:r w:rsidRPr="000167C5">
        <w:t xml:space="preserve">is </w:t>
      </w:r>
      <w:r>
        <w:t>correct</w:t>
      </w:r>
      <w:r w:rsidRPr="000167C5">
        <w:t xml:space="preserve"> for the condition in the local </w:t>
      </w:r>
      <w:r w:rsidR="001656CA">
        <w:t>Operational Volume</w:t>
      </w:r>
      <w:r>
        <w:t>,</w:t>
      </w:r>
      <w:r w:rsidRPr="000167C5">
        <w:t xml:space="preserve"> then</w:t>
      </w:r>
      <w:r>
        <w:t xml:space="preserve"> th</w:t>
      </w:r>
      <w:r w:rsidR="00C927FF">
        <w:t>at</w:t>
      </w:r>
      <w:r>
        <w:t xml:space="preserve"> ARC becomes the Final ARC</w:t>
      </w:r>
    </w:p>
    <w:p w14:paraId="0BE634DC" w14:textId="77777777" w:rsidR="00465730" w:rsidRDefault="00465730" w:rsidP="00465730"/>
    <w:p w14:paraId="19869120" w14:textId="3AE74153" w:rsidR="00EA08D3" w:rsidRDefault="00C5354F" w:rsidP="00E01D57">
      <w:pPr>
        <w:pStyle w:val="Heading3"/>
      </w:pPr>
      <w:r>
        <w:t xml:space="preserve"> </w:t>
      </w:r>
      <w:bookmarkStart w:id="204" w:name="_Toc513091286"/>
      <w:r w:rsidR="001B2643">
        <w:t>Step #</w:t>
      </w:r>
      <w:r w:rsidR="00F85306">
        <w:t xml:space="preserve">6 </w:t>
      </w:r>
      <w:r w:rsidR="00011340">
        <w:t xml:space="preserve">– </w:t>
      </w:r>
      <w:r w:rsidR="00B93260">
        <w:t>A</w:t>
      </w:r>
      <w:r w:rsidR="003A114D">
        <w:t xml:space="preserve">djacent </w:t>
      </w:r>
      <w:r w:rsidR="00B93260">
        <w:t>A</w:t>
      </w:r>
      <w:r w:rsidR="003A114D">
        <w:t>irspace</w:t>
      </w:r>
      <w:r w:rsidR="007B3228" w:rsidRPr="007B3228">
        <w:t xml:space="preserve"> </w:t>
      </w:r>
      <w:r w:rsidR="00B93260">
        <w:t>Considerations</w:t>
      </w:r>
      <w:bookmarkEnd w:id="204"/>
    </w:p>
    <w:p w14:paraId="5A7A2AC0" w14:textId="77777777" w:rsidR="0058642F" w:rsidRPr="006C2CF6" w:rsidRDefault="007B3228" w:rsidP="00857D00">
      <w:pPr>
        <w:pStyle w:val="ListParagraph"/>
        <w:numPr>
          <w:ilvl w:val="0"/>
          <w:numId w:val="23"/>
        </w:numPr>
        <w:pPrChange w:id="205" w:author="Larrow, Jarrett (FAA)" w:date="2018-05-03T08:04:00Z">
          <w:pPr>
            <w:pStyle w:val="ListParagraph"/>
            <w:numPr>
              <w:numId w:val="188"/>
            </w:numPr>
            <w:tabs>
              <w:tab w:val="num" w:pos="360"/>
            </w:tabs>
          </w:pPr>
        </w:pPrChange>
      </w:pPr>
      <w:r>
        <w:t xml:space="preserve">The objective of this </w:t>
      </w:r>
      <w:r w:rsidR="00073291">
        <w:t xml:space="preserve">section </w:t>
      </w:r>
      <w:r>
        <w:t xml:space="preserve">is to address the </w:t>
      </w:r>
      <w:r w:rsidR="003A114D">
        <w:t>risk posed by a loss of control of the operation resulting in an infringement of the adjacent airspace.</w:t>
      </w:r>
      <w:r w:rsidR="0058642F">
        <w:t xml:space="preserve"> </w:t>
      </w:r>
      <w:r w:rsidR="0058642F" w:rsidRPr="006C2CF6">
        <w:t xml:space="preserve">The </w:t>
      </w:r>
      <w:r w:rsidR="0058642F" w:rsidRPr="00003AFD">
        <w:t>adjacent airspace</w:t>
      </w:r>
      <w:r w:rsidR="0058642F">
        <w:t xml:space="preserve"> may</w:t>
      </w:r>
      <w:r w:rsidR="0058642F" w:rsidRPr="006C2CF6">
        <w:t xml:space="preserve"> vary with </w:t>
      </w:r>
      <w:r w:rsidR="0058642F">
        <w:t xml:space="preserve">different </w:t>
      </w:r>
      <w:r w:rsidR="0058642F" w:rsidRPr="006C2CF6">
        <w:t xml:space="preserve">flight phases.  It is important that the operator identifies all the adjacent airspaces </w:t>
      </w:r>
      <w:r w:rsidR="0058642F">
        <w:t>to the Operational Volume,</w:t>
      </w:r>
      <w:r w:rsidR="0058642F" w:rsidRPr="00811471">
        <w:t xml:space="preserve"> </w:t>
      </w:r>
      <w:r w:rsidR="0058642F">
        <w:t>through all phases of flight</w:t>
      </w:r>
      <w:r w:rsidR="0058642F" w:rsidRPr="006C2CF6">
        <w:t>.</w:t>
      </w:r>
    </w:p>
    <w:p w14:paraId="1BC6F573" w14:textId="77777777" w:rsidR="008C763E" w:rsidRDefault="008C763E" w:rsidP="00857D00">
      <w:pPr>
        <w:pStyle w:val="ListParagraph"/>
        <w:numPr>
          <w:ilvl w:val="0"/>
          <w:numId w:val="23"/>
        </w:numPr>
        <w:pPrChange w:id="206" w:author="Larrow, Jarrett (FAA)" w:date="2018-05-03T08:04:00Z">
          <w:pPr>
            <w:pStyle w:val="ListParagraph"/>
            <w:numPr>
              <w:numId w:val="188"/>
            </w:numPr>
            <w:tabs>
              <w:tab w:val="num" w:pos="360"/>
            </w:tabs>
          </w:pPr>
        </w:pPrChange>
      </w:pPr>
      <w:r>
        <w:t xml:space="preserve">In those phases of flight where the operators Final ARC is </w:t>
      </w:r>
      <w:r w:rsidR="005469B3">
        <w:t>ARC-d</w:t>
      </w:r>
      <w:r>
        <w:t xml:space="preserve">, </w:t>
      </w:r>
      <w:r w:rsidR="00C927FF">
        <w:t xml:space="preserve">there is no need to define </w:t>
      </w:r>
      <w:r>
        <w:t xml:space="preserve">the </w:t>
      </w:r>
      <w:r w:rsidR="00AF567F">
        <w:t xml:space="preserve">Containment </w:t>
      </w:r>
      <w:r>
        <w:t>Integrity level.</w:t>
      </w:r>
      <w:r w:rsidR="00C927FF">
        <w:t xml:space="preserve"> The necessary requirements to operate in ARC-d have already been met.</w:t>
      </w:r>
    </w:p>
    <w:p w14:paraId="3AC2ED42" w14:textId="77777777" w:rsidR="008C763E" w:rsidRDefault="008C763E" w:rsidP="00857D00">
      <w:pPr>
        <w:pStyle w:val="ListParagraph"/>
        <w:numPr>
          <w:ilvl w:val="0"/>
          <w:numId w:val="23"/>
        </w:numPr>
        <w:pPrChange w:id="207" w:author="Larrow, Jarrett (FAA)" w:date="2018-05-03T08:04:00Z">
          <w:pPr>
            <w:pStyle w:val="ListParagraph"/>
            <w:numPr>
              <w:numId w:val="188"/>
            </w:numPr>
            <w:tabs>
              <w:tab w:val="num" w:pos="360"/>
            </w:tabs>
          </w:pPr>
        </w:pPrChange>
      </w:pPr>
      <w:r>
        <w:t xml:space="preserve">If the Final ARC is </w:t>
      </w:r>
      <w:r w:rsidR="005469B3">
        <w:t>other</w:t>
      </w:r>
      <w:r>
        <w:t xml:space="preserve"> than </w:t>
      </w:r>
      <w:r w:rsidR="005469B3">
        <w:t>ARC-d</w:t>
      </w:r>
      <w:r>
        <w:t xml:space="preserve">, use Figure 10 to </w:t>
      </w:r>
      <w:r w:rsidR="00C927FF">
        <w:t xml:space="preserve">identify </w:t>
      </w:r>
      <w:r>
        <w:t xml:space="preserve">the </w:t>
      </w:r>
      <w:r w:rsidR="00C927FF">
        <w:t xml:space="preserve">ARC </w:t>
      </w:r>
      <w:r>
        <w:t>of all adjacent airspaces</w:t>
      </w:r>
      <w:r w:rsidR="00811471" w:rsidRPr="00811471">
        <w:t xml:space="preserve"> </w:t>
      </w:r>
      <w:r w:rsidR="00811471">
        <w:t xml:space="preserve">to the </w:t>
      </w:r>
      <w:r w:rsidR="003A114D">
        <w:t>Operational Volume</w:t>
      </w:r>
      <w:r>
        <w:t xml:space="preserve">, both horizontal and/or vertical, during any phase of flight. </w:t>
      </w:r>
    </w:p>
    <w:p w14:paraId="6314C475" w14:textId="77777777" w:rsidR="008C763E" w:rsidRDefault="008C763E" w:rsidP="00857D00">
      <w:pPr>
        <w:pStyle w:val="ListParagraph"/>
        <w:numPr>
          <w:ilvl w:val="0"/>
          <w:numId w:val="23"/>
        </w:numPr>
        <w:pPrChange w:id="208" w:author="Larrow, Jarrett (FAA)" w:date="2018-05-03T08:04:00Z">
          <w:pPr>
            <w:pStyle w:val="ListParagraph"/>
            <w:numPr>
              <w:numId w:val="188"/>
            </w:numPr>
            <w:tabs>
              <w:tab w:val="num" w:pos="360"/>
            </w:tabs>
          </w:pPr>
        </w:pPrChange>
      </w:pPr>
      <w:r>
        <w:t xml:space="preserve">In those phases of flight where the operators Final ARC is </w:t>
      </w:r>
      <w:r w:rsidR="005469B3">
        <w:t>other</w:t>
      </w:r>
      <w:r>
        <w:t xml:space="preserve"> than </w:t>
      </w:r>
      <w:r w:rsidR="005469B3">
        <w:t>ARC-</w:t>
      </w:r>
      <w:r w:rsidR="00DC1D52">
        <w:t>d</w:t>
      </w:r>
      <w:r>
        <w:t xml:space="preserve">, and the UAS </w:t>
      </w:r>
      <w:r w:rsidR="003A114D">
        <w:t>Operational Volume</w:t>
      </w:r>
      <w:r>
        <w:t xml:space="preserve"> </w:t>
      </w:r>
      <w:r w:rsidRPr="00811471">
        <w:rPr>
          <w:u w:val="single"/>
        </w:rPr>
        <w:t>is</w:t>
      </w:r>
      <w:r>
        <w:t xml:space="preserve"> adjacent to </w:t>
      </w:r>
      <w:r w:rsidR="00C927FF">
        <w:t>ARC-d (</w:t>
      </w:r>
      <w:r>
        <w:t>AEC 1, 2, 3, or 6a</w:t>
      </w:r>
      <w:r w:rsidR="00C927FF">
        <w:t xml:space="preserve"> – See Annex C)</w:t>
      </w:r>
      <w:r>
        <w:t xml:space="preserve">, the </w:t>
      </w:r>
      <w:r w:rsidR="00AF567F">
        <w:t xml:space="preserve">Containment </w:t>
      </w:r>
      <w:r>
        <w:t>Integrity level is High</w:t>
      </w:r>
    </w:p>
    <w:p w14:paraId="2EC1A149" w14:textId="77777777" w:rsidR="008C763E" w:rsidRDefault="008C763E" w:rsidP="00857D00">
      <w:pPr>
        <w:pStyle w:val="ListParagraph"/>
        <w:numPr>
          <w:ilvl w:val="0"/>
          <w:numId w:val="23"/>
        </w:numPr>
        <w:pPrChange w:id="209" w:author="Larrow, Jarrett (FAA)" w:date="2018-05-03T08:04:00Z">
          <w:pPr>
            <w:pStyle w:val="ListParagraph"/>
            <w:numPr>
              <w:numId w:val="188"/>
            </w:numPr>
            <w:tabs>
              <w:tab w:val="num" w:pos="360"/>
            </w:tabs>
          </w:pPr>
        </w:pPrChange>
      </w:pPr>
      <w:r>
        <w:t xml:space="preserve">In those phases of flight where </w:t>
      </w:r>
      <w:r w:rsidRPr="003765E2">
        <w:t xml:space="preserve">the operators Final ARC is </w:t>
      </w:r>
      <w:r w:rsidR="00DC1D52">
        <w:t>other</w:t>
      </w:r>
      <w:r w:rsidRPr="003765E2">
        <w:t xml:space="preserve"> than </w:t>
      </w:r>
      <w:r w:rsidR="00DC1D52">
        <w:t>ARC-d</w:t>
      </w:r>
      <w:r w:rsidRPr="003765E2">
        <w:t>, and</w:t>
      </w:r>
      <w:r>
        <w:t xml:space="preserve"> the UAS </w:t>
      </w:r>
      <w:r w:rsidR="003A114D">
        <w:t>Operational Volume</w:t>
      </w:r>
      <w:r>
        <w:t xml:space="preserve"> </w:t>
      </w:r>
      <w:r w:rsidRPr="00811471">
        <w:rPr>
          <w:u w:val="single"/>
        </w:rPr>
        <w:t>is not</w:t>
      </w:r>
      <w:r>
        <w:t xml:space="preserve"> adjacent to </w:t>
      </w:r>
      <w:r w:rsidR="00C927FF">
        <w:t>ARC-d (</w:t>
      </w:r>
      <w:r>
        <w:t>AEC 1, 2, 3, or 6a</w:t>
      </w:r>
      <w:r w:rsidR="00C927FF">
        <w:t xml:space="preserve"> – See Annex C)</w:t>
      </w:r>
      <w:r>
        <w:t xml:space="preserve">, the </w:t>
      </w:r>
      <w:r w:rsidR="00AF567F">
        <w:t xml:space="preserve">Containment </w:t>
      </w:r>
      <w:r>
        <w:t>Integrity level is Low</w:t>
      </w:r>
    </w:p>
    <w:p w14:paraId="55552CC2" w14:textId="77777777" w:rsidR="007B3228" w:rsidRDefault="0058642F" w:rsidP="007B3228">
      <w:pPr>
        <w:pStyle w:val="ListParagraph"/>
      </w:pPr>
      <w:r>
        <w:t xml:space="preserve">The activities required to </w:t>
      </w:r>
      <w:r w:rsidR="00BB3E3C">
        <w:t>meet</w:t>
      </w:r>
      <w:r>
        <w:t xml:space="preserve"> the </w:t>
      </w:r>
      <w:r w:rsidR="00AF567F">
        <w:t xml:space="preserve">Containment </w:t>
      </w:r>
      <w:r w:rsidR="00BB3E3C">
        <w:t>Objectives</w:t>
      </w:r>
      <w:r>
        <w:t xml:space="preserve"> </w:t>
      </w:r>
      <w:r w:rsidR="00BB3E3C">
        <w:t>are provided in</w:t>
      </w:r>
      <w:r w:rsidR="007B3228">
        <w:t xml:space="preserve"> annex C.</w:t>
      </w:r>
      <w:r w:rsidR="007B3228" w:rsidRPr="00BE1CBC">
        <w:t xml:space="preserve">  </w:t>
      </w:r>
    </w:p>
    <w:tbl>
      <w:tblPr>
        <w:tblStyle w:val="TableGrid"/>
        <w:tblW w:w="4488" w:type="pct"/>
        <w:jc w:val="center"/>
        <w:tblLook w:val="04A0" w:firstRow="1" w:lastRow="0" w:firstColumn="1" w:lastColumn="0" w:noHBand="0" w:noVBand="1"/>
      </w:tblPr>
      <w:tblGrid>
        <w:gridCol w:w="1466"/>
        <w:gridCol w:w="2155"/>
        <w:gridCol w:w="2472"/>
        <w:gridCol w:w="2549"/>
      </w:tblGrid>
      <w:tr w:rsidR="00BB3E3C" w14:paraId="6977A8EC" w14:textId="77777777" w:rsidTr="00BB3E3C">
        <w:trPr>
          <w:jc w:val="center"/>
        </w:trPr>
        <w:tc>
          <w:tcPr>
            <w:tcW w:w="5000" w:type="pct"/>
            <w:gridSpan w:val="4"/>
          </w:tcPr>
          <w:p w14:paraId="3FA2F401" w14:textId="77777777" w:rsidR="00BB3E3C" w:rsidRDefault="00BB3E3C" w:rsidP="006B0D4F">
            <w:pPr>
              <w:jc w:val="center"/>
            </w:pPr>
            <w:r>
              <w:t>Containment Objectives</w:t>
            </w:r>
          </w:p>
        </w:tc>
      </w:tr>
      <w:tr w:rsidR="00BB3E3C" w14:paraId="7E37A066" w14:textId="77777777" w:rsidTr="00BB3E3C">
        <w:trPr>
          <w:jc w:val="center"/>
        </w:trPr>
        <w:tc>
          <w:tcPr>
            <w:tcW w:w="848" w:type="pct"/>
            <w:vAlign w:val="center"/>
          </w:tcPr>
          <w:p w14:paraId="2E98486B" w14:textId="77777777" w:rsidR="00BB3E3C" w:rsidRDefault="00BB3E3C" w:rsidP="006B0D4F">
            <w:r>
              <w:t>Operational Case</w:t>
            </w:r>
          </w:p>
        </w:tc>
        <w:tc>
          <w:tcPr>
            <w:tcW w:w="1247" w:type="pct"/>
            <w:vAlign w:val="center"/>
          </w:tcPr>
          <w:p w14:paraId="231EECD1" w14:textId="77777777" w:rsidR="00BB3E3C" w:rsidRDefault="00BB3E3C" w:rsidP="006B0D4F">
            <w:r>
              <w:t>Final ARC is ARC-d</w:t>
            </w:r>
          </w:p>
        </w:tc>
        <w:tc>
          <w:tcPr>
            <w:tcW w:w="1430" w:type="pct"/>
            <w:vAlign w:val="center"/>
          </w:tcPr>
          <w:p w14:paraId="746FCD63" w14:textId="77777777" w:rsidR="00BB3E3C" w:rsidRDefault="00BB3E3C" w:rsidP="006B0D4F">
            <w:r>
              <w:t xml:space="preserve">The final ARC is other than ARC-d and he operation is </w:t>
            </w:r>
            <w:r w:rsidRPr="004E61B4">
              <w:rPr>
                <w:b/>
              </w:rPr>
              <w:t>not</w:t>
            </w:r>
            <w:r>
              <w:t xml:space="preserve"> conducted adjacent to ARC-d airspace</w:t>
            </w:r>
          </w:p>
        </w:tc>
        <w:tc>
          <w:tcPr>
            <w:tcW w:w="1476" w:type="pct"/>
            <w:vAlign w:val="center"/>
          </w:tcPr>
          <w:p w14:paraId="00274967" w14:textId="77777777" w:rsidR="00BB3E3C" w:rsidRDefault="00BB3E3C" w:rsidP="006B0D4F">
            <w:r>
              <w:t>The final ARC is other than ARC-d and he operation is conducted adjacent to ARC-d airspace</w:t>
            </w:r>
          </w:p>
        </w:tc>
      </w:tr>
      <w:tr w:rsidR="00BB3E3C" w14:paraId="0A1E944D" w14:textId="77777777" w:rsidTr="00BB3E3C">
        <w:trPr>
          <w:jc w:val="center"/>
        </w:trPr>
        <w:tc>
          <w:tcPr>
            <w:tcW w:w="848" w:type="pct"/>
          </w:tcPr>
          <w:p w14:paraId="37115ACC" w14:textId="77777777" w:rsidR="00BB3E3C" w:rsidRDefault="00BB3E3C" w:rsidP="006B0D4F">
            <w:r>
              <w:t>Containment Robustness Level</w:t>
            </w:r>
          </w:p>
        </w:tc>
        <w:tc>
          <w:tcPr>
            <w:tcW w:w="1247" w:type="pct"/>
            <w:vAlign w:val="center"/>
          </w:tcPr>
          <w:p w14:paraId="2FD521FF" w14:textId="77777777" w:rsidR="00BB3E3C" w:rsidRDefault="00BB3E3C" w:rsidP="006B0D4F">
            <w:pPr>
              <w:jc w:val="center"/>
            </w:pPr>
            <w:r>
              <w:t>N/A</w:t>
            </w:r>
          </w:p>
        </w:tc>
        <w:tc>
          <w:tcPr>
            <w:tcW w:w="1430" w:type="pct"/>
            <w:vAlign w:val="center"/>
          </w:tcPr>
          <w:p w14:paraId="1E85FDF8" w14:textId="77777777" w:rsidR="00BB3E3C" w:rsidRDefault="00BB3E3C" w:rsidP="006B0D4F">
            <w:pPr>
              <w:jc w:val="center"/>
            </w:pPr>
            <w:r>
              <w:t>Low</w:t>
            </w:r>
          </w:p>
        </w:tc>
        <w:tc>
          <w:tcPr>
            <w:tcW w:w="1476" w:type="pct"/>
            <w:vAlign w:val="center"/>
          </w:tcPr>
          <w:p w14:paraId="156CCDC4" w14:textId="77777777" w:rsidR="00BB3E3C" w:rsidRDefault="00BB3E3C" w:rsidP="006B0D4F">
            <w:pPr>
              <w:jc w:val="center"/>
            </w:pPr>
            <w:r>
              <w:t>High</w:t>
            </w:r>
          </w:p>
        </w:tc>
      </w:tr>
    </w:tbl>
    <w:p w14:paraId="522BF502" w14:textId="77777777" w:rsidR="00C5354F" w:rsidRDefault="00C5354F" w:rsidP="00BB3E3C">
      <w:pPr>
        <w:jc w:val="right"/>
      </w:pPr>
    </w:p>
    <w:p w14:paraId="7B633FEA" w14:textId="0B5A83BF" w:rsidR="00C5354F" w:rsidRDefault="008A7896" w:rsidP="00E01D57">
      <w:pPr>
        <w:pStyle w:val="Caption"/>
        <w:jc w:val="center"/>
      </w:pPr>
      <w:bookmarkStart w:id="210" w:name="_Ref508697755"/>
      <w:bookmarkStart w:id="211" w:name="_Toc513045352"/>
      <w:r>
        <w:t xml:space="preserve">Table </w:t>
      </w:r>
      <w:r w:rsidR="00410053">
        <w:fldChar w:fldCharType="begin"/>
      </w:r>
      <w:r w:rsidR="00410053">
        <w:instrText xml:space="preserve"> SEQ Table \* ARABIC </w:instrText>
      </w:r>
      <w:r w:rsidR="00410053">
        <w:fldChar w:fldCharType="separate"/>
      </w:r>
      <w:r w:rsidR="001A244A">
        <w:rPr>
          <w:noProof/>
        </w:rPr>
        <w:t>5</w:t>
      </w:r>
      <w:r w:rsidR="00410053">
        <w:rPr>
          <w:noProof/>
        </w:rPr>
        <w:fldChar w:fldCharType="end"/>
      </w:r>
      <w:bookmarkEnd w:id="210"/>
      <w:r>
        <w:t xml:space="preserve"> – Uncontained In</w:t>
      </w:r>
      <w:r w:rsidR="00CF5D96">
        <w:t>tegrity Levels</w:t>
      </w:r>
      <w:bookmarkEnd w:id="211"/>
    </w:p>
    <w:p w14:paraId="2997ED52" w14:textId="77777777" w:rsidR="00AA3520" w:rsidRDefault="00AA3520" w:rsidP="0058642F">
      <w:pPr>
        <w:pStyle w:val="ListParagraph"/>
      </w:pPr>
      <w:r w:rsidRPr="006C2CF6">
        <w:t>Because not all local situations can be anticipated, the operator</w:t>
      </w:r>
      <w:r w:rsidR="0058642F">
        <w:t xml:space="preserve">, </w:t>
      </w:r>
      <w:r w:rsidRPr="006C2CF6">
        <w:t xml:space="preserve">the </w:t>
      </w:r>
      <w:r w:rsidR="007D4797">
        <w:t>competent authority</w:t>
      </w:r>
      <w:r w:rsidR="0058642F">
        <w:t xml:space="preserve"> and the ANSP</w:t>
      </w:r>
      <w:r w:rsidRPr="006C2CF6">
        <w:t xml:space="preserve"> must use sound judg</w:t>
      </w:r>
      <w:r w:rsidR="00C927FF">
        <w:t>e</w:t>
      </w:r>
      <w:r w:rsidRPr="006C2CF6">
        <w:t xml:space="preserve">ment </w:t>
      </w:r>
      <w:r w:rsidR="00AF567F">
        <w:t xml:space="preserve">with regards </w:t>
      </w:r>
      <w:r w:rsidRPr="006C2CF6">
        <w:t>to</w:t>
      </w:r>
      <w:r>
        <w:t xml:space="preserve"> the definition of “adjacent airspace”</w:t>
      </w:r>
      <w:r w:rsidR="0058642F">
        <w:t>.</w:t>
      </w:r>
      <w:r>
        <w:t xml:space="preserve"> </w:t>
      </w:r>
      <w:r w:rsidRPr="006C2CF6">
        <w:t xml:space="preserve">For example, for a small UAS with limited range, it is not intended to include </w:t>
      </w:r>
      <w:r w:rsidRPr="006C2CF6">
        <w:lastRenderedPageBreak/>
        <w:t xml:space="preserve">busy airport environments 30 kilometres away. </w:t>
      </w:r>
      <w:r w:rsidR="00AF567F">
        <w:t>T</w:t>
      </w:r>
      <w:r w:rsidRPr="006C2CF6">
        <w:t xml:space="preserve">he airspace bordering the UAS volume of operation should be the starting point of the </w:t>
      </w:r>
      <w:r w:rsidR="00AF567F">
        <w:t xml:space="preserve">determination of </w:t>
      </w:r>
      <w:r w:rsidRPr="00CD5195">
        <w:t>adjacent airspace.</w:t>
      </w:r>
      <w:r>
        <w:t xml:space="preserve"> </w:t>
      </w:r>
      <w:r w:rsidR="00AF567F">
        <w:t>In exceptional cases, the airspace(s</w:t>
      </w:r>
      <w:r w:rsidR="0058642F">
        <w:t>) beyond</w:t>
      </w:r>
      <w:r>
        <w:t xml:space="preserve"> </w:t>
      </w:r>
      <w:r w:rsidR="00AF567F">
        <w:t xml:space="preserve">those </w:t>
      </w:r>
      <w:r w:rsidRPr="00B90907">
        <w:t xml:space="preserve">bordering </w:t>
      </w:r>
      <w:r>
        <w:t>of the</w:t>
      </w:r>
      <w:r w:rsidRPr="00B90907">
        <w:t xml:space="preserve"> UAS volume of operation</w:t>
      </w:r>
      <w:r>
        <w:t xml:space="preserve"> may also </w:t>
      </w:r>
      <w:r w:rsidR="00AF567F">
        <w:t xml:space="preserve">have to </w:t>
      </w:r>
      <w:r>
        <w:t xml:space="preserve">be considered.  </w:t>
      </w:r>
    </w:p>
    <w:p w14:paraId="44781943" w14:textId="77777777" w:rsidR="00237871" w:rsidRDefault="00237871" w:rsidP="00237871">
      <w:pPr>
        <w:pStyle w:val="ListParagraph"/>
      </w:pPr>
      <w:r>
        <w:t xml:space="preserve">An operator finding </w:t>
      </w:r>
      <w:r w:rsidR="00AF567F">
        <w:t xml:space="preserve">that </w:t>
      </w:r>
      <w:r>
        <w:t xml:space="preserve">the </w:t>
      </w:r>
      <w:r w:rsidR="00D601CA">
        <w:t>“</w:t>
      </w:r>
      <w:r w:rsidRPr="00237871">
        <w:t>adjacent airspace</w:t>
      </w:r>
      <w:r w:rsidR="00D601CA">
        <w:t xml:space="preserve">” </w:t>
      </w:r>
      <w:r w:rsidR="00AF567F">
        <w:t xml:space="preserve">requires a High Containment integrity </w:t>
      </w:r>
      <w:r w:rsidR="00D601CA">
        <w:t>Level</w:t>
      </w:r>
      <w:r>
        <w:t xml:space="preserve">, may wish to </w:t>
      </w:r>
      <w:r w:rsidR="00AF567F">
        <w:t xml:space="preserve">lower all or part of the integrity requirements for a </w:t>
      </w:r>
      <w:r>
        <w:t xml:space="preserve">high level by moving the Operational Volume away from the </w:t>
      </w:r>
      <w:r w:rsidR="003A114D">
        <w:t>adjacent airspace</w:t>
      </w:r>
      <w:r>
        <w:t>,</w:t>
      </w:r>
      <w:r w:rsidRPr="00237871">
        <w:t xml:space="preserve"> to form an Air Risk </w:t>
      </w:r>
      <w:r w:rsidR="00AF567F">
        <w:t>buffer</w:t>
      </w:r>
      <w:r>
        <w:t xml:space="preserve">.  The reduction achieved by the Air Risk </w:t>
      </w:r>
      <w:r w:rsidR="00AF567F">
        <w:t xml:space="preserve">buffer </w:t>
      </w:r>
      <w:r>
        <w:t xml:space="preserve">on the </w:t>
      </w:r>
      <w:r w:rsidR="00AF567F">
        <w:t>Containment</w:t>
      </w:r>
      <w:r w:rsidR="00AF567F" w:rsidRPr="00237871">
        <w:t xml:space="preserve"> </w:t>
      </w:r>
      <w:r w:rsidRPr="00237871">
        <w:t>Integrity Level</w:t>
      </w:r>
      <w:r>
        <w:t xml:space="preserve"> is entirely dependent on the local </w:t>
      </w:r>
      <w:r w:rsidRPr="00237871">
        <w:t>situation</w:t>
      </w:r>
      <w:r>
        <w:t xml:space="preserve">, operational environment, and </w:t>
      </w:r>
      <w:r w:rsidR="00AF567F">
        <w:t xml:space="preserve">requires the concurrence </w:t>
      </w:r>
      <w:r>
        <w:t xml:space="preserve">of the </w:t>
      </w:r>
      <w:r w:rsidR="007D4797">
        <w:t>competent authority</w:t>
      </w:r>
      <w:r w:rsidR="007D4797" w:rsidDel="007D4797">
        <w:t xml:space="preserve"> </w:t>
      </w:r>
      <w:r>
        <w:t>and ANSP.</w:t>
      </w:r>
    </w:p>
    <w:p w14:paraId="4E6DFB34" w14:textId="77777777" w:rsidR="007B3228" w:rsidRDefault="00237871" w:rsidP="00D601CA">
      <w:pPr>
        <w:pStyle w:val="ListParagraph"/>
        <w:numPr>
          <w:ilvl w:val="0"/>
          <w:numId w:val="0"/>
        </w:numPr>
        <w:ind w:left="1080"/>
      </w:pPr>
      <w:r>
        <w:t xml:space="preserve"> </w:t>
      </w:r>
    </w:p>
    <w:p w14:paraId="6C4AC7E3" w14:textId="77777777" w:rsidR="001B42B8" w:rsidRDefault="003B20AA" w:rsidP="006D4E32">
      <w:pPr>
        <w:pStyle w:val="Heading3"/>
      </w:pPr>
      <w:r>
        <w:t xml:space="preserve"> </w:t>
      </w:r>
      <w:bookmarkStart w:id="212" w:name="_Toc513091287"/>
      <w:r w:rsidR="006D4E32">
        <w:t>Step #</w:t>
      </w:r>
      <w:r w:rsidR="00F85306">
        <w:t>7</w:t>
      </w:r>
      <w:r w:rsidR="00F85306" w:rsidRPr="006D4E32">
        <w:t xml:space="preserve"> </w:t>
      </w:r>
      <w:r w:rsidR="006D4E32" w:rsidRPr="006D4E32">
        <w:t xml:space="preserve">– </w:t>
      </w:r>
      <w:r w:rsidR="001B42B8">
        <w:t>Tactical Mitigation</w:t>
      </w:r>
      <w:r w:rsidR="00676874">
        <w:t xml:space="preserve"> Performance Requirement (TMPR) </w:t>
      </w:r>
      <w:r w:rsidR="00AA78C4" w:rsidRPr="00AA78C4">
        <w:t>and Robustness Levels</w:t>
      </w:r>
      <w:bookmarkEnd w:id="212"/>
    </w:p>
    <w:p w14:paraId="0BE3530B" w14:textId="77777777" w:rsidR="00D3325C" w:rsidRPr="00640A96" w:rsidRDefault="00D3325C" w:rsidP="00857D00">
      <w:pPr>
        <w:pStyle w:val="ListParagraph"/>
        <w:numPr>
          <w:ilvl w:val="0"/>
          <w:numId w:val="32"/>
        </w:numPr>
        <w:pPrChange w:id="213" w:author="Larrow, Jarrett (FAA)" w:date="2018-05-03T08:04:00Z">
          <w:pPr>
            <w:pStyle w:val="ListParagraph"/>
            <w:numPr>
              <w:numId w:val="216"/>
            </w:numPr>
            <w:tabs>
              <w:tab w:val="num" w:pos="360"/>
            </w:tabs>
          </w:pPr>
        </w:pPrChange>
      </w:pPr>
      <w:r w:rsidRPr="008D3612">
        <w:t>Tactical Mitigation</w:t>
      </w:r>
      <w:r w:rsidR="00B255BC">
        <w:t>s</w:t>
      </w:r>
      <w:r w:rsidRPr="008D3612">
        <w:t xml:space="preserve"> are applied to </w:t>
      </w:r>
      <w:r w:rsidR="00243754">
        <w:t>mitigate any</w:t>
      </w:r>
      <w:r w:rsidR="00243754" w:rsidRPr="008D3612">
        <w:t xml:space="preserve"> </w:t>
      </w:r>
      <w:r w:rsidRPr="008D3612">
        <w:t xml:space="preserve">residual risk of </w:t>
      </w:r>
      <w:r w:rsidR="007C2B4C">
        <w:t xml:space="preserve">a mid-air collision in order to </w:t>
      </w:r>
      <w:r w:rsidRPr="008D3612">
        <w:t xml:space="preserve">achieve the </w:t>
      </w:r>
      <w:r w:rsidR="007C2B4C">
        <w:t xml:space="preserve">applicable </w:t>
      </w:r>
      <w:r w:rsidRPr="008D3612">
        <w:t xml:space="preserve">airspace safety objective.  </w:t>
      </w:r>
      <w:r w:rsidR="00824E0B">
        <w:t xml:space="preserve">Tactical </w:t>
      </w:r>
      <w:r w:rsidR="00E57372">
        <w:t>Mitigations</w:t>
      </w:r>
      <w:r w:rsidR="00824E0B">
        <w:t xml:space="preserve"> will take the form of</w:t>
      </w:r>
      <w:r w:rsidR="00280563">
        <w:t xml:space="preserve"> either</w:t>
      </w:r>
      <w:r w:rsidR="00824E0B">
        <w:t xml:space="preserve"> “See and Avoid” (</w:t>
      </w:r>
      <w:r w:rsidR="00243754">
        <w:t xml:space="preserve">i.e. </w:t>
      </w:r>
      <w:r w:rsidR="006D412B">
        <w:t>o</w:t>
      </w:r>
      <w:r w:rsidR="00280563">
        <w:t xml:space="preserve">perations under </w:t>
      </w:r>
      <w:r w:rsidR="00824E0B">
        <w:t xml:space="preserve">VLOS) </w:t>
      </w:r>
      <w:r w:rsidR="00280563">
        <w:t>or</w:t>
      </w:r>
      <w:r w:rsidR="00243754">
        <w:t xml:space="preserve"> may require</w:t>
      </w:r>
      <w:r w:rsidR="00280563">
        <w:t xml:space="preserve"> </w:t>
      </w:r>
      <w:r w:rsidR="00824E0B">
        <w:t xml:space="preserve">a system which </w:t>
      </w:r>
      <w:r w:rsidR="007C2B4C">
        <w:t>provides an</w:t>
      </w:r>
      <w:r w:rsidR="00280563">
        <w:t xml:space="preserve"> </w:t>
      </w:r>
      <w:r w:rsidR="00824E0B">
        <w:t>alternate means of</w:t>
      </w:r>
      <w:r w:rsidR="007C2B4C">
        <w:t xml:space="preserve"> achieving the applicable airspace safety objective</w:t>
      </w:r>
      <w:r w:rsidR="00E57372">
        <w:t xml:space="preserve"> (</w:t>
      </w:r>
      <w:r w:rsidR="006D412B">
        <w:t xml:space="preserve">operation using a DAA, or </w:t>
      </w:r>
      <w:r w:rsidR="00243754">
        <w:t xml:space="preserve">multiple </w:t>
      </w:r>
      <w:r w:rsidR="006D412B">
        <w:t>DAA systems</w:t>
      </w:r>
      <w:r w:rsidR="00E57372">
        <w:t>)</w:t>
      </w:r>
      <w:r w:rsidR="007C2B4C">
        <w:t xml:space="preserve">. </w:t>
      </w:r>
      <w:r w:rsidR="008E2508">
        <w:t>Annex D</w:t>
      </w:r>
      <w:r w:rsidR="00D72085">
        <w:t xml:space="preserve"> </w:t>
      </w:r>
      <w:r w:rsidR="007C2B4C">
        <w:t>provides the method for applying</w:t>
      </w:r>
      <w:r w:rsidR="00B255BC" w:rsidRPr="00640A96">
        <w:t xml:space="preserve"> Tactical Mitigations</w:t>
      </w:r>
      <w:r w:rsidR="002773C5">
        <w:t>.</w:t>
      </w:r>
    </w:p>
    <w:p w14:paraId="2AF57EFA" w14:textId="77777777" w:rsidR="00712951" w:rsidRDefault="00712951" w:rsidP="00640A96"/>
    <w:p w14:paraId="2714F638" w14:textId="77777777" w:rsidR="00590689" w:rsidRPr="00057A55" w:rsidRDefault="00AD6641" w:rsidP="00590689">
      <w:pPr>
        <w:pStyle w:val="Heading4"/>
        <w:numPr>
          <w:ilvl w:val="3"/>
          <w:numId w:val="3"/>
        </w:numPr>
        <w:rPr>
          <w:rStyle w:val="IntenseEmphasis"/>
          <w:i w:val="0"/>
          <w:color w:val="auto"/>
        </w:rPr>
      </w:pPr>
      <w:bookmarkStart w:id="214" w:name="_Toc513091288"/>
      <w:r>
        <w:rPr>
          <w:rStyle w:val="IntenseEmphasis"/>
          <w:i w:val="0"/>
          <w:color w:val="auto"/>
        </w:rPr>
        <w:t xml:space="preserve">Operations </w:t>
      </w:r>
      <w:r w:rsidR="00C90913">
        <w:rPr>
          <w:rStyle w:val="IntenseEmphasis"/>
          <w:i w:val="0"/>
          <w:color w:val="auto"/>
        </w:rPr>
        <w:t xml:space="preserve">under </w:t>
      </w:r>
      <w:r w:rsidR="00590689">
        <w:rPr>
          <w:rStyle w:val="IntenseEmphasis"/>
          <w:i w:val="0"/>
          <w:color w:val="auto"/>
        </w:rPr>
        <w:t>VLOS</w:t>
      </w:r>
      <w:r w:rsidR="00E57372">
        <w:rPr>
          <w:rStyle w:val="IntenseEmphasis"/>
          <w:i w:val="0"/>
          <w:color w:val="auto"/>
        </w:rPr>
        <w:t>/EVLOS</w:t>
      </w:r>
      <w:bookmarkEnd w:id="214"/>
    </w:p>
    <w:p w14:paraId="6A367B10" w14:textId="77777777" w:rsidR="00C90913" w:rsidRDefault="00C90913" w:rsidP="00857D00">
      <w:pPr>
        <w:pStyle w:val="ListParagraph"/>
        <w:numPr>
          <w:ilvl w:val="0"/>
          <w:numId w:val="21"/>
        </w:numPr>
        <w:jc w:val="left"/>
        <w:pPrChange w:id="215" w:author="Larrow, Jarrett (FAA)" w:date="2018-05-03T08:04:00Z">
          <w:pPr>
            <w:pStyle w:val="ListParagraph"/>
            <w:numPr>
              <w:numId w:val="165"/>
            </w:numPr>
            <w:tabs>
              <w:tab w:val="num" w:pos="360"/>
            </w:tabs>
            <w:jc w:val="left"/>
          </w:pPr>
        </w:pPrChange>
      </w:pPr>
      <w:r>
        <w:t xml:space="preserve">VLOS is </w:t>
      </w:r>
      <w:r w:rsidR="00243754">
        <w:t xml:space="preserve">considered </w:t>
      </w:r>
      <w:r>
        <w:t>an acceptable Tactical Mitigation</w:t>
      </w:r>
      <w:r w:rsidR="00DB2D4E">
        <w:t xml:space="preserve"> </w:t>
      </w:r>
      <w:r w:rsidR="00900FA1">
        <w:t xml:space="preserve">for collision </w:t>
      </w:r>
      <w:r w:rsidR="0095409A">
        <w:t>risk for all ARC levels.</w:t>
      </w:r>
      <w:r w:rsidR="00E7478D">
        <w:t xml:space="preserve">                                                                                                                                                                                                                                                                                                                                                                                                                                                                                                                                                                                                                                                                                                                                                                                                                                                                                                                                                                                                                                                                                                                                                                                                                                                                                                                                                                                                                                                                                                                                                                                                                                                                                                                                                                                                                                                                                                                                                                                                                                                                                                                                                                                                                                                                                                                                                                                                                                                                                                                                                                                                                                                                                                                                                                                                                                                                                                                                                                                                                                                                                                                                                                                                                                                                                                                                                                                                                                                                                                                                                                                                                                                                                                                                                                                                                                                                                                                                                                                                                                                                                                                                                                                                                                                                                                                                                                                                                                                                                                                                                                                                                                                                                                                                                                                                                                                                                                                                                                                                                                                                                                                                                                                                                                                                                                                                                                                                                                                                                                                                                                                                                                                                                                                                                                                                                                                                                                                                                                                                                                                                                                                                                                                                                                                                                                                                                                                                                                                                                                                                                                                                                                                                                                                                                                                                                                                                                                                                                                                                                                                                                                                                                                                                                                                                                                                                                                                                                                                                                                                                               </w:t>
      </w:r>
      <w:r w:rsidR="000B7CEE">
        <w:t xml:space="preserve">                                                                                                                                                                                                                                                                                                                                                                                                                                                                                                                                             </w:t>
      </w:r>
      <w:r w:rsidR="005E2F89">
        <w:t xml:space="preserve"> </w:t>
      </w:r>
    </w:p>
    <w:p w14:paraId="471C01E8" w14:textId="77777777" w:rsidR="007C2B4C" w:rsidRDefault="007C2B4C" w:rsidP="00857D00">
      <w:pPr>
        <w:pStyle w:val="ListParagraph"/>
        <w:numPr>
          <w:ilvl w:val="0"/>
          <w:numId w:val="21"/>
        </w:numPr>
        <w:pPrChange w:id="216" w:author="Larrow, Jarrett (FAA)" w:date="2018-05-03T08:04:00Z">
          <w:pPr>
            <w:pStyle w:val="ListParagraph"/>
            <w:numPr>
              <w:numId w:val="165"/>
            </w:numPr>
            <w:tabs>
              <w:tab w:val="num" w:pos="360"/>
            </w:tabs>
          </w:pPr>
        </w:pPrChange>
      </w:pPr>
      <w:r>
        <w:t xml:space="preserve">Operational UAS flights under VLOS do neither have to meet the TMPR nor the TMPR robustness requirements. If there are multiple segments of the flight, those segments done under VLOS </w:t>
      </w:r>
      <w:r w:rsidRPr="006D412B">
        <w:t>do not have to meet the TMPR or the TMPR robustness requirements</w:t>
      </w:r>
      <w:r>
        <w:t xml:space="preserve"> for those flight segments.</w:t>
      </w:r>
    </w:p>
    <w:p w14:paraId="18820D1B" w14:textId="77777777" w:rsidR="00DB2D4E" w:rsidRPr="00640A96" w:rsidRDefault="00DB2D4E" w:rsidP="00857D00">
      <w:pPr>
        <w:pStyle w:val="ListParagraph"/>
        <w:numPr>
          <w:ilvl w:val="0"/>
          <w:numId w:val="21"/>
        </w:numPr>
        <w:pPrChange w:id="217" w:author="Larrow, Jarrett (FAA)" w:date="2018-05-03T08:04:00Z">
          <w:pPr>
            <w:pStyle w:val="ListParagraph"/>
            <w:numPr>
              <w:numId w:val="165"/>
            </w:numPr>
            <w:tabs>
              <w:tab w:val="num" w:pos="360"/>
            </w:tabs>
          </w:pPr>
        </w:pPrChange>
      </w:pPr>
      <w:r>
        <w:t xml:space="preserve">EVLOS is a subset of VLOS operations. In general, all VLOS requirements are applicable to EVLOS.  EVLOS </w:t>
      </w:r>
      <w:r w:rsidR="00AD6641">
        <w:t>may</w:t>
      </w:r>
      <w:r>
        <w:t xml:space="preserve"> have additional requirements over and above VLOS. </w:t>
      </w:r>
      <w:r w:rsidR="00C245E0">
        <w:t xml:space="preserve">EVLOS </w:t>
      </w:r>
      <w:r w:rsidR="00AD6641">
        <w:t>v</w:t>
      </w:r>
      <w:r w:rsidR="00AD6641" w:rsidRPr="00D242BB">
        <w:t>erification and communication times between pilot and observers should</w:t>
      </w:r>
      <w:r w:rsidR="009E66C8">
        <w:t xml:space="preserve"> be less than 15 seconds</w:t>
      </w:r>
      <w:r w:rsidR="00AD6641">
        <w:t>.</w:t>
      </w:r>
    </w:p>
    <w:p w14:paraId="503D86E5" w14:textId="77777777" w:rsidR="00FC28D3" w:rsidRPr="00F075E9" w:rsidRDefault="00243754" w:rsidP="00857D00">
      <w:pPr>
        <w:pStyle w:val="ListParagraph"/>
        <w:numPr>
          <w:ilvl w:val="0"/>
          <w:numId w:val="18"/>
        </w:numPr>
        <w:pPrChange w:id="218" w:author="Larrow, Jarrett (FAA)" w:date="2018-05-03T08:04:00Z">
          <w:pPr>
            <w:pStyle w:val="ListParagraph"/>
            <w:numPr>
              <w:numId w:val="106"/>
            </w:numPr>
            <w:tabs>
              <w:tab w:val="num" w:pos="360"/>
            </w:tabs>
          </w:pPr>
        </w:pPrChange>
      </w:pPr>
      <w:r>
        <w:t>Notwithstanding the above, t</w:t>
      </w:r>
      <w:r w:rsidR="00FC28D3" w:rsidRPr="00F075E9">
        <w:t xml:space="preserve">he operator </w:t>
      </w:r>
      <w:r w:rsidR="001A258E">
        <w:t>should</w:t>
      </w:r>
      <w:r w:rsidR="00FC28D3" w:rsidRPr="00F075E9">
        <w:t xml:space="preserve"> have a documented </w:t>
      </w:r>
      <w:r w:rsidR="00FC28D3">
        <w:t>VLOS</w:t>
      </w:r>
      <w:r w:rsidR="003A0A9F">
        <w:t xml:space="preserve"> </w:t>
      </w:r>
      <w:r w:rsidR="00FC28D3" w:rsidRPr="00F075E9">
        <w:t>de-confliction scheme, in which the operator explains which methods will be used for detection and what the criteria are that will be applied for the decision to avoid incoming traffic. In case the remote pilot relies on detection by observers, the use of phraseology will have to be described as well.</w:t>
      </w:r>
    </w:p>
    <w:p w14:paraId="636CE0F9" w14:textId="77777777" w:rsidR="00FC28D3" w:rsidRPr="00E57372" w:rsidRDefault="00FC28D3" w:rsidP="00E01D57">
      <w:pPr>
        <w:pStyle w:val="ListParagraph"/>
      </w:pPr>
      <w:r w:rsidRPr="00E57372">
        <w:t xml:space="preserve">For VLOS operations, it is assumed that an observer will not </w:t>
      </w:r>
      <w:r w:rsidR="00243754">
        <w:t xml:space="preserve">be able to </w:t>
      </w:r>
      <w:r w:rsidRPr="00E57372">
        <w:t xml:space="preserve">detect traffic beyond 2 NM. </w:t>
      </w:r>
      <w:r w:rsidR="00851197">
        <w:t>(</w:t>
      </w:r>
      <w:r w:rsidR="00243754">
        <w:t xml:space="preserve">Note that the </w:t>
      </w:r>
      <w:r w:rsidR="00851197">
        <w:t xml:space="preserve">2 NM </w:t>
      </w:r>
      <w:r w:rsidR="00243754">
        <w:t>range is not a fixed value and may largely</w:t>
      </w:r>
      <w:r w:rsidR="00793E26" w:rsidRPr="00E01D57">
        <w:t xml:space="preserve"> depend on atmospheric conditions, </w:t>
      </w:r>
      <w:r w:rsidR="0088208B">
        <w:t xml:space="preserve">aircraft </w:t>
      </w:r>
      <w:r w:rsidR="00793E26" w:rsidRPr="00E01D57">
        <w:t>size, geometry, closing rate, etc</w:t>
      </w:r>
      <w:r w:rsidR="00243754">
        <w:t xml:space="preserve">. The </w:t>
      </w:r>
      <w:r w:rsidR="00D14D2D">
        <w:t xml:space="preserve">operator </w:t>
      </w:r>
      <w:r w:rsidR="00243754">
        <w:t>may have</w:t>
      </w:r>
      <w:r w:rsidR="00D14D2D">
        <w:t xml:space="preserve"> to adjust </w:t>
      </w:r>
      <w:r w:rsidR="00243754">
        <w:t xml:space="preserve">the operation and /or procedures </w:t>
      </w:r>
      <w:r w:rsidR="00D14D2D">
        <w:t>accordingly</w:t>
      </w:r>
      <w:r w:rsidR="00851197">
        <w:t>)</w:t>
      </w:r>
      <w:r w:rsidR="00793E26" w:rsidRPr="00E57372">
        <w:t xml:space="preserve"> </w:t>
      </w:r>
    </w:p>
    <w:p w14:paraId="62FF8BDE" w14:textId="77777777" w:rsidR="00AD6641" w:rsidRDefault="00FC28D3" w:rsidP="003A0A9F">
      <w:pPr>
        <w:pStyle w:val="ListParagraph"/>
      </w:pPr>
      <w:r w:rsidRPr="00640A96">
        <w:t xml:space="preserve">The use of VLOS as a </w:t>
      </w:r>
      <w:r w:rsidR="00181A7A" w:rsidRPr="00E01D57">
        <w:rPr>
          <w:u w:val="single"/>
        </w:rPr>
        <w:t xml:space="preserve">strategic </w:t>
      </w:r>
      <w:r w:rsidRPr="00E01D57">
        <w:rPr>
          <w:u w:val="single"/>
        </w:rPr>
        <w:t>mitigation</w:t>
      </w:r>
      <w:r w:rsidRPr="00640A96">
        <w:t xml:space="preserve"> does not exempt the operator from addressing all safety requirements of the SORA air collision risk model</w:t>
      </w:r>
      <w:r w:rsidR="003A0A9F">
        <w:t xml:space="preserve">.  In those situations where VLOS is used as both a </w:t>
      </w:r>
      <w:r w:rsidR="003A0A9F" w:rsidRPr="003A0A9F">
        <w:t>strategic</w:t>
      </w:r>
      <w:r w:rsidR="003A0A9F">
        <w:t xml:space="preserve"> and tactical</w:t>
      </w:r>
      <w:r w:rsidR="003A0A9F" w:rsidRPr="003A0A9F">
        <w:t xml:space="preserve"> mitigation</w:t>
      </w:r>
      <w:r w:rsidR="003A0A9F">
        <w:t xml:space="preserve">, care should be taken as to not double count the VLOS contribution to mitigation. </w:t>
      </w:r>
    </w:p>
    <w:p w14:paraId="00A5B492" w14:textId="77777777" w:rsidR="00FC28D3" w:rsidRDefault="00FC28D3" w:rsidP="00E01D57">
      <w:pPr>
        <w:pStyle w:val="ListParagraph"/>
        <w:numPr>
          <w:ilvl w:val="0"/>
          <w:numId w:val="0"/>
        </w:numPr>
        <w:ind w:left="1080"/>
      </w:pPr>
    </w:p>
    <w:p w14:paraId="700CEE3F" w14:textId="77777777" w:rsidR="00FC28D3" w:rsidRDefault="00824E0B">
      <w:pPr>
        <w:pStyle w:val="Heading4"/>
        <w:numPr>
          <w:ilvl w:val="3"/>
          <w:numId w:val="3"/>
        </w:numPr>
        <w:rPr>
          <w:rStyle w:val="IntenseEmphasis"/>
          <w:i w:val="0"/>
          <w:color w:val="auto"/>
        </w:rPr>
      </w:pPr>
      <w:bookmarkStart w:id="219" w:name="_Toc513091289"/>
      <w:r w:rsidRPr="00E57372">
        <w:rPr>
          <w:rStyle w:val="IntenseEmphasis"/>
          <w:i w:val="0"/>
          <w:color w:val="auto"/>
        </w:rPr>
        <w:lastRenderedPageBreak/>
        <w:t>Operation</w:t>
      </w:r>
      <w:r w:rsidR="00E57372" w:rsidRPr="00E57372">
        <w:rPr>
          <w:rStyle w:val="IntenseEmphasis"/>
          <w:i w:val="0"/>
          <w:color w:val="auto"/>
        </w:rPr>
        <w:t>s</w:t>
      </w:r>
      <w:r w:rsidRPr="00E57372">
        <w:rPr>
          <w:rStyle w:val="IntenseEmphasis"/>
          <w:i w:val="0"/>
          <w:color w:val="auto"/>
        </w:rPr>
        <w:t xml:space="preserve"> under </w:t>
      </w:r>
      <w:r w:rsidR="00E57372" w:rsidRPr="00E57372">
        <w:rPr>
          <w:rStyle w:val="IntenseEmphasis"/>
          <w:i w:val="0"/>
          <w:color w:val="auto"/>
        </w:rPr>
        <w:t xml:space="preserve">a </w:t>
      </w:r>
      <w:r w:rsidRPr="00E57372">
        <w:rPr>
          <w:rStyle w:val="IntenseEmphasis"/>
          <w:i w:val="0"/>
          <w:color w:val="auto"/>
        </w:rPr>
        <w:t>DAA</w:t>
      </w:r>
      <w:r w:rsidR="00E57372" w:rsidRPr="00E57372">
        <w:rPr>
          <w:rStyle w:val="IntenseEmphasis"/>
          <w:i w:val="0"/>
          <w:color w:val="auto"/>
        </w:rPr>
        <w:t xml:space="preserve"> System - T</w:t>
      </w:r>
      <w:r w:rsidR="00FC28D3" w:rsidRPr="00E57372">
        <w:rPr>
          <w:rStyle w:val="IntenseEmphasis"/>
          <w:i w:val="0"/>
          <w:color w:val="auto"/>
        </w:rPr>
        <w:t>actical Mitigation Performance Requirement (TMPR)</w:t>
      </w:r>
      <w:bookmarkEnd w:id="219"/>
    </w:p>
    <w:p w14:paraId="3B1CE358" w14:textId="77777777" w:rsidR="00027EB4" w:rsidRPr="00027EB4" w:rsidRDefault="00027EB4" w:rsidP="00027EB4"/>
    <w:p w14:paraId="5E4A811B" w14:textId="1B895C90" w:rsidR="00D3325C" w:rsidRDefault="008E4FE1" w:rsidP="00857D00">
      <w:pPr>
        <w:pStyle w:val="ListParagraph"/>
        <w:numPr>
          <w:ilvl w:val="0"/>
          <w:numId w:val="22"/>
        </w:numPr>
        <w:pPrChange w:id="220" w:author="Larrow, Jarrett (FAA)" w:date="2018-05-03T08:04:00Z">
          <w:pPr>
            <w:pStyle w:val="ListParagraph"/>
            <w:numPr>
              <w:numId w:val="185"/>
            </w:numPr>
            <w:tabs>
              <w:tab w:val="num" w:pos="360"/>
            </w:tabs>
          </w:pPr>
        </w:pPrChange>
      </w:pPr>
      <w:r>
        <w:t>For operations other than VLOS, the operator, w</w:t>
      </w:r>
      <w:r w:rsidR="00D3325C">
        <w:t xml:space="preserve">ith the </w:t>
      </w:r>
      <w:r w:rsidR="00E57372">
        <w:t>F</w:t>
      </w:r>
      <w:r w:rsidR="00FC28D3">
        <w:t xml:space="preserve">inal </w:t>
      </w:r>
      <w:r w:rsidR="00D3325C">
        <w:t xml:space="preserve">ARC, will use </w:t>
      </w:r>
      <w:r w:rsidR="009E66C8">
        <w:fldChar w:fldCharType="begin"/>
      </w:r>
      <w:r w:rsidR="009E66C8">
        <w:instrText xml:space="preserve"> REF _Ref513042227 \h </w:instrText>
      </w:r>
      <w:r w:rsidR="009E66C8">
        <w:fldChar w:fldCharType="separate"/>
      </w:r>
      <w:r w:rsidR="001A244A">
        <w:t xml:space="preserve">Table </w:t>
      </w:r>
      <w:r w:rsidR="001A244A">
        <w:rPr>
          <w:noProof/>
        </w:rPr>
        <w:t>6</w:t>
      </w:r>
      <w:r w:rsidR="009E66C8">
        <w:fldChar w:fldCharType="end"/>
      </w:r>
      <w:r w:rsidR="009E66C8">
        <w:t xml:space="preserve"> </w:t>
      </w:r>
      <w:r w:rsidR="00D3325C">
        <w:t>below to determine the Tactical Mitigation Performance Requirement (TMPR).</w:t>
      </w:r>
    </w:p>
    <w:p w14:paraId="6B47D65A" w14:textId="77777777" w:rsidR="00D3325C" w:rsidRDefault="00D3325C" w:rsidP="00D3325C">
      <w:pPr>
        <w:jc w:val="center"/>
      </w:pPr>
    </w:p>
    <w:tbl>
      <w:tblPr>
        <w:tblStyle w:val="TableGrid"/>
        <w:tblW w:w="8930" w:type="dxa"/>
        <w:tblInd w:w="421" w:type="dxa"/>
        <w:tblLook w:val="04A0" w:firstRow="1" w:lastRow="0" w:firstColumn="1" w:lastColumn="0" w:noHBand="0" w:noVBand="1"/>
      </w:tblPr>
      <w:tblGrid>
        <w:gridCol w:w="2523"/>
        <w:gridCol w:w="3365"/>
        <w:gridCol w:w="3042"/>
      </w:tblGrid>
      <w:tr w:rsidR="00357ADC" w:rsidRPr="00C92F02" w14:paraId="0A7EAE29" w14:textId="77777777" w:rsidTr="00640A96">
        <w:trPr>
          <w:tblHeader/>
        </w:trPr>
        <w:tc>
          <w:tcPr>
            <w:tcW w:w="2523" w:type="dxa"/>
            <w:shd w:val="clear" w:color="auto" w:fill="D9D9D9" w:themeFill="background1" w:themeFillShade="D9"/>
          </w:tcPr>
          <w:p w14:paraId="3DF729F7" w14:textId="77777777" w:rsidR="00357ADC" w:rsidRPr="00C92F02" w:rsidRDefault="00E57372" w:rsidP="00E17565">
            <w:pPr>
              <w:jc w:val="center"/>
              <w:rPr>
                <w:b/>
              </w:rPr>
            </w:pPr>
            <w:r>
              <w:rPr>
                <w:b/>
              </w:rPr>
              <w:t xml:space="preserve">Final </w:t>
            </w:r>
            <w:r w:rsidR="00357ADC" w:rsidRPr="00C92F02">
              <w:rPr>
                <w:b/>
              </w:rPr>
              <w:t>ARC</w:t>
            </w:r>
          </w:p>
        </w:tc>
        <w:tc>
          <w:tcPr>
            <w:tcW w:w="3365" w:type="dxa"/>
            <w:shd w:val="clear" w:color="auto" w:fill="D9D9D9" w:themeFill="background1" w:themeFillShade="D9"/>
          </w:tcPr>
          <w:p w14:paraId="4E11B887" w14:textId="77777777" w:rsidR="00357ADC" w:rsidRPr="00C92F02" w:rsidRDefault="00357ADC" w:rsidP="00E17565">
            <w:pPr>
              <w:jc w:val="center"/>
              <w:rPr>
                <w:b/>
              </w:rPr>
            </w:pPr>
            <w:r>
              <w:rPr>
                <w:b/>
              </w:rPr>
              <w:t>Tactical Mitigation Performance Requirements (TMPR)</w:t>
            </w:r>
          </w:p>
        </w:tc>
        <w:tc>
          <w:tcPr>
            <w:tcW w:w="3042" w:type="dxa"/>
            <w:shd w:val="clear" w:color="auto" w:fill="D9D9D9" w:themeFill="background1" w:themeFillShade="D9"/>
          </w:tcPr>
          <w:p w14:paraId="18E0FE0B" w14:textId="77777777" w:rsidR="00357ADC" w:rsidRDefault="00357ADC" w:rsidP="00E17565">
            <w:pPr>
              <w:jc w:val="center"/>
              <w:rPr>
                <w:b/>
              </w:rPr>
            </w:pPr>
            <w:r>
              <w:rPr>
                <w:b/>
              </w:rPr>
              <w:t>TMPR Level of Robustness</w:t>
            </w:r>
          </w:p>
        </w:tc>
      </w:tr>
      <w:tr w:rsidR="00357ADC" w14:paraId="3AA313CF" w14:textId="77777777" w:rsidTr="00640A96">
        <w:tc>
          <w:tcPr>
            <w:tcW w:w="2523" w:type="dxa"/>
          </w:tcPr>
          <w:p w14:paraId="38EC1D48" w14:textId="77777777" w:rsidR="00357ADC" w:rsidRDefault="00357ADC" w:rsidP="00357ADC">
            <w:pPr>
              <w:jc w:val="center"/>
            </w:pPr>
            <w:r>
              <w:t>ARC</w:t>
            </w:r>
            <w:r w:rsidR="0030582B">
              <w:t>-d</w:t>
            </w:r>
          </w:p>
        </w:tc>
        <w:tc>
          <w:tcPr>
            <w:tcW w:w="3365" w:type="dxa"/>
          </w:tcPr>
          <w:p w14:paraId="552C2A72" w14:textId="77777777" w:rsidR="00357ADC" w:rsidRDefault="00357ADC" w:rsidP="00774695">
            <w:pPr>
              <w:jc w:val="center"/>
            </w:pPr>
            <w:r>
              <w:t>High</w:t>
            </w:r>
          </w:p>
        </w:tc>
        <w:tc>
          <w:tcPr>
            <w:tcW w:w="3042" w:type="dxa"/>
          </w:tcPr>
          <w:p w14:paraId="1A6548B5" w14:textId="77777777" w:rsidR="00357ADC" w:rsidRDefault="00357ADC" w:rsidP="00357ADC">
            <w:pPr>
              <w:jc w:val="center"/>
            </w:pPr>
            <w:r>
              <w:t>High</w:t>
            </w:r>
          </w:p>
        </w:tc>
      </w:tr>
      <w:tr w:rsidR="00357ADC" w14:paraId="1D6C17E6" w14:textId="77777777" w:rsidTr="00640A96">
        <w:tc>
          <w:tcPr>
            <w:tcW w:w="2523" w:type="dxa"/>
          </w:tcPr>
          <w:p w14:paraId="1D3BADB0" w14:textId="77777777" w:rsidR="00357ADC" w:rsidRDefault="00357ADC" w:rsidP="00357ADC">
            <w:pPr>
              <w:jc w:val="center"/>
            </w:pPr>
            <w:r>
              <w:t>ARC</w:t>
            </w:r>
            <w:r w:rsidR="0030582B">
              <w:t>-c</w:t>
            </w:r>
          </w:p>
        </w:tc>
        <w:tc>
          <w:tcPr>
            <w:tcW w:w="3365" w:type="dxa"/>
          </w:tcPr>
          <w:p w14:paraId="15830957" w14:textId="77777777" w:rsidR="00357ADC" w:rsidRDefault="00357ADC" w:rsidP="00774695">
            <w:pPr>
              <w:jc w:val="center"/>
            </w:pPr>
            <w:r>
              <w:t>Medium</w:t>
            </w:r>
          </w:p>
        </w:tc>
        <w:tc>
          <w:tcPr>
            <w:tcW w:w="3042" w:type="dxa"/>
          </w:tcPr>
          <w:p w14:paraId="5F09FE42" w14:textId="77777777" w:rsidR="00357ADC" w:rsidRDefault="00357ADC" w:rsidP="00357ADC">
            <w:pPr>
              <w:jc w:val="center"/>
            </w:pPr>
            <w:r>
              <w:t>Medium</w:t>
            </w:r>
          </w:p>
        </w:tc>
      </w:tr>
      <w:tr w:rsidR="00357ADC" w14:paraId="060DFA39" w14:textId="77777777" w:rsidTr="00640A96">
        <w:tc>
          <w:tcPr>
            <w:tcW w:w="2523" w:type="dxa"/>
          </w:tcPr>
          <w:p w14:paraId="56DD97F0" w14:textId="77777777" w:rsidR="00357ADC" w:rsidRDefault="00357ADC" w:rsidP="00357ADC">
            <w:pPr>
              <w:jc w:val="center"/>
            </w:pPr>
            <w:r>
              <w:t>ARC</w:t>
            </w:r>
            <w:r w:rsidR="0030582B">
              <w:t>-b</w:t>
            </w:r>
          </w:p>
        </w:tc>
        <w:tc>
          <w:tcPr>
            <w:tcW w:w="3365" w:type="dxa"/>
          </w:tcPr>
          <w:p w14:paraId="0E1AB3AC" w14:textId="77777777" w:rsidR="00357ADC" w:rsidRDefault="00357ADC" w:rsidP="00774695">
            <w:pPr>
              <w:jc w:val="center"/>
            </w:pPr>
            <w:r>
              <w:t>Low</w:t>
            </w:r>
          </w:p>
        </w:tc>
        <w:tc>
          <w:tcPr>
            <w:tcW w:w="3042" w:type="dxa"/>
          </w:tcPr>
          <w:p w14:paraId="316B8D06" w14:textId="77777777" w:rsidR="00357ADC" w:rsidRDefault="00357ADC" w:rsidP="00357ADC">
            <w:pPr>
              <w:jc w:val="center"/>
            </w:pPr>
            <w:r>
              <w:t>Low</w:t>
            </w:r>
          </w:p>
        </w:tc>
      </w:tr>
      <w:tr w:rsidR="00357ADC" w14:paraId="361B14AF" w14:textId="77777777" w:rsidTr="00640A96">
        <w:tc>
          <w:tcPr>
            <w:tcW w:w="2523" w:type="dxa"/>
          </w:tcPr>
          <w:p w14:paraId="6145046B" w14:textId="77777777" w:rsidR="00357ADC" w:rsidRDefault="00357ADC" w:rsidP="00357ADC">
            <w:pPr>
              <w:jc w:val="center"/>
            </w:pPr>
            <w:r>
              <w:t>ARC</w:t>
            </w:r>
            <w:r w:rsidR="0030582B">
              <w:t>-a</w:t>
            </w:r>
          </w:p>
        </w:tc>
        <w:tc>
          <w:tcPr>
            <w:tcW w:w="3365" w:type="dxa"/>
          </w:tcPr>
          <w:p w14:paraId="2FC7610D" w14:textId="77777777" w:rsidR="00357ADC" w:rsidRDefault="00357ADC" w:rsidP="00357ADC">
            <w:pPr>
              <w:jc w:val="center"/>
            </w:pPr>
            <w:r>
              <w:t xml:space="preserve">No requirement </w:t>
            </w:r>
          </w:p>
        </w:tc>
        <w:tc>
          <w:tcPr>
            <w:tcW w:w="3042" w:type="dxa"/>
          </w:tcPr>
          <w:p w14:paraId="0EE303F2" w14:textId="77777777" w:rsidR="00357ADC" w:rsidDel="00FC28D3" w:rsidRDefault="0088208B" w:rsidP="00357ADC">
            <w:pPr>
              <w:jc w:val="center"/>
            </w:pPr>
            <w:r w:rsidRPr="0088208B">
              <w:t>No requirement</w:t>
            </w:r>
          </w:p>
        </w:tc>
      </w:tr>
    </w:tbl>
    <w:p w14:paraId="47F55923" w14:textId="5A8365B5" w:rsidR="00D3325C" w:rsidRDefault="00D3325C" w:rsidP="00D3325C">
      <w:pPr>
        <w:pStyle w:val="Caption"/>
        <w:keepNext/>
        <w:jc w:val="center"/>
      </w:pPr>
      <w:bookmarkStart w:id="221" w:name="_Ref513042227"/>
      <w:bookmarkStart w:id="222" w:name="_Toc513045353"/>
      <w:r>
        <w:t xml:space="preserve">Table </w:t>
      </w:r>
      <w:r w:rsidR="00410053">
        <w:fldChar w:fldCharType="begin"/>
      </w:r>
      <w:r w:rsidR="00410053">
        <w:instrText xml:space="preserve"> SEQ Table \* ARABIC </w:instrText>
      </w:r>
      <w:r w:rsidR="00410053">
        <w:fldChar w:fldCharType="separate"/>
      </w:r>
      <w:r w:rsidR="001A244A">
        <w:rPr>
          <w:noProof/>
        </w:rPr>
        <w:t>6</w:t>
      </w:r>
      <w:r w:rsidR="00410053">
        <w:rPr>
          <w:noProof/>
        </w:rPr>
        <w:fldChar w:fldCharType="end"/>
      </w:r>
      <w:bookmarkEnd w:id="221"/>
      <w:r w:rsidR="00F530B1">
        <w:t xml:space="preserve"> </w:t>
      </w:r>
      <w:r w:rsidR="00F81107">
        <w:t>–</w:t>
      </w:r>
      <w:r w:rsidRPr="000C4742">
        <w:t xml:space="preserve"> </w:t>
      </w:r>
      <w:r>
        <w:t xml:space="preserve">Tactical Mitigation </w:t>
      </w:r>
      <w:r w:rsidRPr="000C4742">
        <w:t>Performance Requirement</w:t>
      </w:r>
      <w:r>
        <w:t xml:space="preserve"> (TMPR)</w:t>
      </w:r>
      <w:r w:rsidR="00357ADC">
        <w:t xml:space="preserve"> and TMP</w:t>
      </w:r>
      <w:r w:rsidR="00EA407F">
        <w:t>R</w:t>
      </w:r>
      <w:r w:rsidR="00357ADC">
        <w:t xml:space="preserve"> Level of Robustness Assignment</w:t>
      </w:r>
      <w:bookmarkEnd w:id="222"/>
    </w:p>
    <w:p w14:paraId="2A696C35" w14:textId="77777777" w:rsidR="00D3325C" w:rsidRDefault="00D3325C" w:rsidP="00D3325C">
      <w:pPr>
        <w:keepNext/>
        <w:jc w:val="center"/>
      </w:pPr>
    </w:p>
    <w:p w14:paraId="2968F496" w14:textId="77777777" w:rsidR="009B5B41" w:rsidRDefault="009B5B41" w:rsidP="009F024D">
      <w:pPr>
        <w:pStyle w:val="ListParagraph"/>
      </w:pPr>
      <w:r w:rsidRPr="00640A96">
        <w:rPr>
          <w:u w:val="single"/>
        </w:rPr>
        <w:t>High TMPR (ARC</w:t>
      </w:r>
      <w:r w:rsidR="00DC1D52">
        <w:rPr>
          <w:u w:val="single"/>
        </w:rPr>
        <w:t>-d</w:t>
      </w:r>
      <w:r w:rsidRPr="00640A96">
        <w:rPr>
          <w:u w:val="single"/>
        </w:rPr>
        <w:t>)</w:t>
      </w:r>
      <w:r w:rsidRPr="009B5B41">
        <w:t xml:space="preserve">: This is airspace where the manned aircraft encounter rate is high and/or the </w:t>
      </w:r>
      <w:r w:rsidR="00EA66AE" w:rsidRPr="009B5B41">
        <w:t xml:space="preserve">available </w:t>
      </w:r>
      <w:r w:rsidRPr="009B5B41">
        <w:t>Strategic Mitigations are Low.  As a consequence, the resulting residual collision risk is high, and therefore the TMPR must be high.   In this airspace, the UAS</w:t>
      </w:r>
      <w:r w:rsidR="00470106">
        <w:t xml:space="preserve"> may be</w:t>
      </w:r>
      <w:r w:rsidRPr="009B5B41">
        <w:t xml:space="preserve"> operating in Integrated Airspace and </w:t>
      </w:r>
      <w:r w:rsidR="00470106">
        <w:t>will have to</w:t>
      </w:r>
      <w:r w:rsidRPr="009B5B41">
        <w:t xml:space="preserve"> comply with </w:t>
      </w:r>
      <w:r w:rsidR="00470106">
        <w:t>the</w:t>
      </w:r>
      <w:r w:rsidRPr="009B5B41">
        <w:t xml:space="preserve"> operating rules and procedures </w:t>
      </w:r>
      <w:r w:rsidR="00470106">
        <w:t>applicable to that airspace</w:t>
      </w:r>
      <w:r w:rsidRPr="009B5B41">
        <w:t xml:space="preserve">, without reducing existing capacity, decreasing safety, negatively impacting current </w:t>
      </w:r>
      <w:r w:rsidR="00FF5FE1">
        <w:t>operations with manned aircraft</w:t>
      </w:r>
      <w:r w:rsidRPr="009B5B41">
        <w:t xml:space="preserve">, or increasing the risk to airspace users or persons and property on the ground, any more than the integration of comparable new and novel technologies </w:t>
      </w:r>
      <w:r w:rsidR="00FF5FE1">
        <w:t xml:space="preserve">in manned aviation </w:t>
      </w:r>
      <w:r w:rsidRPr="009B5B41">
        <w:t>would. The performance level</w:t>
      </w:r>
      <w:r w:rsidR="00FF5FE1">
        <w:t>(s)</w:t>
      </w:r>
      <w:r w:rsidRPr="009B5B41">
        <w:t xml:space="preserve"> of those Tactical mitigations</w:t>
      </w:r>
      <w:r w:rsidR="00CD602A">
        <w:t xml:space="preserve"> and/</w:t>
      </w:r>
      <w:r w:rsidR="00FF5FE1">
        <w:t>or the required variety of Tactical mitigations</w:t>
      </w:r>
      <w:r w:rsidRPr="009B5B41">
        <w:t xml:space="preserve"> is generally higher than for the other ARCs. </w:t>
      </w:r>
      <w:r w:rsidR="00FF5FE1">
        <w:t>If</w:t>
      </w:r>
      <w:r w:rsidRPr="009B5B41">
        <w:t xml:space="preserve"> operations in this airspace</w:t>
      </w:r>
      <w:r w:rsidR="00FF5FE1">
        <w:t xml:space="preserve"> are conducted more routinely</w:t>
      </w:r>
      <w:r w:rsidRPr="009B5B41">
        <w:t xml:space="preserve">, the </w:t>
      </w:r>
      <w:r w:rsidR="007D4797">
        <w:t>competent authority</w:t>
      </w:r>
      <w:r w:rsidR="007D4797" w:rsidRPr="009B5B41" w:rsidDel="007D4797">
        <w:t xml:space="preserve"> </w:t>
      </w:r>
      <w:r w:rsidR="009E66C8">
        <w:t>is expected to</w:t>
      </w:r>
      <w:r w:rsidRPr="009B5B41">
        <w:t xml:space="preserve"> require the operator to comply with the </w:t>
      </w:r>
      <w:r w:rsidR="00FF5FE1">
        <w:t xml:space="preserve">recognised </w:t>
      </w:r>
      <w:r w:rsidRPr="009B5B41">
        <w:t xml:space="preserve">DAA system standards </w:t>
      </w:r>
      <w:r w:rsidR="00FF5FE1">
        <w:t>developed by</w:t>
      </w:r>
      <w:r w:rsidRPr="009B5B41">
        <w:t xml:space="preserve"> RTCA SC-228 and/or EUROCAE WG-105.</w:t>
      </w:r>
    </w:p>
    <w:p w14:paraId="3A7BF556" w14:textId="77777777" w:rsidR="009B5B41" w:rsidRPr="009B5B41" w:rsidRDefault="009B5B41" w:rsidP="00E232F7">
      <w:pPr>
        <w:pStyle w:val="ListParagraph"/>
      </w:pPr>
      <w:r w:rsidRPr="00640A96">
        <w:rPr>
          <w:u w:val="single"/>
        </w:rPr>
        <w:t>Medium TMPR (ARC</w:t>
      </w:r>
      <w:r w:rsidR="00DC1D52">
        <w:rPr>
          <w:u w:val="single"/>
        </w:rPr>
        <w:t>-c</w:t>
      </w:r>
      <w:r w:rsidRPr="00640A96">
        <w:rPr>
          <w:u w:val="single"/>
        </w:rPr>
        <w:t>)</w:t>
      </w:r>
      <w:r w:rsidRPr="009B5B41">
        <w:t>: A medium TMPR will be required for operations in airspace where there is a reasonable chance to encounter manned aircraft and/or the Strategic Mit</w:t>
      </w:r>
      <w:r w:rsidR="00CD602A">
        <w:t xml:space="preserve">igations available are medium. </w:t>
      </w:r>
      <w:r w:rsidR="00E232F7" w:rsidRPr="00E232F7">
        <w:rPr>
          <w:iCs/>
        </w:rPr>
        <w:t xml:space="preserve">Operations with a medium TMPR will likely be supported by systems currently used in aviation </w:t>
      </w:r>
      <w:r w:rsidR="009A44E0">
        <w:rPr>
          <w:iCs/>
        </w:rPr>
        <w:t>to aid the pilot with</w:t>
      </w:r>
      <w:r w:rsidR="009A44E0" w:rsidRPr="00E232F7">
        <w:rPr>
          <w:iCs/>
        </w:rPr>
        <w:t xml:space="preserve"> </w:t>
      </w:r>
      <w:r w:rsidR="00E232F7" w:rsidRPr="00E232F7">
        <w:rPr>
          <w:iCs/>
        </w:rPr>
        <w:t xml:space="preserve">detection of other </w:t>
      </w:r>
      <w:r w:rsidR="00EE4693">
        <w:rPr>
          <w:iCs/>
        </w:rPr>
        <w:t>manned</w:t>
      </w:r>
      <w:r w:rsidR="00E232F7" w:rsidRPr="00E232F7">
        <w:rPr>
          <w:iCs/>
        </w:rPr>
        <w:t xml:space="preserve"> aircraft, or on systems designed to support aviation </w:t>
      </w:r>
      <w:r w:rsidR="009A44E0">
        <w:rPr>
          <w:iCs/>
        </w:rPr>
        <w:t>that are</w:t>
      </w:r>
      <w:r w:rsidR="009A44E0" w:rsidRPr="00E232F7">
        <w:rPr>
          <w:iCs/>
        </w:rPr>
        <w:t xml:space="preserve"> </w:t>
      </w:r>
      <w:r w:rsidR="00E232F7" w:rsidRPr="00E232F7">
        <w:rPr>
          <w:iCs/>
        </w:rPr>
        <w:t>built to a corresponding level of robustness</w:t>
      </w:r>
      <w:r w:rsidR="009A44E0">
        <w:rPr>
          <w:iCs/>
        </w:rPr>
        <w:t>.</w:t>
      </w:r>
      <w:r w:rsidR="00E232F7" w:rsidRPr="00E232F7">
        <w:rPr>
          <w:iCs/>
        </w:rPr>
        <w:t xml:space="preserve"> </w:t>
      </w:r>
      <w:r w:rsidRPr="009B5B41">
        <w:t xml:space="preserve">Traffic avoidance </w:t>
      </w:r>
      <w:r w:rsidR="00F43505" w:rsidRPr="009B5B41">
        <w:t>manoeuvres</w:t>
      </w:r>
      <w:r w:rsidRPr="009B5B41">
        <w:t xml:space="preserve"> could be more advanced than for a low TMPR.</w:t>
      </w:r>
    </w:p>
    <w:p w14:paraId="407FABB9" w14:textId="77777777" w:rsidR="009B5B41" w:rsidRPr="009B5B41" w:rsidRDefault="009B5B41">
      <w:pPr>
        <w:pStyle w:val="ListParagraph"/>
      </w:pPr>
      <w:r w:rsidRPr="00640A96">
        <w:rPr>
          <w:u w:val="single"/>
        </w:rPr>
        <w:t>Low TMPR (ARC</w:t>
      </w:r>
      <w:r w:rsidR="00DC1D52">
        <w:rPr>
          <w:u w:val="single"/>
        </w:rPr>
        <w:t>-b</w:t>
      </w:r>
      <w:r w:rsidRPr="00640A96">
        <w:rPr>
          <w:u w:val="single"/>
        </w:rPr>
        <w:t>)</w:t>
      </w:r>
      <w:r w:rsidRPr="009B5B41">
        <w:t xml:space="preserve">: A low TMPR will be required for operations in airspace where the probability of encountering another manned aircraft is low but not negligible and/or where Strategic Mitigations address most of the risk and the resulting residual collision risk is low.  Operations with a low TMPR are supported by technology that is designed to aid the pilot in detecting other traffic, but which may be built to lesser standards. </w:t>
      </w:r>
      <w:r w:rsidR="009A44E0">
        <w:t xml:space="preserve">For </w:t>
      </w:r>
      <w:r w:rsidR="00CD602A">
        <w:t xml:space="preserve">example, for </w:t>
      </w:r>
      <w:r w:rsidR="009A44E0">
        <w:t xml:space="preserve">operations </w:t>
      </w:r>
      <w:r w:rsidR="00CD602A">
        <w:t>below 500ft</w:t>
      </w:r>
      <w:r w:rsidR="009A44E0">
        <w:t>, t</w:t>
      </w:r>
      <w:r w:rsidRPr="009B5B41">
        <w:t xml:space="preserve">he traffic avoidance </w:t>
      </w:r>
      <w:r w:rsidR="00F43505" w:rsidRPr="009B5B41">
        <w:t>manoeuvres</w:t>
      </w:r>
      <w:r w:rsidRPr="009B5B41">
        <w:t xml:space="preserve"> are expected to mostly be based on a rapid descend to an altitude where manned aircraft are not expected to ever operate.</w:t>
      </w:r>
    </w:p>
    <w:p w14:paraId="7CEBBCFB" w14:textId="77777777" w:rsidR="009A44E0" w:rsidRPr="009A44E0" w:rsidRDefault="00F43505" w:rsidP="007712B5">
      <w:pPr>
        <w:pStyle w:val="ListParagraph"/>
      </w:pPr>
      <w:r w:rsidRPr="00640A96">
        <w:rPr>
          <w:u w:val="single"/>
        </w:rPr>
        <w:t>No Performance Requirement (ARC</w:t>
      </w:r>
      <w:r w:rsidR="00DC1D52">
        <w:rPr>
          <w:u w:val="single"/>
        </w:rPr>
        <w:t>-a</w:t>
      </w:r>
      <w:r w:rsidRPr="00640A96">
        <w:rPr>
          <w:u w:val="single"/>
        </w:rPr>
        <w:t>)</w:t>
      </w:r>
      <w:r w:rsidR="009B5B41" w:rsidRPr="00F43505">
        <w:t xml:space="preserve">: </w:t>
      </w:r>
      <w:r w:rsidRPr="00F43505">
        <w:t xml:space="preserve">This is airspace where the manned aircraft encounter rate is expected to be </w:t>
      </w:r>
      <w:r w:rsidR="009A44E0">
        <w:t>extremely</w:t>
      </w:r>
      <w:r w:rsidR="009A44E0" w:rsidRPr="00F43505">
        <w:t xml:space="preserve"> </w:t>
      </w:r>
      <w:r w:rsidRPr="00F43505">
        <w:t>low, and therefore there is no requirement for a TMPR</w:t>
      </w:r>
      <w:r w:rsidR="001D22E6">
        <w:rPr>
          <w:rStyle w:val="FootnoteReference"/>
          <w:iCs/>
        </w:rPr>
        <w:footnoteReference w:id="5"/>
      </w:r>
      <w:r w:rsidRPr="00F43505">
        <w:t xml:space="preserve">.  It is generally defined as airspace where the risk of collision between a UAS and manned aircraft is </w:t>
      </w:r>
      <w:r w:rsidR="00EA1D36" w:rsidRPr="00F43505">
        <w:t>acceptab</w:t>
      </w:r>
      <w:r w:rsidR="00EA1D36">
        <w:t>le</w:t>
      </w:r>
      <w:r w:rsidRPr="00F43505">
        <w:t xml:space="preserve"> without the addition of any </w:t>
      </w:r>
      <w:r w:rsidR="007712B5">
        <w:t>Tactical</w:t>
      </w:r>
      <w:r w:rsidR="007712B5" w:rsidRPr="00F43505">
        <w:t xml:space="preserve"> </w:t>
      </w:r>
      <w:r w:rsidRPr="00F43505">
        <w:t xml:space="preserve">mitigation.  </w:t>
      </w:r>
      <w:r w:rsidR="007712B5" w:rsidRPr="007712B5">
        <w:rPr>
          <w:iCs/>
        </w:rPr>
        <w:t xml:space="preserve">An </w:t>
      </w:r>
      <w:r w:rsidR="007712B5" w:rsidRPr="007712B5">
        <w:rPr>
          <w:iCs/>
        </w:rPr>
        <w:lastRenderedPageBreak/>
        <w:t>example of this may be UAS flight operations in some parts of Alaska or northern Sweden where the manned aircraft density is so low that the airspace safety threshold could be met with</w:t>
      </w:r>
      <w:r w:rsidR="009A44E0">
        <w:rPr>
          <w:iCs/>
        </w:rPr>
        <w:t>out any</w:t>
      </w:r>
      <w:r w:rsidR="00E9646F">
        <w:rPr>
          <w:iCs/>
        </w:rPr>
        <w:t xml:space="preserve"> tactical mitigation.</w:t>
      </w:r>
      <w:r w:rsidR="007712B5" w:rsidRPr="007712B5">
        <w:rPr>
          <w:iCs/>
        </w:rPr>
        <w:t xml:space="preserve"> </w:t>
      </w:r>
    </w:p>
    <w:p w14:paraId="7ABDF525" w14:textId="77777777" w:rsidR="00D3325C" w:rsidRPr="008E4FE1" w:rsidRDefault="00492ABF" w:rsidP="002947C7">
      <w:pPr>
        <w:pStyle w:val="ListParagraph"/>
        <w:rPr>
          <w:iCs/>
        </w:rPr>
      </w:pPr>
      <w:r w:rsidRPr="008E4FE1">
        <w:t xml:space="preserve">Annex D provides information on how </w:t>
      </w:r>
      <w:r w:rsidR="00F30A61" w:rsidRPr="008E4FE1">
        <w:rPr>
          <w:iCs/>
        </w:rPr>
        <w:t>to satisfy the TMPR based on the available tactical mitigations</w:t>
      </w:r>
      <w:r w:rsidR="00320A30" w:rsidRPr="008E4FE1">
        <w:rPr>
          <w:iCs/>
        </w:rPr>
        <w:t xml:space="preserve"> and the TMPR Level of Robustness</w:t>
      </w:r>
      <w:r w:rsidR="00F30A61" w:rsidRPr="008E4FE1">
        <w:rPr>
          <w:iCs/>
        </w:rPr>
        <w:t>.</w:t>
      </w:r>
    </w:p>
    <w:p w14:paraId="64729855" w14:textId="77777777" w:rsidR="00FC28D3" w:rsidRDefault="00FC28D3" w:rsidP="00640A96">
      <w:pPr>
        <w:pStyle w:val="ListParagraph"/>
        <w:numPr>
          <w:ilvl w:val="0"/>
          <w:numId w:val="0"/>
        </w:numPr>
        <w:ind w:left="720"/>
        <w:rPr>
          <w:iCs/>
        </w:rPr>
      </w:pPr>
    </w:p>
    <w:p w14:paraId="1B4AD384" w14:textId="77777777" w:rsidR="00F05475" w:rsidRPr="00F05475" w:rsidRDefault="00F05475" w:rsidP="00640A96">
      <w:pPr>
        <w:pStyle w:val="Heading4"/>
        <w:rPr>
          <w:rStyle w:val="IntenseEmphasis"/>
          <w:i w:val="0"/>
          <w:color w:val="auto"/>
        </w:rPr>
      </w:pPr>
      <w:bookmarkStart w:id="223" w:name="_Toc513091290"/>
      <w:r>
        <w:rPr>
          <w:rStyle w:val="IntenseEmphasis"/>
          <w:i w:val="0"/>
          <w:color w:val="auto"/>
        </w:rPr>
        <w:t>Consideration of Additional Airspace / Operation Requirements</w:t>
      </w:r>
      <w:bookmarkEnd w:id="223"/>
    </w:p>
    <w:p w14:paraId="20A1323E" w14:textId="77777777" w:rsidR="00367EE5" w:rsidRDefault="00A50914" w:rsidP="00857D00">
      <w:pPr>
        <w:pStyle w:val="ListParagraph"/>
        <w:numPr>
          <w:ilvl w:val="0"/>
          <w:numId w:val="24"/>
        </w:numPr>
        <w:pPrChange w:id="224" w:author="Larrow, Jarrett (FAA)" w:date="2018-05-03T08:04:00Z">
          <w:pPr>
            <w:pStyle w:val="ListParagraph"/>
            <w:numPr>
              <w:numId w:val="195"/>
            </w:numPr>
            <w:tabs>
              <w:tab w:val="num" w:pos="360"/>
            </w:tabs>
          </w:pPr>
        </w:pPrChange>
      </w:pPr>
      <w:r>
        <w:t xml:space="preserve">Modifications to the initial and subsequence approvals may be required by the </w:t>
      </w:r>
      <w:r w:rsidR="007D4797">
        <w:t>competent authority</w:t>
      </w:r>
      <w:r w:rsidR="007D4797" w:rsidDel="007D4797">
        <w:t xml:space="preserve"> </w:t>
      </w:r>
      <w:r>
        <w:t>or ANSP as safety and operational issues arise.</w:t>
      </w:r>
    </w:p>
    <w:p w14:paraId="63112C58" w14:textId="77777777" w:rsidR="002B33A5" w:rsidRDefault="002B33A5" w:rsidP="00857D00">
      <w:pPr>
        <w:pStyle w:val="ListParagraph"/>
        <w:numPr>
          <w:ilvl w:val="0"/>
          <w:numId w:val="24"/>
        </w:numPr>
        <w:pPrChange w:id="225" w:author="Larrow, Jarrett (FAA)" w:date="2018-05-03T08:04:00Z">
          <w:pPr>
            <w:pStyle w:val="ListParagraph"/>
            <w:numPr>
              <w:numId w:val="195"/>
            </w:numPr>
            <w:tabs>
              <w:tab w:val="num" w:pos="360"/>
            </w:tabs>
          </w:pPr>
        </w:pPrChange>
      </w:pPr>
      <w:r>
        <w:t xml:space="preserve">The operator and </w:t>
      </w:r>
      <w:r w:rsidR="007D4797">
        <w:t>competent authority</w:t>
      </w:r>
      <w:r w:rsidR="007D4797" w:rsidDel="007D4797">
        <w:t xml:space="preserve"> </w:t>
      </w:r>
      <w:r>
        <w:t>need to be cognizant that the ARC</w:t>
      </w:r>
      <w:r w:rsidR="009A44E0">
        <w:t>s</w:t>
      </w:r>
      <w:r>
        <w:t xml:space="preserve"> are a </w:t>
      </w:r>
      <w:r w:rsidRPr="002B33A5">
        <w:t>generalized qualitative classification</w:t>
      </w:r>
      <w:r>
        <w:t xml:space="preserve"> of collision risk.  </w:t>
      </w:r>
      <w:r w:rsidR="009A44E0">
        <w:t>Local circumstances</w:t>
      </w:r>
      <w:r>
        <w:t xml:space="preserve"> could </w:t>
      </w:r>
      <w:r w:rsidR="009A44E0">
        <w:t>invalidate the</w:t>
      </w:r>
      <w:r>
        <w:t xml:space="preserve"> </w:t>
      </w:r>
      <w:r w:rsidR="003A1F96">
        <w:t>aircraft density</w:t>
      </w:r>
      <w:r>
        <w:t xml:space="preserve"> assumptions of the SORA</w:t>
      </w:r>
      <w:r w:rsidR="009A44E0">
        <w:t>, for example with special events</w:t>
      </w:r>
      <w:r>
        <w:t xml:space="preserve">.  </w:t>
      </w:r>
      <w:r w:rsidRPr="002B33A5">
        <w:t xml:space="preserve">It is important that both the </w:t>
      </w:r>
      <w:r w:rsidR="007D4797">
        <w:t>competent authority</w:t>
      </w:r>
      <w:r w:rsidR="007D4797" w:rsidRPr="002B33A5" w:rsidDel="007D4797">
        <w:t xml:space="preserve"> </w:t>
      </w:r>
      <w:r w:rsidRPr="002B33A5">
        <w:t>and operator take great care to understand the air</w:t>
      </w:r>
      <w:r>
        <w:t xml:space="preserve">space and </w:t>
      </w:r>
      <w:r w:rsidR="009A44E0">
        <w:t xml:space="preserve">air-traffic </w:t>
      </w:r>
      <w:r>
        <w:t>flows</w:t>
      </w:r>
      <w:r w:rsidR="003A1F96">
        <w:t>,</w:t>
      </w:r>
      <w:r>
        <w:t xml:space="preserve"> and develop a system which can </w:t>
      </w:r>
      <w:r w:rsidR="009A44E0">
        <w:t xml:space="preserve">alert </w:t>
      </w:r>
      <w:r>
        <w:t xml:space="preserve">operators </w:t>
      </w:r>
      <w:r w:rsidR="009A44E0">
        <w:t xml:space="preserve">to </w:t>
      </w:r>
      <w:r>
        <w:t>changes to the airspace on a local level</w:t>
      </w:r>
      <w:r w:rsidR="003A1F96">
        <w:t>,</w:t>
      </w:r>
      <w:r>
        <w:t xml:space="preserve"> which will allow </w:t>
      </w:r>
      <w:r w:rsidR="003A1F96">
        <w:t xml:space="preserve">the operator to safely </w:t>
      </w:r>
      <w:r w:rsidR="009A44E0">
        <w:t>address the increased risks associated with</w:t>
      </w:r>
      <w:r w:rsidR="003A1F96">
        <w:t xml:space="preserve"> these events.</w:t>
      </w:r>
    </w:p>
    <w:p w14:paraId="24DF122C" w14:textId="77777777" w:rsidR="00F05475" w:rsidRDefault="00F05475" w:rsidP="00857D00">
      <w:pPr>
        <w:pStyle w:val="ListParagraph"/>
        <w:numPr>
          <w:ilvl w:val="0"/>
          <w:numId w:val="24"/>
        </w:numPr>
        <w:pPrChange w:id="226" w:author="Larrow, Jarrett (FAA)" w:date="2018-05-03T08:04:00Z">
          <w:pPr>
            <w:pStyle w:val="ListParagraph"/>
            <w:numPr>
              <w:numId w:val="195"/>
            </w:numPr>
            <w:tabs>
              <w:tab w:val="num" w:pos="360"/>
            </w:tabs>
          </w:pPr>
        </w:pPrChange>
      </w:pPr>
      <w:r>
        <w:t xml:space="preserve">There are many airspace, operational and equipage requirements which have a direct impact on the effectiveness of the collision risk of all aircraft in the airspace. Some of these requirements are general and apply to all airspaces, some of them are local and are required only for </w:t>
      </w:r>
      <w:r w:rsidR="00D2755E">
        <w:t>a particular</w:t>
      </w:r>
      <w:r>
        <w:t xml:space="preserve"> airspace.  This assessment cannot possibly cover all the additional requirements which may, or may not, be required by the </w:t>
      </w:r>
      <w:r w:rsidR="007D4797">
        <w:t xml:space="preserve">competent </w:t>
      </w:r>
      <w:r>
        <w:t xml:space="preserve">authority for the condition in which the operator may wish to operate.  The operator and the </w:t>
      </w:r>
      <w:r w:rsidR="007D4797">
        <w:t xml:space="preserve">competent </w:t>
      </w:r>
      <w:r>
        <w:t>authority need to work together closely in addressing these additional requirements.</w:t>
      </w:r>
    </w:p>
    <w:p w14:paraId="1CC8F289" w14:textId="77777777" w:rsidR="00D2755E" w:rsidRDefault="00D2755E" w:rsidP="00D2755E">
      <w:pPr>
        <w:pStyle w:val="ListParagraph"/>
      </w:pPr>
      <w:r w:rsidRPr="001318A7">
        <w:t>The SORA process should not be used to support operations of a UAS in a given airspace without the UAS being equipped with the required equipment for operations in that airspace (e.g. equipment required to ensure interoperability with other airspace users). In these cases, specific exemptions should be granted by the air navigation authority. Those exemptions are outside the scope of the SORA.</w:t>
      </w:r>
    </w:p>
    <w:p w14:paraId="640D2F5C" w14:textId="77777777" w:rsidR="001318A7" w:rsidRPr="001318A7" w:rsidRDefault="001318A7" w:rsidP="00E01D57">
      <w:pPr>
        <w:pStyle w:val="ListParagraph"/>
      </w:pPr>
      <w:r w:rsidRPr="001318A7">
        <w:t xml:space="preserve">Operations in </w:t>
      </w:r>
      <w:r w:rsidR="00D2755E">
        <w:t xml:space="preserve">controlled airspace, an airport environment or a Mode-C Veil/Transponder Mandatory Zone (TMZ) </w:t>
      </w:r>
      <w:r w:rsidRPr="001318A7">
        <w:t xml:space="preserve">likely require prior approval from the ANSP.  The operator should </w:t>
      </w:r>
      <w:r w:rsidR="00E9646F">
        <w:t xml:space="preserve">pay particular attention to involve </w:t>
      </w:r>
      <w:r w:rsidRPr="001318A7">
        <w:t xml:space="preserve">the ANSP/authority prior to commencing operations </w:t>
      </w:r>
      <w:r w:rsidR="00E9646F">
        <w:t xml:space="preserve">in </w:t>
      </w:r>
      <w:r w:rsidRPr="001318A7">
        <w:t xml:space="preserve">these </w:t>
      </w:r>
      <w:r w:rsidR="00D2755E">
        <w:t>environments</w:t>
      </w:r>
      <w:r w:rsidR="00E9646F">
        <w:t>.</w:t>
      </w:r>
    </w:p>
    <w:p w14:paraId="68DEC219" w14:textId="77777777" w:rsidR="008E4FE1" w:rsidRDefault="008E4FE1" w:rsidP="00E01D57">
      <w:pPr>
        <w:pStyle w:val="ListParagraph"/>
        <w:numPr>
          <w:ilvl w:val="0"/>
          <w:numId w:val="0"/>
        </w:numPr>
        <w:ind w:left="1080"/>
      </w:pPr>
    </w:p>
    <w:p w14:paraId="44C92594" w14:textId="77777777" w:rsidR="00115F5F" w:rsidRDefault="00115F5F" w:rsidP="00115F5F">
      <w:pPr>
        <w:pStyle w:val="Heading2"/>
      </w:pPr>
      <w:bookmarkStart w:id="227" w:name="_Toc513091291"/>
      <w:r>
        <w:t xml:space="preserve">Final SAIL and </w:t>
      </w:r>
      <w:r w:rsidR="007E7B91">
        <w:t>Operational Safety Objectives (OSO)</w:t>
      </w:r>
      <w:r>
        <w:t xml:space="preserve"> </w:t>
      </w:r>
      <w:r w:rsidR="003C0CB8">
        <w:t>Assignment</w:t>
      </w:r>
      <w:bookmarkEnd w:id="227"/>
      <w:r>
        <w:t xml:space="preserve"> </w:t>
      </w:r>
    </w:p>
    <w:p w14:paraId="73B37934" w14:textId="77777777" w:rsidR="00115F5F" w:rsidRDefault="001B2643" w:rsidP="008A3FC9">
      <w:pPr>
        <w:pStyle w:val="Heading3"/>
      </w:pPr>
      <w:bookmarkStart w:id="228" w:name="_Toc513091292"/>
      <w:r>
        <w:t>Step #</w:t>
      </w:r>
      <w:r w:rsidR="00F85306">
        <w:t xml:space="preserve">8 </w:t>
      </w:r>
      <w:r w:rsidR="00115F5F">
        <w:t xml:space="preserve">SAIL </w:t>
      </w:r>
      <w:r w:rsidR="008605FC">
        <w:t>determination</w:t>
      </w:r>
      <w:bookmarkEnd w:id="228"/>
    </w:p>
    <w:p w14:paraId="473DA2F2" w14:textId="77777777" w:rsidR="00320689" w:rsidRPr="00320689" w:rsidRDefault="003D1EE7" w:rsidP="00857D00">
      <w:pPr>
        <w:pStyle w:val="ListParagraph"/>
        <w:numPr>
          <w:ilvl w:val="0"/>
          <w:numId w:val="14"/>
        </w:numPr>
        <w:pPrChange w:id="229" w:author="Larrow, Jarrett (FAA)" w:date="2018-05-03T08:04:00Z">
          <w:pPr>
            <w:pStyle w:val="ListParagraph"/>
            <w:numPr>
              <w:numId w:val="30"/>
            </w:numPr>
          </w:pPr>
        </w:pPrChange>
      </w:pPr>
      <w:r>
        <w:t>T</w:t>
      </w:r>
      <w:r w:rsidR="00320689" w:rsidRPr="00320689">
        <w:t xml:space="preserve">he chosen parameter to consolidate the ground and air risk analysis and to drive the required activities is the </w:t>
      </w:r>
      <w:r w:rsidR="00320689" w:rsidRPr="00320689">
        <w:rPr>
          <w:b/>
        </w:rPr>
        <w:t>SAIL</w:t>
      </w:r>
      <w:r w:rsidR="00320689" w:rsidRPr="00320689">
        <w:t>. The SAIL represents the level of confidence that the UAS operation will stay under control.</w:t>
      </w:r>
    </w:p>
    <w:p w14:paraId="22A0FCDA" w14:textId="77777777" w:rsidR="00325E1C" w:rsidRPr="00320689" w:rsidRDefault="00325E1C" w:rsidP="00857D00">
      <w:pPr>
        <w:pStyle w:val="ListParagraph"/>
        <w:numPr>
          <w:ilvl w:val="0"/>
          <w:numId w:val="19"/>
        </w:numPr>
        <w:pPrChange w:id="230" w:author="Larrow, Jarrett (FAA)" w:date="2018-05-03T08:04:00Z">
          <w:pPr>
            <w:pStyle w:val="ListParagraph"/>
            <w:numPr>
              <w:numId w:val="146"/>
            </w:numPr>
            <w:tabs>
              <w:tab w:val="num" w:pos="360"/>
            </w:tabs>
          </w:pPr>
        </w:pPrChange>
      </w:pPr>
      <w:r w:rsidRPr="00320689">
        <w:t>Having established the Final GRC and ARC, it is now possible to derive the SAIL associated with the proposed ConOps.</w:t>
      </w:r>
    </w:p>
    <w:p w14:paraId="1510EFFE" w14:textId="77777777" w:rsidR="00325E1C" w:rsidRPr="00320689" w:rsidRDefault="00325E1C" w:rsidP="00325E1C">
      <w:pPr>
        <w:pStyle w:val="ListParagraph"/>
      </w:pPr>
      <w:r w:rsidRPr="00320689">
        <w:t>The level of confidence represented by the SAIL is not quantitative but instead corresponds to:</w:t>
      </w:r>
    </w:p>
    <w:p w14:paraId="45D3B0F9" w14:textId="77777777" w:rsidR="00325E1C" w:rsidRPr="00320689" w:rsidRDefault="00325E1C" w:rsidP="00857D00">
      <w:pPr>
        <w:pStyle w:val="ListParagraph"/>
        <w:numPr>
          <w:ilvl w:val="1"/>
          <w:numId w:val="6"/>
        </w:numPr>
        <w:pPrChange w:id="231" w:author="Larrow, Jarrett (FAA)" w:date="2018-05-03T08:04:00Z">
          <w:pPr>
            <w:pStyle w:val="ListParagraph"/>
            <w:numPr>
              <w:ilvl w:val="1"/>
              <w:numId w:val="7"/>
            </w:numPr>
            <w:ind w:left="1800"/>
          </w:pPr>
        </w:pPrChange>
      </w:pPr>
      <w:r w:rsidRPr="00320689">
        <w:t>Objectives to be complied with,</w:t>
      </w:r>
    </w:p>
    <w:p w14:paraId="65392828" w14:textId="77777777" w:rsidR="00325E1C" w:rsidRPr="00320689" w:rsidRDefault="00325E1C" w:rsidP="00857D00">
      <w:pPr>
        <w:pStyle w:val="ListParagraph"/>
        <w:numPr>
          <w:ilvl w:val="1"/>
          <w:numId w:val="6"/>
        </w:numPr>
        <w:pPrChange w:id="232" w:author="Larrow, Jarrett (FAA)" w:date="2018-05-03T08:04:00Z">
          <w:pPr>
            <w:pStyle w:val="ListParagraph"/>
            <w:numPr>
              <w:ilvl w:val="1"/>
              <w:numId w:val="7"/>
            </w:numPr>
            <w:ind w:left="1800"/>
          </w:pPr>
        </w:pPrChange>
      </w:pPr>
      <w:r w:rsidRPr="00320689">
        <w:t xml:space="preserve">Description of activities that might support the compliance with those objectives, </w:t>
      </w:r>
      <w:r w:rsidRPr="00320689">
        <w:lastRenderedPageBreak/>
        <w:t>and</w:t>
      </w:r>
    </w:p>
    <w:p w14:paraId="5CC66F5B" w14:textId="77777777" w:rsidR="00325E1C" w:rsidRPr="00320689" w:rsidRDefault="00325E1C" w:rsidP="00857D00">
      <w:pPr>
        <w:pStyle w:val="ListParagraph"/>
        <w:numPr>
          <w:ilvl w:val="1"/>
          <w:numId w:val="13"/>
        </w:numPr>
        <w:pPrChange w:id="233" w:author="Larrow, Jarrett (FAA)" w:date="2018-05-03T08:04:00Z">
          <w:pPr>
            <w:pStyle w:val="ListParagraph"/>
            <w:numPr>
              <w:ilvl w:val="1"/>
              <w:numId w:val="28"/>
            </w:numPr>
            <w:ind w:left="1800"/>
          </w:pPr>
        </w:pPrChange>
      </w:pPr>
      <w:r w:rsidRPr="00320689">
        <w:t>Evidence to indicate the objectives have been satisfied.</w:t>
      </w:r>
    </w:p>
    <w:p w14:paraId="43AAD452" w14:textId="3C8CE9CF" w:rsidR="00325E1C" w:rsidRPr="00320689" w:rsidRDefault="00325E1C" w:rsidP="00325E1C">
      <w:pPr>
        <w:pStyle w:val="ListParagraph"/>
      </w:pPr>
      <w:r w:rsidRPr="00320689">
        <w:t xml:space="preserve">A SAIL is assigned to the </w:t>
      </w:r>
      <w:r w:rsidR="00320689" w:rsidRPr="00320689">
        <w:t>Con</w:t>
      </w:r>
      <w:r w:rsidR="00E436C5">
        <w:t>O</w:t>
      </w:r>
      <w:r w:rsidR="00320689" w:rsidRPr="00320689">
        <w:t xml:space="preserve">ps </w:t>
      </w:r>
      <w:r w:rsidR="00E436C5" w:rsidRPr="00320689">
        <w:t xml:space="preserve">using </w:t>
      </w:r>
      <w:r w:rsidR="00812B15">
        <w:fldChar w:fldCharType="begin"/>
      </w:r>
      <w:r w:rsidR="00812B15">
        <w:instrText xml:space="preserve"> REF _Ref513020585 \h </w:instrText>
      </w:r>
      <w:r w:rsidR="00812B15">
        <w:fldChar w:fldCharType="separate"/>
      </w:r>
      <w:ins w:id="234" w:author="Author">
        <w:r w:rsidR="001A244A" w:rsidRPr="003C0CB8">
          <w:t xml:space="preserve">Table </w:t>
        </w:r>
        <w:r w:rsidR="001A244A">
          <w:rPr>
            <w:noProof/>
          </w:rPr>
          <w:t>7</w:t>
        </w:r>
      </w:ins>
      <w:del w:id="235" w:author="Author">
        <w:r w:rsidR="003A114D" w:rsidRPr="003C0CB8" w:rsidDel="001A244A">
          <w:delText xml:space="preserve">Table </w:delText>
        </w:r>
        <w:r w:rsidR="003A114D" w:rsidDel="001A244A">
          <w:rPr>
            <w:noProof/>
          </w:rPr>
          <w:delText>7</w:delText>
        </w:r>
      </w:del>
      <w:r w:rsidR="00812B15">
        <w:fldChar w:fldCharType="end"/>
      </w:r>
    </w:p>
    <w:p w14:paraId="0BA0149A" w14:textId="77777777" w:rsidR="00325E1C" w:rsidRPr="00320689" w:rsidRDefault="00325E1C" w:rsidP="00325E1C">
      <w:pPr>
        <w:pStyle w:val="ListParagraph"/>
        <w:numPr>
          <w:ilvl w:val="0"/>
          <w:numId w:val="0"/>
        </w:numPr>
        <w:ind w:left="1440"/>
      </w:pPr>
    </w:p>
    <w:tbl>
      <w:tblPr>
        <w:tblStyle w:val="TableGrid"/>
        <w:tblW w:w="0" w:type="auto"/>
        <w:jc w:val="center"/>
        <w:tblLook w:val="04A0" w:firstRow="1" w:lastRow="0" w:firstColumn="1" w:lastColumn="0" w:noHBand="0" w:noVBand="1"/>
      </w:tblPr>
      <w:tblGrid>
        <w:gridCol w:w="962"/>
        <w:gridCol w:w="528"/>
        <w:gridCol w:w="528"/>
        <w:gridCol w:w="528"/>
        <w:gridCol w:w="517"/>
      </w:tblGrid>
      <w:tr w:rsidR="00320689" w:rsidRPr="00320689" w14:paraId="0017770F" w14:textId="77777777" w:rsidTr="00D7322F">
        <w:trPr>
          <w:jc w:val="center"/>
        </w:trPr>
        <w:tc>
          <w:tcPr>
            <w:tcW w:w="3063" w:type="dxa"/>
            <w:gridSpan w:val="5"/>
            <w:shd w:val="clear" w:color="auto" w:fill="BFBFBF" w:themeFill="background1" w:themeFillShade="BF"/>
          </w:tcPr>
          <w:p w14:paraId="1742FE03" w14:textId="77777777" w:rsidR="00320689" w:rsidRPr="00320689" w:rsidRDefault="00320689" w:rsidP="00320689">
            <w:pPr>
              <w:jc w:val="center"/>
            </w:pPr>
            <w:r w:rsidRPr="00320689">
              <w:t>SAIL</w:t>
            </w:r>
            <w:r>
              <w:t xml:space="preserve"> Determination</w:t>
            </w:r>
          </w:p>
        </w:tc>
      </w:tr>
      <w:tr w:rsidR="00320689" w:rsidRPr="00320689" w14:paraId="38B28C75" w14:textId="77777777" w:rsidTr="00D7322F">
        <w:trPr>
          <w:jc w:val="center"/>
        </w:trPr>
        <w:tc>
          <w:tcPr>
            <w:tcW w:w="962" w:type="dxa"/>
          </w:tcPr>
          <w:p w14:paraId="1F3F363F" w14:textId="77777777" w:rsidR="00320689" w:rsidRPr="00320689" w:rsidRDefault="00320689" w:rsidP="00320689"/>
        </w:tc>
        <w:tc>
          <w:tcPr>
            <w:tcW w:w="2101" w:type="dxa"/>
            <w:gridSpan w:val="4"/>
            <w:shd w:val="clear" w:color="auto" w:fill="D9D9D9" w:themeFill="background1" w:themeFillShade="D9"/>
          </w:tcPr>
          <w:p w14:paraId="5710C06A" w14:textId="77777777" w:rsidR="00320689" w:rsidRPr="00320689" w:rsidRDefault="00320689" w:rsidP="00320689">
            <w:pPr>
              <w:jc w:val="center"/>
            </w:pPr>
            <w:r w:rsidRPr="00320689">
              <w:t>F</w:t>
            </w:r>
            <w:r>
              <w:t xml:space="preserve">inal </w:t>
            </w:r>
            <w:r w:rsidRPr="00320689">
              <w:t>ARC</w:t>
            </w:r>
          </w:p>
        </w:tc>
      </w:tr>
      <w:tr w:rsidR="00320689" w:rsidRPr="00320689" w14:paraId="1EF3DE26" w14:textId="77777777" w:rsidTr="00D7322F">
        <w:trPr>
          <w:jc w:val="center"/>
        </w:trPr>
        <w:tc>
          <w:tcPr>
            <w:tcW w:w="962" w:type="dxa"/>
            <w:shd w:val="clear" w:color="auto" w:fill="D9D9D9" w:themeFill="background1" w:themeFillShade="D9"/>
          </w:tcPr>
          <w:p w14:paraId="34C33833" w14:textId="77777777" w:rsidR="00320689" w:rsidRPr="00320689" w:rsidRDefault="00320689" w:rsidP="00320689">
            <w:r w:rsidRPr="00320689">
              <w:t>F</w:t>
            </w:r>
            <w:r w:rsidR="0029632C">
              <w:t xml:space="preserve">inal </w:t>
            </w:r>
            <w:r w:rsidRPr="00320689">
              <w:t>GRC</w:t>
            </w:r>
          </w:p>
        </w:tc>
        <w:tc>
          <w:tcPr>
            <w:tcW w:w="528" w:type="dxa"/>
            <w:shd w:val="clear" w:color="auto" w:fill="F2F2F2" w:themeFill="background1" w:themeFillShade="F2"/>
          </w:tcPr>
          <w:p w14:paraId="404FD23F" w14:textId="77777777" w:rsidR="00320689" w:rsidRPr="00320689" w:rsidRDefault="00320689" w:rsidP="00D7322F">
            <w:pPr>
              <w:jc w:val="center"/>
            </w:pPr>
            <w:r w:rsidRPr="00320689">
              <w:t>a</w:t>
            </w:r>
          </w:p>
        </w:tc>
        <w:tc>
          <w:tcPr>
            <w:tcW w:w="528" w:type="dxa"/>
            <w:shd w:val="clear" w:color="auto" w:fill="F2F2F2" w:themeFill="background1" w:themeFillShade="F2"/>
          </w:tcPr>
          <w:p w14:paraId="51418CEF" w14:textId="77777777" w:rsidR="00320689" w:rsidRPr="00320689" w:rsidRDefault="00320689" w:rsidP="00D7322F">
            <w:pPr>
              <w:jc w:val="center"/>
            </w:pPr>
            <w:r w:rsidRPr="00320689">
              <w:t>b</w:t>
            </w:r>
          </w:p>
        </w:tc>
        <w:tc>
          <w:tcPr>
            <w:tcW w:w="528" w:type="dxa"/>
            <w:shd w:val="clear" w:color="auto" w:fill="F2F2F2" w:themeFill="background1" w:themeFillShade="F2"/>
          </w:tcPr>
          <w:p w14:paraId="5AC882B1" w14:textId="77777777" w:rsidR="00320689" w:rsidRPr="00320689" w:rsidRDefault="00320689" w:rsidP="00D7322F">
            <w:pPr>
              <w:jc w:val="center"/>
            </w:pPr>
            <w:r w:rsidRPr="00320689">
              <w:t>c</w:t>
            </w:r>
          </w:p>
        </w:tc>
        <w:tc>
          <w:tcPr>
            <w:tcW w:w="517" w:type="dxa"/>
            <w:shd w:val="clear" w:color="auto" w:fill="F2F2F2" w:themeFill="background1" w:themeFillShade="F2"/>
          </w:tcPr>
          <w:p w14:paraId="594AA048" w14:textId="77777777" w:rsidR="00320689" w:rsidRPr="00320689" w:rsidRDefault="00320689" w:rsidP="00D7322F">
            <w:pPr>
              <w:jc w:val="center"/>
            </w:pPr>
            <w:r>
              <w:t>d</w:t>
            </w:r>
          </w:p>
        </w:tc>
      </w:tr>
      <w:tr w:rsidR="00320689" w:rsidRPr="00320689" w14:paraId="13A5520E" w14:textId="77777777" w:rsidTr="00D7322F">
        <w:trPr>
          <w:jc w:val="center"/>
        </w:trPr>
        <w:tc>
          <w:tcPr>
            <w:tcW w:w="962" w:type="dxa"/>
            <w:shd w:val="clear" w:color="auto" w:fill="F2F2F2" w:themeFill="background1" w:themeFillShade="F2"/>
          </w:tcPr>
          <w:p w14:paraId="0C9E122D" w14:textId="77777777" w:rsidR="00320689" w:rsidRPr="00320689" w:rsidRDefault="00320689" w:rsidP="00320689">
            <w:r w:rsidRPr="00320689">
              <w:t>1</w:t>
            </w:r>
          </w:p>
        </w:tc>
        <w:tc>
          <w:tcPr>
            <w:tcW w:w="528" w:type="dxa"/>
            <w:vAlign w:val="bottom"/>
          </w:tcPr>
          <w:p w14:paraId="272C0EEF" w14:textId="77777777" w:rsidR="00320689" w:rsidRPr="00D7322F" w:rsidRDefault="00320689" w:rsidP="00D7322F">
            <w:pPr>
              <w:jc w:val="center"/>
              <w:rPr>
                <w:b/>
              </w:rPr>
            </w:pPr>
            <w:r w:rsidRPr="00D7322F">
              <w:rPr>
                <w:b/>
                <w:color w:val="000000"/>
                <w:sz w:val="20"/>
                <w:szCs w:val="20"/>
              </w:rPr>
              <w:t>I</w:t>
            </w:r>
          </w:p>
        </w:tc>
        <w:tc>
          <w:tcPr>
            <w:tcW w:w="528" w:type="dxa"/>
            <w:vAlign w:val="bottom"/>
          </w:tcPr>
          <w:p w14:paraId="60459E58" w14:textId="77777777" w:rsidR="00320689" w:rsidRPr="00D7322F" w:rsidRDefault="00320689" w:rsidP="00D7322F">
            <w:pPr>
              <w:jc w:val="center"/>
              <w:rPr>
                <w:b/>
              </w:rPr>
            </w:pPr>
            <w:r w:rsidRPr="00D7322F">
              <w:rPr>
                <w:b/>
                <w:color w:val="000000"/>
                <w:sz w:val="20"/>
                <w:szCs w:val="20"/>
              </w:rPr>
              <w:t>II</w:t>
            </w:r>
          </w:p>
        </w:tc>
        <w:tc>
          <w:tcPr>
            <w:tcW w:w="528" w:type="dxa"/>
            <w:vAlign w:val="bottom"/>
          </w:tcPr>
          <w:p w14:paraId="69D886A9" w14:textId="77777777" w:rsidR="00320689" w:rsidRPr="00D7322F" w:rsidRDefault="00320689" w:rsidP="00D7322F">
            <w:pPr>
              <w:jc w:val="center"/>
              <w:rPr>
                <w:b/>
              </w:rPr>
            </w:pPr>
            <w:r w:rsidRPr="00D7322F">
              <w:rPr>
                <w:b/>
                <w:color w:val="000000"/>
                <w:sz w:val="20"/>
                <w:szCs w:val="20"/>
              </w:rPr>
              <w:t>IV</w:t>
            </w:r>
          </w:p>
        </w:tc>
        <w:tc>
          <w:tcPr>
            <w:tcW w:w="517" w:type="dxa"/>
          </w:tcPr>
          <w:p w14:paraId="32B2E26E" w14:textId="77777777" w:rsidR="00320689" w:rsidRPr="00D7322F" w:rsidRDefault="00320689" w:rsidP="00D7322F">
            <w:pPr>
              <w:jc w:val="center"/>
              <w:rPr>
                <w:b/>
                <w:color w:val="000000"/>
                <w:sz w:val="20"/>
                <w:szCs w:val="20"/>
              </w:rPr>
            </w:pPr>
            <w:r w:rsidRPr="00D7322F">
              <w:rPr>
                <w:b/>
                <w:color w:val="000000"/>
                <w:sz w:val="20"/>
                <w:szCs w:val="20"/>
              </w:rPr>
              <w:t>VI</w:t>
            </w:r>
          </w:p>
        </w:tc>
      </w:tr>
      <w:tr w:rsidR="00320689" w:rsidRPr="00320689" w14:paraId="142485F3" w14:textId="77777777" w:rsidTr="00D7322F">
        <w:trPr>
          <w:jc w:val="center"/>
        </w:trPr>
        <w:tc>
          <w:tcPr>
            <w:tcW w:w="962" w:type="dxa"/>
            <w:shd w:val="clear" w:color="auto" w:fill="F2F2F2" w:themeFill="background1" w:themeFillShade="F2"/>
          </w:tcPr>
          <w:p w14:paraId="4849B07D" w14:textId="77777777" w:rsidR="00320689" w:rsidRPr="00320689" w:rsidRDefault="00320689" w:rsidP="00320689">
            <w:r w:rsidRPr="00320689">
              <w:t>2</w:t>
            </w:r>
          </w:p>
        </w:tc>
        <w:tc>
          <w:tcPr>
            <w:tcW w:w="528" w:type="dxa"/>
            <w:vAlign w:val="bottom"/>
          </w:tcPr>
          <w:p w14:paraId="4E04773D" w14:textId="77777777" w:rsidR="00320689" w:rsidRPr="00D7322F" w:rsidRDefault="00320689" w:rsidP="00D7322F">
            <w:pPr>
              <w:jc w:val="center"/>
              <w:rPr>
                <w:b/>
              </w:rPr>
            </w:pPr>
            <w:r w:rsidRPr="00D7322F">
              <w:rPr>
                <w:b/>
                <w:color w:val="000000"/>
                <w:sz w:val="20"/>
                <w:szCs w:val="20"/>
              </w:rPr>
              <w:t>I</w:t>
            </w:r>
          </w:p>
        </w:tc>
        <w:tc>
          <w:tcPr>
            <w:tcW w:w="528" w:type="dxa"/>
            <w:vAlign w:val="bottom"/>
          </w:tcPr>
          <w:p w14:paraId="1C5F321C" w14:textId="77777777" w:rsidR="00320689" w:rsidRPr="00D7322F" w:rsidRDefault="00320689" w:rsidP="00D7322F">
            <w:pPr>
              <w:jc w:val="center"/>
              <w:rPr>
                <w:b/>
              </w:rPr>
            </w:pPr>
            <w:r w:rsidRPr="00D7322F">
              <w:rPr>
                <w:b/>
                <w:color w:val="000000"/>
                <w:sz w:val="20"/>
                <w:szCs w:val="20"/>
              </w:rPr>
              <w:t>II</w:t>
            </w:r>
          </w:p>
        </w:tc>
        <w:tc>
          <w:tcPr>
            <w:tcW w:w="528" w:type="dxa"/>
            <w:vAlign w:val="bottom"/>
          </w:tcPr>
          <w:p w14:paraId="0B121293" w14:textId="77777777" w:rsidR="00320689" w:rsidRPr="00D7322F" w:rsidRDefault="00320689" w:rsidP="00D7322F">
            <w:pPr>
              <w:jc w:val="center"/>
              <w:rPr>
                <w:b/>
              </w:rPr>
            </w:pPr>
            <w:r w:rsidRPr="00D7322F">
              <w:rPr>
                <w:b/>
                <w:color w:val="000000"/>
                <w:sz w:val="20"/>
                <w:szCs w:val="20"/>
              </w:rPr>
              <w:t>IV</w:t>
            </w:r>
          </w:p>
        </w:tc>
        <w:tc>
          <w:tcPr>
            <w:tcW w:w="517" w:type="dxa"/>
          </w:tcPr>
          <w:p w14:paraId="4F5F3FEF" w14:textId="77777777" w:rsidR="00320689" w:rsidRPr="00D7322F" w:rsidRDefault="00320689" w:rsidP="00D7322F">
            <w:pPr>
              <w:jc w:val="center"/>
              <w:rPr>
                <w:b/>
                <w:color w:val="000000"/>
                <w:sz w:val="20"/>
                <w:szCs w:val="20"/>
              </w:rPr>
            </w:pPr>
            <w:r w:rsidRPr="00D7322F">
              <w:rPr>
                <w:b/>
                <w:color w:val="000000"/>
                <w:sz w:val="20"/>
                <w:szCs w:val="20"/>
              </w:rPr>
              <w:t>VI</w:t>
            </w:r>
          </w:p>
        </w:tc>
      </w:tr>
      <w:tr w:rsidR="00320689" w:rsidRPr="00320689" w14:paraId="6277ADF0" w14:textId="77777777" w:rsidTr="00D7322F">
        <w:trPr>
          <w:jc w:val="center"/>
        </w:trPr>
        <w:tc>
          <w:tcPr>
            <w:tcW w:w="962" w:type="dxa"/>
            <w:shd w:val="clear" w:color="auto" w:fill="F2F2F2" w:themeFill="background1" w:themeFillShade="F2"/>
          </w:tcPr>
          <w:p w14:paraId="583371C0" w14:textId="77777777" w:rsidR="00320689" w:rsidRPr="00320689" w:rsidRDefault="00320689" w:rsidP="00320689">
            <w:r w:rsidRPr="00320689">
              <w:t>3</w:t>
            </w:r>
          </w:p>
        </w:tc>
        <w:tc>
          <w:tcPr>
            <w:tcW w:w="528" w:type="dxa"/>
            <w:vAlign w:val="bottom"/>
          </w:tcPr>
          <w:p w14:paraId="489FAE9D" w14:textId="77777777" w:rsidR="00320689" w:rsidRPr="00D7322F" w:rsidRDefault="00320689" w:rsidP="00D7322F">
            <w:pPr>
              <w:jc w:val="center"/>
              <w:rPr>
                <w:b/>
              </w:rPr>
            </w:pPr>
            <w:r w:rsidRPr="00D7322F">
              <w:rPr>
                <w:b/>
                <w:color w:val="000000"/>
                <w:sz w:val="20"/>
                <w:szCs w:val="20"/>
              </w:rPr>
              <w:t>II</w:t>
            </w:r>
          </w:p>
        </w:tc>
        <w:tc>
          <w:tcPr>
            <w:tcW w:w="528" w:type="dxa"/>
            <w:vAlign w:val="bottom"/>
          </w:tcPr>
          <w:p w14:paraId="30FA8B09" w14:textId="77777777" w:rsidR="00320689" w:rsidRPr="00D7322F" w:rsidRDefault="00320689" w:rsidP="00D7322F">
            <w:pPr>
              <w:jc w:val="center"/>
              <w:rPr>
                <w:b/>
              </w:rPr>
            </w:pPr>
            <w:r w:rsidRPr="00D7322F">
              <w:rPr>
                <w:b/>
                <w:color w:val="000000"/>
                <w:sz w:val="20"/>
                <w:szCs w:val="20"/>
              </w:rPr>
              <w:t>II</w:t>
            </w:r>
          </w:p>
        </w:tc>
        <w:tc>
          <w:tcPr>
            <w:tcW w:w="528" w:type="dxa"/>
            <w:vAlign w:val="bottom"/>
          </w:tcPr>
          <w:p w14:paraId="16B4B57C" w14:textId="77777777" w:rsidR="00320689" w:rsidRPr="00D7322F" w:rsidRDefault="00320689" w:rsidP="00D7322F">
            <w:pPr>
              <w:jc w:val="center"/>
              <w:rPr>
                <w:b/>
              </w:rPr>
            </w:pPr>
            <w:r w:rsidRPr="00D7322F">
              <w:rPr>
                <w:b/>
                <w:color w:val="000000"/>
                <w:sz w:val="20"/>
                <w:szCs w:val="20"/>
              </w:rPr>
              <w:t>IV</w:t>
            </w:r>
          </w:p>
        </w:tc>
        <w:tc>
          <w:tcPr>
            <w:tcW w:w="517" w:type="dxa"/>
          </w:tcPr>
          <w:p w14:paraId="2DA30807" w14:textId="77777777" w:rsidR="00320689" w:rsidRPr="00D7322F" w:rsidRDefault="00320689" w:rsidP="00D7322F">
            <w:pPr>
              <w:jc w:val="center"/>
              <w:rPr>
                <w:b/>
                <w:color w:val="000000"/>
                <w:sz w:val="20"/>
                <w:szCs w:val="20"/>
              </w:rPr>
            </w:pPr>
            <w:r w:rsidRPr="00D7322F">
              <w:rPr>
                <w:b/>
                <w:color w:val="000000"/>
                <w:sz w:val="20"/>
                <w:szCs w:val="20"/>
              </w:rPr>
              <w:t>VI</w:t>
            </w:r>
          </w:p>
        </w:tc>
      </w:tr>
      <w:tr w:rsidR="00320689" w:rsidRPr="00320689" w14:paraId="325016B3" w14:textId="77777777" w:rsidTr="00D7322F">
        <w:trPr>
          <w:jc w:val="center"/>
        </w:trPr>
        <w:tc>
          <w:tcPr>
            <w:tcW w:w="962" w:type="dxa"/>
            <w:shd w:val="clear" w:color="auto" w:fill="F2F2F2" w:themeFill="background1" w:themeFillShade="F2"/>
          </w:tcPr>
          <w:p w14:paraId="2458AF46" w14:textId="77777777" w:rsidR="00320689" w:rsidRPr="00320689" w:rsidRDefault="00320689" w:rsidP="00320689">
            <w:r w:rsidRPr="00320689">
              <w:t>4</w:t>
            </w:r>
          </w:p>
        </w:tc>
        <w:tc>
          <w:tcPr>
            <w:tcW w:w="528" w:type="dxa"/>
            <w:vAlign w:val="bottom"/>
          </w:tcPr>
          <w:p w14:paraId="7948D729" w14:textId="77777777" w:rsidR="00320689" w:rsidRPr="00D7322F" w:rsidRDefault="00320689" w:rsidP="00D7322F">
            <w:pPr>
              <w:jc w:val="center"/>
              <w:rPr>
                <w:b/>
              </w:rPr>
            </w:pPr>
            <w:r w:rsidRPr="00D7322F">
              <w:rPr>
                <w:b/>
                <w:color w:val="000000"/>
                <w:sz w:val="20"/>
                <w:szCs w:val="20"/>
              </w:rPr>
              <w:t>III</w:t>
            </w:r>
          </w:p>
        </w:tc>
        <w:tc>
          <w:tcPr>
            <w:tcW w:w="528" w:type="dxa"/>
            <w:vAlign w:val="bottom"/>
          </w:tcPr>
          <w:p w14:paraId="7A732BB7" w14:textId="77777777" w:rsidR="00320689" w:rsidRPr="00D7322F" w:rsidRDefault="00320689" w:rsidP="00D7322F">
            <w:pPr>
              <w:jc w:val="center"/>
              <w:rPr>
                <w:b/>
              </w:rPr>
            </w:pPr>
            <w:r w:rsidRPr="00D7322F">
              <w:rPr>
                <w:b/>
                <w:color w:val="000000"/>
                <w:sz w:val="20"/>
                <w:szCs w:val="20"/>
              </w:rPr>
              <w:t>III</w:t>
            </w:r>
          </w:p>
        </w:tc>
        <w:tc>
          <w:tcPr>
            <w:tcW w:w="528" w:type="dxa"/>
            <w:vAlign w:val="bottom"/>
          </w:tcPr>
          <w:p w14:paraId="2F60F402" w14:textId="77777777" w:rsidR="00320689" w:rsidRPr="00D7322F" w:rsidRDefault="00320689" w:rsidP="00D7322F">
            <w:pPr>
              <w:jc w:val="center"/>
              <w:rPr>
                <w:b/>
              </w:rPr>
            </w:pPr>
            <w:r w:rsidRPr="00D7322F">
              <w:rPr>
                <w:b/>
                <w:color w:val="000000"/>
                <w:sz w:val="20"/>
                <w:szCs w:val="20"/>
              </w:rPr>
              <w:t>IV</w:t>
            </w:r>
          </w:p>
        </w:tc>
        <w:tc>
          <w:tcPr>
            <w:tcW w:w="517" w:type="dxa"/>
          </w:tcPr>
          <w:p w14:paraId="357DB330" w14:textId="77777777" w:rsidR="00320689" w:rsidRPr="00D7322F" w:rsidRDefault="00320689" w:rsidP="00D7322F">
            <w:pPr>
              <w:jc w:val="center"/>
              <w:rPr>
                <w:b/>
                <w:color w:val="000000"/>
                <w:sz w:val="20"/>
                <w:szCs w:val="20"/>
              </w:rPr>
            </w:pPr>
            <w:r w:rsidRPr="00D7322F">
              <w:rPr>
                <w:b/>
                <w:color w:val="000000"/>
                <w:sz w:val="20"/>
                <w:szCs w:val="20"/>
              </w:rPr>
              <w:t>VI</w:t>
            </w:r>
          </w:p>
        </w:tc>
      </w:tr>
      <w:tr w:rsidR="00320689" w:rsidRPr="00320689" w14:paraId="1529CA4C" w14:textId="77777777" w:rsidTr="00D7322F">
        <w:trPr>
          <w:jc w:val="center"/>
        </w:trPr>
        <w:tc>
          <w:tcPr>
            <w:tcW w:w="962" w:type="dxa"/>
            <w:shd w:val="clear" w:color="auto" w:fill="F2F2F2" w:themeFill="background1" w:themeFillShade="F2"/>
          </w:tcPr>
          <w:p w14:paraId="458397D6" w14:textId="77777777" w:rsidR="00320689" w:rsidRPr="00320689" w:rsidRDefault="00320689" w:rsidP="00320689">
            <w:r w:rsidRPr="00320689">
              <w:t>5</w:t>
            </w:r>
          </w:p>
        </w:tc>
        <w:tc>
          <w:tcPr>
            <w:tcW w:w="528" w:type="dxa"/>
            <w:vAlign w:val="bottom"/>
          </w:tcPr>
          <w:p w14:paraId="6464B92B" w14:textId="77777777" w:rsidR="00320689" w:rsidRPr="00D7322F" w:rsidRDefault="00320689" w:rsidP="00D7322F">
            <w:pPr>
              <w:jc w:val="center"/>
              <w:rPr>
                <w:b/>
              </w:rPr>
            </w:pPr>
            <w:r w:rsidRPr="00D7322F">
              <w:rPr>
                <w:b/>
                <w:color w:val="000000"/>
                <w:sz w:val="20"/>
                <w:szCs w:val="20"/>
              </w:rPr>
              <w:t>IV</w:t>
            </w:r>
          </w:p>
        </w:tc>
        <w:tc>
          <w:tcPr>
            <w:tcW w:w="528" w:type="dxa"/>
            <w:vAlign w:val="bottom"/>
          </w:tcPr>
          <w:p w14:paraId="07208AF4" w14:textId="77777777" w:rsidR="00320689" w:rsidRPr="00D7322F" w:rsidRDefault="00320689" w:rsidP="00D7322F">
            <w:pPr>
              <w:jc w:val="center"/>
              <w:rPr>
                <w:b/>
              </w:rPr>
            </w:pPr>
            <w:r w:rsidRPr="00D7322F">
              <w:rPr>
                <w:b/>
                <w:color w:val="000000"/>
                <w:sz w:val="20"/>
                <w:szCs w:val="20"/>
              </w:rPr>
              <w:t>IV</w:t>
            </w:r>
          </w:p>
        </w:tc>
        <w:tc>
          <w:tcPr>
            <w:tcW w:w="528" w:type="dxa"/>
            <w:vAlign w:val="bottom"/>
          </w:tcPr>
          <w:p w14:paraId="067F6E70" w14:textId="77777777" w:rsidR="00320689" w:rsidRPr="00D7322F" w:rsidRDefault="00320689" w:rsidP="00D7322F">
            <w:pPr>
              <w:jc w:val="center"/>
              <w:rPr>
                <w:b/>
              </w:rPr>
            </w:pPr>
            <w:r w:rsidRPr="00D7322F">
              <w:rPr>
                <w:b/>
                <w:color w:val="000000"/>
                <w:sz w:val="20"/>
                <w:szCs w:val="20"/>
              </w:rPr>
              <w:t>IV</w:t>
            </w:r>
          </w:p>
        </w:tc>
        <w:tc>
          <w:tcPr>
            <w:tcW w:w="517" w:type="dxa"/>
          </w:tcPr>
          <w:p w14:paraId="61BC7037" w14:textId="77777777" w:rsidR="00320689" w:rsidRPr="00D7322F" w:rsidRDefault="00320689" w:rsidP="00D7322F">
            <w:pPr>
              <w:jc w:val="center"/>
              <w:rPr>
                <w:b/>
                <w:color w:val="000000"/>
                <w:sz w:val="20"/>
                <w:szCs w:val="20"/>
              </w:rPr>
            </w:pPr>
            <w:r w:rsidRPr="00D7322F">
              <w:rPr>
                <w:b/>
                <w:color w:val="000000"/>
                <w:sz w:val="20"/>
                <w:szCs w:val="20"/>
              </w:rPr>
              <w:t>VI</w:t>
            </w:r>
          </w:p>
        </w:tc>
      </w:tr>
      <w:tr w:rsidR="00320689" w:rsidRPr="00320689" w14:paraId="3BA19142" w14:textId="77777777" w:rsidTr="00D7322F">
        <w:trPr>
          <w:jc w:val="center"/>
        </w:trPr>
        <w:tc>
          <w:tcPr>
            <w:tcW w:w="962" w:type="dxa"/>
            <w:shd w:val="clear" w:color="auto" w:fill="F2F2F2" w:themeFill="background1" w:themeFillShade="F2"/>
          </w:tcPr>
          <w:p w14:paraId="7F4270B1" w14:textId="77777777" w:rsidR="00320689" w:rsidRPr="00320689" w:rsidRDefault="00320689" w:rsidP="00320689">
            <w:r w:rsidRPr="00320689">
              <w:t>6</w:t>
            </w:r>
          </w:p>
        </w:tc>
        <w:tc>
          <w:tcPr>
            <w:tcW w:w="528" w:type="dxa"/>
            <w:vAlign w:val="bottom"/>
          </w:tcPr>
          <w:p w14:paraId="32EA2126" w14:textId="77777777" w:rsidR="00320689" w:rsidRPr="00D7322F" w:rsidRDefault="00320689" w:rsidP="00D7322F">
            <w:pPr>
              <w:jc w:val="center"/>
              <w:rPr>
                <w:b/>
              </w:rPr>
            </w:pPr>
            <w:r w:rsidRPr="00D7322F">
              <w:rPr>
                <w:b/>
                <w:color w:val="000000"/>
                <w:sz w:val="20"/>
                <w:szCs w:val="20"/>
              </w:rPr>
              <w:t>V</w:t>
            </w:r>
          </w:p>
        </w:tc>
        <w:tc>
          <w:tcPr>
            <w:tcW w:w="528" w:type="dxa"/>
            <w:vAlign w:val="bottom"/>
          </w:tcPr>
          <w:p w14:paraId="5B06898B" w14:textId="77777777" w:rsidR="00320689" w:rsidRPr="00D7322F" w:rsidRDefault="00320689" w:rsidP="00D7322F">
            <w:pPr>
              <w:jc w:val="center"/>
              <w:rPr>
                <w:b/>
              </w:rPr>
            </w:pPr>
            <w:r w:rsidRPr="00D7322F">
              <w:rPr>
                <w:b/>
                <w:color w:val="000000"/>
                <w:sz w:val="20"/>
                <w:szCs w:val="20"/>
              </w:rPr>
              <w:t>V</w:t>
            </w:r>
          </w:p>
        </w:tc>
        <w:tc>
          <w:tcPr>
            <w:tcW w:w="528" w:type="dxa"/>
            <w:vAlign w:val="bottom"/>
          </w:tcPr>
          <w:p w14:paraId="24D77210" w14:textId="77777777" w:rsidR="00320689" w:rsidRPr="00D7322F" w:rsidRDefault="00320689" w:rsidP="00D7322F">
            <w:pPr>
              <w:jc w:val="center"/>
              <w:rPr>
                <w:b/>
              </w:rPr>
            </w:pPr>
            <w:r w:rsidRPr="00D7322F">
              <w:rPr>
                <w:b/>
              </w:rPr>
              <w:t>V</w:t>
            </w:r>
          </w:p>
        </w:tc>
        <w:tc>
          <w:tcPr>
            <w:tcW w:w="517" w:type="dxa"/>
          </w:tcPr>
          <w:p w14:paraId="783F9E1C" w14:textId="77777777" w:rsidR="00320689" w:rsidRPr="00D7322F" w:rsidRDefault="00320689" w:rsidP="00D7322F">
            <w:pPr>
              <w:jc w:val="center"/>
              <w:rPr>
                <w:b/>
                <w:color w:val="000000"/>
                <w:sz w:val="20"/>
                <w:szCs w:val="20"/>
              </w:rPr>
            </w:pPr>
            <w:r w:rsidRPr="00D7322F">
              <w:rPr>
                <w:b/>
                <w:color w:val="000000"/>
                <w:sz w:val="20"/>
                <w:szCs w:val="20"/>
              </w:rPr>
              <w:t>VI</w:t>
            </w:r>
          </w:p>
        </w:tc>
      </w:tr>
      <w:tr w:rsidR="00320689" w:rsidRPr="00320689" w14:paraId="47959AF2" w14:textId="77777777" w:rsidTr="00D7322F">
        <w:trPr>
          <w:jc w:val="center"/>
        </w:trPr>
        <w:tc>
          <w:tcPr>
            <w:tcW w:w="962" w:type="dxa"/>
            <w:shd w:val="clear" w:color="auto" w:fill="F2F2F2" w:themeFill="background1" w:themeFillShade="F2"/>
          </w:tcPr>
          <w:p w14:paraId="404E58D5" w14:textId="77777777" w:rsidR="00320689" w:rsidRPr="00320689" w:rsidRDefault="00320689" w:rsidP="00320689">
            <w:r w:rsidRPr="00320689">
              <w:t>7</w:t>
            </w:r>
          </w:p>
        </w:tc>
        <w:tc>
          <w:tcPr>
            <w:tcW w:w="528" w:type="dxa"/>
            <w:vAlign w:val="bottom"/>
          </w:tcPr>
          <w:p w14:paraId="18B2C4A3" w14:textId="77777777" w:rsidR="00320689" w:rsidRPr="00D7322F" w:rsidRDefault="00320689" w:rsidP="00D7322F">
            <w:pPr>
              <w:jc w:val="center"/>
              <w:rPr>
                <w:b/>
              </w:rPr>
            </w:pPr>
            <w:r w:rsidRPr="00D7322F">
              <w:rPr>
                <w:b/>
                <w:color w:val="000000"/>
                <w:sz w:val="20"/>
                <w:szCs w:val="20"/>
              </w:rPr>
              <w:t>VI</w:t>
            </w:r>
          </w:p>
        </w:tc>
        <w:tc>
          <w:tcPr>
            <w:tcW w:w="528" w:type="dxa"/>
            <w:vAlign w:val="bottom"/>
          </w:tcPr>
          <w:p w14:paraId="1D2E7237" w14:textId="77777777" w:rsidR="00320689" w:rsidRPr="00D7322F" w:rsidRDefault="00320689" w:rsidP="00D7322F">
            <w:pPr>
              <w:jc w:val="center"/>
              <w:rPr>
                <w:b/>
              </w:rPr>
            </w:pPr>
            <w:r w:rsidRPr="00D7322F">
              <w:rPr>
                <w:b/>
                <w:color w:val="000000"/>
                <w:sz w:val="20"/>
                <w:szCs w:val="20"/>
              </w:rPr>
              <w:t>VI</w:t>
            </w:r>
          </w:p>
        </w:tc>
        <w:tc>
          <w:tcPr>
            <w:tcW w:w="528" w:type="dxa"/>
            <w:vAlign w:val="bottom"/>
          </w:tcPr>
          <w:p w14:paraId="19E06905" w14:textId="77777777" w:rsidR="00320689" w:rsidRPr="00D7322F" w:rsidRDefault="00320689" w:rsidP="00D7322F">
            <w:pPr>
              <w:jc w:val="center"/>
              <w:rPr>
                <w:b/>
              </w:rPr>
            </w:pPr>
            <w:r w:rsidRPr="00D7322F">
              <w:rPr>
                <w:b/>
                <w:color w:val="000000"/>
                <w:sz w:val="20"/>
                <w:szCs w:val="20"/>
              </w:rPr>
              <w:t>VI</w:t>
            </w:r>
          </w:p>
        </w:tc>
        <w:tc>
          <w:tcPr>
            <w:tcW w:w="517" w:type="dxa"/>
          </w:tcPr>
          <w:p w14:paraId="5129B1C4" w14:textId="77777777" w:rsidR="00320689" w:rsidRPr="00D7322F" w:rsidRDefault="00320689" w:rsidP="00D7322F">
            <w:pPr>
              <w:jc w:val="center"/>
              <w:rPr>
                <w:b/>
                <w:color w:val="000000"/>
                <w:sz w:val="20"/>
                <w:szCs w:val="20"/>
              </w:rPr>
            </w:pPr>
            <w:r w:rsidRPr="00D7322F">
              <w:rPr>
                <w:b/>
                <w:color w:val="000000"/>
                <w:sz w:val="20"/>
                <w:szCs w:val="20"/>
              </w:rPr>
              <w:t>VI</w:t>
            </w:r>
          </w:p>
        </w:tc>
      </w:tr>
      <w:tr w:rsidR="00320689" w:rsidRPr="00320689" w14:paraId="240DDA64" w14:textId="77777777" w:rsidTr="00D7322F">
        <w:trPr>
          <w:jc w:val="center"/>
        </w:trPr>
        <w:tc>
          <w:tcPr>
            <w:tcW w:w="962" w:type="dxa"/>
            <w:shd w:val="clear" w:color="auto" w:fill="F2F2F2" w:themeFill="background1" w:themeFillShade="F2"/>
          </w:tcPr>
          <w:p w14:paraId="51662196" w14:textId="77777777" w:rsidR="00320689" w:rsidRPr="00320689" w:rsidRDefault="00320689" w:rsidP="00320689">
            <w:r w:rsidRPr="00320689">
              <w:t>&gt;7</w:t>
            </w:r>
          </w:p>
        </w:tc>
        <w:tc>
          <w:tcPr>
            <w:tcW w:w="2101" w:type="dxa"/>
            <w:gridSpan w:val="4"/>
          </w:tcPr>
          <w:p w14:paraId="56235201" w14:textId="77777777" w:rsidR="00320689" w:rsidRPr="00D7322F" w:rsidRDefault="001B2643" w:rsidP="001B2643">
            <w:pPr>
              <w:jc w:val="center"/>
              <w:rPr>
                <w:sz w:val="18"/>
              </w:rPr>
            </w:pPr>
            <w:r w:rsidRPr="00D7322F">
              <w:rPr>
                <w:sz w:val="18"/>
              </w:rPr>
              <w:t>Category C operation</w:t>
            </w:r>
          </w:p>
        </w:tc>
      </w:tr>
    </w:tbl>
    <w:p w14:paraId="427FE2A1" w14:textId="03A7C50B" w:rsidR="00325E1C" w:rsidRPr="003C0CB8" w:rsidRDefault="00325E1C" w:rsidP="00320689">
      <w:pPr>
        <w:pStyle w:val="Caption"/>
        <w:ind w:left="2880" w:firstLine="720"/>
      </w:pPr>
      <w:bookmarkStart w:id="236" w:name="_Ref513020585"/>
      <w:bookmarkStart w:id="237" w:name="_Toc513045354"/>
      <w:r w:rsidRPr="003C0CB8">
        <w:t xml:space="preserve">Table </w:t>
      </w:r>
      <w:r w:rsidR="00410053">
        <w:fldChar w:fldCharType="begin"/>
      </w:r>
      <w:r w:rsidR="00410053">
        <w:instrText xml:space="preserve"> SEQ Table \* ARABIC </w:instrText>
      </w:r>
      <w:r w:rsidR="00410053">
        <w:fldChar w:fldCharType="separate"/>
      </w:r>
      <w:r w:rsidR="001A244A">
        <w:rPr>
          <w:noProof/>
        </w:rPr>
        <w:t>7</w:t>
      </w:r>
      <w:r w:rsidR="00410053">
        <w:rPr>
          <w:noProof/>
        </w:rPr>
        <w:fldChar w:fldCharType="end"/>
      </w:r>
      <w:bookmarkEnd w:id="236"/>
      <w:r w:rsidRPr="003C0CB8">
        <w:t xml:space="preserve"> – S</w:t>
      </w:r>
      <w:r w:rsidR="00320689" w:rsidRPr="003C0CB8">
        <w:t>AIL determination</w:t>
      </w:r>
      <w:bookmarkEnd w:id="237"/>
    </w:p>
    <w:p w14:paraId="3F260C16" w14:textId="77777777" w:rsidR="00325E1C" w:rsidRPr="00325E1C" w:rsidRDefault="00325E1C" w:rsidP="00320689">
      <w:pPr>
        <w:pStyle w:val="ListParagraph"/>
        <w:numPr>
          <w:ilvl w:val="0"/>
          <w:numId w:val="0"/>
        </w:numPr>
        <w:ind w:left="1080"/>
      </w:pPr>
    </w:p>
    <w:p w14:paraId="31AA7A6A" w14:textId="6770C1BA" w:rsidR="008A3FC9" w:rsidRDefault="008A3FC9" w:rsidP="008A3FC9">
      <w:pPr>
        <w:pStyle w:val="Heading3"/>
      </w:pPr>
      <w:bookmarkStart w:id="238" w:name="_Toc513091293"/>
      <w:r>
        <w:t>Step #</w:t>
      </w:r>
      <w:r w:rsidR="00F85306">
        <w:t xml:space="preserve">9 </w:t>
      </w:r>
      <w:r w:rsidR="006D4E32">
        <w:t>-</w:t>
      </w:r>
      <w:r>
        <w:t xml:space="preserve"> Identification of </w:t>
      </w:r>
      <w:r w:rsidR="003D1EE7">
        <w:t>O</w:t>
      </w:r>
      <w:r w:rsidR="0029632C">
        <w:t xml:space="preserve">perational </w:t>
      </w:r>
      <w:r w:rsidR="003D1EE7">
        <w:t>S</w:t>
      </w:r>
      <w:r w:rsidR="0029632C">
        <w:t>afety</w:t>
      </w:r>
      <w:r w:rsidR="00CD3961">
        <w:t xml:space="preserve"> </w:t>
      </w:r>
      <w:r w:rsidR="003D1EE7">
        <w:t>O</w:t>
      </w:r>
      <w:r w:rsidR="00CD3961">
        <w:t>bjectives</w:t>
      </w:r>
      <w:r w:rsidR="0029632C">
        <w:t xml:space="preserve"> (OSO)</w:t>
      </w:r>
      <w:bookmarkEnd w:id="238"/>
    </w:p>
    <w:p w14:paraId="742706DA" w14:textId="29F73CFE" w:rsidR="008A3FC9" w:rsidRDefault="008A3FC9" w:rsidP="00857D00">
      <w:pPr>
        <w:pStyle w:val="ListParagraph"/>
        <w:numPr>
          <w:ilvl w:val="0"/>
          <w:numId w:val="15"/>
        </w:numPr>
        <w:pPrChange w:id="239" w:author="Larrow, Jarrett (FAA)" w:date="2018-05-03T08:04:00Z">
          <w:pPr>
            <w:pStyle w:val="ListParagraph"/>
            <w:numPr>
              <w:numId w:val="33"/>
            </w:numPr>
          </w:pPr>
        </w:pPrChange>
      </w:pPr>
      <w:r>
        <w:t xml:space="preserve">The </w:t>
      </w:r>
      <w:r w:rsidR="003D1EE7">
        <w:t xml:space="preserve">last </w:t>
      </w:r>
      <w:r>
        <w:t xml:space="preserve">step of the SORA process is to evaluate </w:t>
      </w:r>
      <w:r w:rsidR="00E21308">
        <w:t xml:space="preserve">the </w:t>
      </w:r>
      <w:r w:rsidR="00D045C5" w:rsidRPr="009F6AA2">
        <w:rPr>
          <w:lang w:val="en-US"/>
        </w:rPr>
        <w:t>defen</w:t>
      </w:r>
      <w:r w:rsidR="00D045C5">
        <w:rPr>
          <w:lang w:val="en-US"/>
        </w:rPr>
        <w:t>s</w:t>
      </w:r>
      <w:r w:rsidR="00D045C5" w:rsidRPr="009F6AA2">
        <w:rPr>
          <w:lang w:val="en-US"/>
        </w:rPr>
        <w:t>es</w:t>
      </w:r>
      <w:r w:rsidR="00D045C5">
        <w:t xml:space="preserve"> </w:t>
      </w:r>
      <w:r w:rsidR="006D457F">
        <w:t xml:space="preserve">within the operation in form of </w:t>
      </w:r>
      <w:r w:rsidR="0029632C">
        <w:t>operational safety objectives</w:t>
      </w:r>
      <w:r>
        <w:t xml:space="preserve"> </w:t>
      </w:r>
      <w:r w:rsidR="0029632C">
        <w:t xml:space="preserve">(OSO) </w:t>
      </w:r>
      <w:r w:rsidR="00E21308">
        <w:t>and the associated level</w:t>
      </w:r>
      <w:r>
        <w:t xml:space="preserve"> of </w:t>
      </w:r>
      <w:r w:rsidR="001367AC">
        <w:t xml:space="preserve">robustness </w:t>
      </w:r>
      <w:r>
        <w:t>depending on the SAIL</w:t>
      </w:r>
      <w:r w:rsidR="00891C31">
        <w:t>.</w:t>
      </w:r>
      <w:r>
        <w:t xml:space="preserve"> </w:t>
      </w:r>
      <w:r w:rsidR="00E21308">
        <w:fldChar w:fldCharType="begin"/>
      </w:r>
      <w:r w:rsidR="00E21308">
        <w:instrText xml:space="preserve"> REF _Ref447099480 \h </w:instrText>
      </w:r>
      <w:r w:rsidR="00E21308">
        <w:fldChar w:fldCharType="separate"/>
      </w:r>
      <w:r w:rsidR="001A244A">
        <w:t xml:space="preserve">Table </w:t>
      </w:r>
      <w:r w:rsidR="001A244A">
        <w:rPr>
          <w:noProof/>
        </w:rPr>
        <w:t>8</w:t>
      </w:r>
      <w:r w:rsidR="00E21308">
        <w:fldChar w:fldCharType="end"/>
      </w:r>
      <w:r w:rsidR="00E21308">
        <w:t xml:space="preserve"> </w:t>
      </w:r>
      <w:r>
        <w:t xml:space="preserve">provides a qualitative methodology to make this determination. </w:t>
      </w:r>
      <w:r w:rsidR="00E21308">
        <w:t xml:space="preserve">In this table, </w:t>
      </w:r>
      <w:r>
        <w:t xml:space="preserve">O is Optional, L is recommended with Low </w:t>
      </w:r>
      <w:r w:rsidR="00836177">
        <w:t>robustness</w:t>
      </w:r>
      <w:r>
        <w:t xml:space="preserve">, M is recommended with Medium </w:t>
      </w:r>
      <w:r w:rsidR="00836177">
        <w:t>robustness</w:t>
      </w:r>
      <w:r>
        <w:t xml:space="preserve">, H is recommended with High </w:t>
      </w:r>
      <w:r w:rsidR="00836177">
        <w:t>robustness</w:t>
      </w:r>
      <w:r>
        <w:t>.</w:t>
      </w:r>
      <w:r w:rsidR="00E21308">
        <w:t xml:space="preserve"> The various </w:t>
      </w:r>
      <w:r w:rsidR="0029632C">
        <w:t>OSO</w:t>
      </w:r>
      <w:r w:rsidR="00E21308">
        <w:t xml:space="preserve"> are grouped based on the threat they help </w:t>
      </w:r>
      <w:r w:rsidR="0084209D">
        <w:t xml:space="preserve">to </w:t>
      </w:r>
      <w:r w:rsidR="00E21308">
        <w:t>mitigat</w:t>
      </w:r>
      <w:r w:rsidR="0084209D">
        <w:t>e</w:t>
      </w:r>
      <w:r w:rsidR="00E21308">
        <w:t xml:space="preserve">. Some </w:t>
      </w:r>
      <w:r w:rsidR="0029632C">
        <w:t xml:space="preserve">OSO </w:t>
      </w:r>
      <w:r w:rsidR="00E21308">
        <w:t xml:space="preserve">may therefore </w:t>
      </w:r>
      <w:r w:rsidR="0084209D">
        <w:t xml:space="preserve">be </w:t>
      </w:r>
      <w:r w:rsidR="00E21308">
        <w:t>repeat</w:t>
      </w:r>
      <w:r w:rsidR="0084209D">
        <w:t>ed in</w:t>
      </w:r>
      <w:r w:rsidR="00E21308">
        <w:t xml:space="preserve"> the table.</w:t>
      </w:r>
    </w:p>
    <w:p w14:paraId="183ECAF0" w14:textId="37D06C3A" w:rsidR="00B03B0C" w:rsidRDefault="00B03B0C" w:rsidP="00857D00">
      <w:pPr>
        <w:pStyle w:val="ListParagraph"/>
        <w:numPr>
          <w:ilvl w:val="0"/>
          <w:numId w:val="15"/>
        </w:numPr>
        <w:pPrChange w:id="240" w:author="Larrow, Jarrett (FAA)" w:date="2018-05-03T08:04:00Z">
          <w:pPr>
            <w:pStyle w:val="ListParagraph"/>
            <w:numPr>
              <w:numId w:val="33"/>
            </w:numPr>
          </w:pPr>
        </w:pPrChange>
      </w:pPr>
      <w:r>
        <w:fldChar w:fldCharType="begin"/>
      </w:r>
      <w:r>
        <w:instrText xml:space="preserve"> REF _Ref447099480 \h </w:instrText>
      </w:r>
      <w:r>
        <w:fldChar w:fldCharType="separate"/>
      </w:r>
      <w:r w:rsidR="001A244A">
        <w:t xml:space="preserve">Table </w:t>
      </w:r>
      <w:r w:rsidR="001A244A">
        <w:rPr>
          <w:noProof/>
        </w:rPr>
        <w:t>8</w:t>
      </w:r>
      <w:r>
        <w:fldChar w:fldCharType="end"/>
      </w:r>
      <w:r>
        <w:t xml:space="preserve"> is a consolidated list of </w:t>
      </w:r>
      <w:r w:rsidR="0084209D">
        <w:t>common</w:t>
      </w:r>
      <w:r>
        <w:t xml:space="preserve"> </w:t>
      </w:r>
      <w:r w:rsidR="0029632C">
        <w:t>OSO</w:t>
      </w:r>
      <w:r>
        <w:t xml:space="preserve"> that have been historically used to ensure safety of UAS operations. It collects the experience of many experts and is therefore a solid starting point to determine the required </w:t>
      </w:r>
      <w:r w:rsidR="00D045C5">
        <w:t xml:space="preserve">safety objectives </w:t>
      </w:r>
      <w:r>
        <w:t xml:space="preserve">for a specific operation. </w:t>
      </w:r>
      <w:r w:rsidR="007D4797">
        <w:t xml:space="preserve">Competent </w:t>
      </w:r>
      <w:r w:rsidR="00A9049F">
        <w:t>authorities</w:t>
      </w:r>
      <w:r w:rsidR="00A9049F" w:rsidDel="00A9049F">
        <w:t xml:space="preserve"> </w:t>
      </w:r>
      <w:r w:rsidR="00262F53">
        <w:t xml:space="preserve">may define additional </w:t>
      </w:r>
      <w:r w:rsidR="0029632C">
        <w:t>OSO</w:t>
      </w:r>
      <w:r w:rsidR="00262F53">
        <w:t xml:space="preserve"> and the relative level of robustness.</w:t>
      </w:r>
    </w:p>
    <w:p w14:paraId="3BFC28D6" w14:textId="77777777" w:rsidR="00E912F9" w:rsidRDefault="00E912F9" w:rsidP="00E912F9"/>
    <w:tbl>
      <w:tblPr>
        <w:tblW w:w="104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3832"/>
        <w:gridCol w:w="851"/>
        <w:gridCol w:w="850"/>
        <w:gridCol w:w="851"/>
        <w:gridCol w:w="850"/>
        <w:gridCol w:w="992"/>
        <w:gridCol w:w="889"/>
      </w:tblGrid>
      <w:tr w:rsidR="00386316" w:rsidRPr="005A0EF7" w14:paraId="18AF5E3B" w14:textId="77777777" w:rsidTr="00D31069">
        <w:trPr>
          <w:trHeight w:val="545"/>
          <w:tblHeader/>
        </w:trPr>
        <w:tc>
          <w:tcPr>
            <w:tcW w:w="1295" w:type="dxa"/>
            <w:vMerge w:val="restart"/>
          </w:tcPr>
          <w:p w14:paraId="53B776CD" w14:textId="77777777" w:rsidR="00386316" w:rsidRDefault="0029632C" w:rsidP="008B5610">
            <w:pPr>
              <w:spacing w:after="0"/>
              <w:jc w:val="left"/>
              <w:rPr>
                <w:color w:val="000000"/>
                <w:sz w:val="20"/>
                <w:szCs w:val="20"/>
                <w:lang w:val="en-US" w:eastAsia="en-US"/>
              </w:rPr>
            </w:pPr>
            <w:r>
              <w:rPr>
                <w:color w:val="000000"/>
                <w:sz w:val="20"/>
                <w:szCs w:val="20"/>
                <w:lang w:val="en-US" w:eastAsia="en-US"/>
              </w:rPr>
              <w:t>OSO</w:t>
            </w:r>
            <w:r w:rsidR="00386316">
              <w:rPr>
                <w:color w:val="000000"/>
                <w:sz w:val="20"/>
                <w:szCs w:val="20"/>
                <w:lang w:val="en-US" w:eastAsia="en-US"/>
              </w:rPr>
              <w:t xml:space="preserve"> Number (in line with Annex E)</w:t>
            </w:r>
          </w:p>
        </w:tc>
        <w:tc>
          <w:tcPr>
            <w:tcW w:w="3832" w:type="dxa"/>
            <w:vMerge w:val="restart"/>
            <w:shd w:val="clear" w:color="auto" w:fill="auto"/>
            <w:vAlign w:val="bottom"/>
          </w:tcPr>
          <w:p w14:paraId="4055873D" w14:textId="77777777" w:rsidR="00386316" w:rsidRPr="005A0EF7" w:rsidRDefault="00386316" w:rsidP="008B5610">
            <w:pPr>
              <w:spacing w:after="0"/>
              <w:jc w:val="left"/>
              <w:rPr>
                <w:color w:val="000000"/>
                <w:sz w:val="20"/>
                <w:szCs w:val="20"/>
                <w:lang w:val="en-US" w:eastAsia="en-US"/>
              </w:rPr>
            </w:pPr>
          </w:p>
        </w:tc>
        <w:tc>
          <w:tcPr>
            <w:tcW w:w="5283" w:type="dxa"/>
            <w:gridSpan w:val="6"/>
            <w:shd w:val="clear" w:color="000000" w:fill="F2F2F2"/>
            <w:noWrap/>
            <w:vAlign w:val="center"/>
          </w:tcPr>
          <w:p w14:paraId="2C32172A" w14:textId="77777777" w:rsidR="00386316" w:rsidRDefault="00386316" w:rsidP="008B5610">
            <w:pPr>
              <w:widowControl/>
              <w:adjustRightInd/>
              <w:spacing w:after="0"/>
              <w:jc w:val="center"/>
              <w:textAlignment w:val="auto"/>
              <w:rPr>
                <w:b/>
                <w:bCs/>
                <w:color w:val="000000"/>
                <w:sz w:val="20"/>
                <w:szCs w:val="20"/>
                <w:lang w:val="en-US" w:eastAsia="en-US"/>
              </w:rPr>
            </w:pPr>
            <w:r>
              <w:rPr>
                <w:b/>
                <w:bCs/>
                <w:color w:val="000000"/>
                <w:sz w:val="20"/>
                <w:szCs w:val="20"/>
                <w:lang w:val="en-US" w:eastAsia="en-US"/>
              </w:rPr>
              <w:t>SAIL</w:t>
            </w:r>
          </w:p>
        </w:tc>
      </w:tr>
      <w:tr w:rsidR="00386316" w:rsidRPr="005A0EF7" w14:paraId="449CB1FF" w14:textId="77777777" w:rsidTr="00D31069">
        <w:trPr>
          <w:trHeight w:val="545"/>
          <w:tblHeader/>
        </w:trPr>
        <w:tc>
          <w:tcPr>
            <w:tcW w:w="1295" w:type="dxa"/>
            <w:vMerge/>
          </w:tcPr>
          <w:p w14:paraId="1ABECB36" w14:textId="77777777" w:rsidR="00386316" w:rsidRPr="005A0EF7" w:rsidRDefault="00386316" w:rsidP="008B5610">
            <w:pPr>
              <w:spacing w:after="0"/>
              <w:jc w:val="left"/>
              <w:rPr>
                <w:color w:val="000000"/>
                <w:sz w:val="20"/>
                <w:szCs w:val="20"/>
                <w:lang w:val="en-US" w:eastAsia="en-US"/>
              </w:rPr>
            </w:pPr>
          </w:p>
        </w:tc>
        <w:tc>
          <w:tcPr>
            <w:tcW w:w="3832" w:type="dxa"/>
            <w:vMerge/>
            <w:shd w:val="clear" w:color="auto" w:fill="auto"/>
            <w:vAlign w:val="bottom"/>
            <w:hideMark/>
          </w:tcPr>
          <w:p w14:paraId="24869EED" w14:textId="77777777" w:rsidR="00386316" w:rsidRPr="005A0EF7" w:rsidRDefault="00386316" w:rsidP="008B5610">
            <w:pPr>
              <w:spacing w:after="0"/>
              <w:jc w:val="left"/>
              <w:rPr>
                <w:color w:val="000000"/>
                <w:sz w:val="20"/>
                <w:szCs w:val="20"/>
                <w:lang w:val="en-US" w:eastAsia="en-US"/>
              </w:rPr>
            </w:pPr>
          </w:p>
        </w:tc>
        <w:tc>
          <w:tcPr>
            <w:tcW w:w="851" w:type="dxa"/>
            <w:shd w:val="clear" w:color="000000" w:fill="F2F2F2"/>
            <w:noWrap/>
            <w:vAlign w:val="center"/>
            <w:hideMark/>
          </w:tcPr>
          <w:p w14:paraId="5B8BA870" w14:textId="77777777" w:rsidR="00386316" w:rsidRPr="005A0EF7" w:rsidRDefault="00386316" w:rsidP="008B5610">
            <w:pPr>
              <w:widowControl/>
              <w:adjustRightInd/>
              <w:spacing w:after="0"/>
              <w:jc w:val="center"/>
              <w:textAlignment w:val="auto"/>
              <w:rPr>
                <w:b/>
                <w:bCs/>
                <w:color w:val="000000"/>
                <w:sz w:val="20"/>
                <w:szCs w:val="20"/>
                <w:lang w:val="en-US" w:eastAsia="en-US"/>
              </w:rPr>
            </w:pPr>
            <w:r>
              <w:rPr>
                <w:b/>
                <w:bCs/>
                <w:color w:val="000000"/>
                <w:sz w:val="20"/>
                <w:szCs w:val="20"/>
                <w:lang w:val="en-US" w:eastAsia="en-US"/>
              </w:rPr>
              <w:t>I</w:t>
            </w:r>
          </w:p>
        </w:tc>
        <w:tc>
          <w:tcPr>
            <w:tcW w:w="850" w:type="dxa"/>
            <w:shd w:val="clear" w:color="000000" w:fill="F2F2F2"/>
            <w:noWrap/>
            <w:vAlign w:val="center"/>
            <w:hideMark/>
          </w:tcPr>
          <w:p w14:paraId="17C9AF53" w14:textId="77777777" w:rsidR="00386316" w:rsidRPr="005A0EF7" w:rsidRDefault="00386316" w:rsidP="008B5610">
            <w:pPr>
              <w:widowControl/>
              <w:adjustRightInd/>
              <w:spacing w:after="0"/>
              <w:jc w:val="center"/>
              <w:textAlignment w:val="auto"/>
              <w:rPr>
                <w:b/>
                <w:bCs/>
                <w:color w:val="000000"/>
                <w:sz w:val="20"/>
                <w:szCs w:val="20"/>
                <w:lang w:val="en-US" w:eastAsia="en-US"/>
              </w:rPr>
            </w:pPr>
            <w:r>
              <w:rPr>
                <w:b/>
                <w:bCs/>
                <w:color w:val="000000"/>
                <w:sz w:val="20"/>
                <w:szCs w:val="20"/>
                <w:lang w:val="en-US" w:eastAsia="en-US"/>
              </w:rPr>
              <w:t>II</w:t>
            </w:r>
          </w:p>
        </w:tc>
        <w:tc>
          <w:tcPr>
            <w:tcW w:w="851" w:type="dxa"/>
            <w:shd w:val="clear" w:color="000000" w:fill="F2F2F2"/>
            <w:noWrap/>
            <w:vAlign w:val="center"/>
            <w:hideMark/>
          </w:tcPr>
          <w:p w14:paraId="2F57C670" w14:textId="77777777" w:rsidR="00386316" w:rsidRPr="005A0EF7" w:rsidRDefault="00386316" w:rsidP="008B5610">
            <w:pPr>
              <w:widowControl/>
              <w:adjustRightInd/>
              <w:spacing w:after="0"/>
              <w:jc w:val="center"/>
              <w:textAlignment w:val="auto"/>
              <w:rPr>
                <w:b/>
                <w:bCs/>
                <w:color w:val="000000"/>
                <w:sz w:val="20"/>
                <w:szCs w:val="20"/>
                <w:lang w:val="en-US" w:eastAsia="en-US"/>
              </w:rPr>
            </w:pPr>
            <w:r>
              <w:rPr>
                <w:b/>
                <w:bCs/>
                <w:color w:val="000000"/>
                <w:sz w:val="20"/>
                <w:szCs w:val="20"/>
                <w:lang w:val="en-US" w:eastAsia="en-US"/>
              </w:rPr>
              <w:t>III</w:t>
            </w:r>
          </w:p>
        </w:tc>
        <w:tc>
          <w:tcPr>
            <w:tcW w:w="850" w:type="dxa"/>
            <w:shd w:val="clear" w:color="000000" w:fill="F2F2F2"/>
            <w:noWrap/>
            <w:vAlign w:val="center"/>
            <w:hideMark/>
          </w:tcPr>
          <w:p w14:paraId="556494DF" w14:textId="77777777" w:rsidR="00386316" w:rsidRPr="005A0EF7" w:rsidRDefault="00386316" w:rsidP="008B5610">
            <w:pPr>
              <w:widowControl/>
              <w:adjustRightInd/>
              <w:spacing w:after="0"/>
              <w:jc w:val="center"/>
              <w:textAlignment w:val="auto"/>
              <w:rPr>
                <w:b/>
                <w:bCs/>
                <w:color w:val="000000"/>
                <w:sz w:val="20"/>
                <w:szCs w:val="20"/>
                <w:lang w:val="en-US" w:eastAsia="en-US"/>
              </w:rPr>
            </w:pPr>
            <w:r w:rsidRPr="005A0EF7">
              <w:rPr>
                <w:b/>
                <w:bCs/>
                <w:color w:val="000000"/>
                <w:sz w:val="20"/>
                <w:szCs w:val="20"/>
                <w:lang w:val="en-US" w:eastAsia="en-US"/>
              </w:rPr>
              <w:t>I</w:t>
            </w:r>
            <w:r>
              <w:rPr>
                <w:b/>
                <w:bCs/>
                <w:color w:val="000000"/>
                <w:sz w:val="20"/>
                <w:szCs w:val="20"/>
                <w:lang w:val="en-US" w:eastAsia="en-US"/>
              </w:rPr>
              <w:t>V</w:t>
            </w:r>
          </w:p>
        </w:tc>
        <w:tc>
          <w:tcPr>
            <w:tcW w:w="992" w:type="dxa"/>
            <w:shd w:val="clear" w:color="000000" w:fill="F2F2F2"/>
            <w:noWrap/>
            <w:vAlign w:val="center"/>
            <w:hideMark/>
          </w:tcPr>
          <w:p w14:paraId="0EB01538" w14:textId="77777777" w:rsidR="00386316" w:rsidRPr="005A0EF7" w:rsidRDefault="00386316" w:rsidP="008B5610">
            <w:pPr>
              <w:widowControl/>
              <w:adjustRightInd/>
              <w:spacing w:after="0"/>
              <w:jc w:val="center"/>
              <w:textAlignment w:val="auto"/>
              <w:rPr>
                <w:b/>
                <w:bCs/>
                <w:color w:val="000000"/>
                <w:sz w:val="20"/>
                <w:szCs w:val="20"/>
                <w:lang w:val="en-US" w:eastAsia="en-US"/>
              </w:rPr>
            </w:pPr>
            <w:r>
              <w:rPr>
                <w:b/>
                <w:bCs/>
                <w:color w:val="000000"/>
                <w:sz w:val="20"/>
                <w:szCs w:val="20"/>
                <w:lang w:val="en-US" w:eastAsia="en-US"/>
              </w:rPr>
              <w:t>V</w:t>
            </w:r>
          </w:p>
        </w:tc>
        <w:tc>
          <w:tcPr>
            <w:tcW w:w="889" w:type="dxa"/>
            <w:shd w:val="clear" w:color="000000" w:fill="F2F2F2"/>
            <w:noWrap/>
            <w:vAlign w:val="center"/>
            <w:hideMark/>
          </w:tcPr>
          <w:p w14:paraId="142AAF88" w14:textId="77777777" w:rsidR="00386316" w:rsidRPr="005A0EF7" w:rsidRDefault="00386316" w:rsidP="008B5610">
            <w:pPr>
              <w:widowControl/>
              <w:adjustRightInd/>
              <w:spacing w:after="0"/>
              <w:jc w:val="center"/>
              <w:textAlignment w:val="auto"/>
              <w:rPr>
                <w:b/>
                <w:bCs/>
                <w:color w:val="000000"/>
                <w:sz w:val="20"/>
                <w:szCs w:val="20"/>
                <w:lang w:val="en-US" w:eastAsia="en-US"/>
              </w:rPr>
            </w:pPr>
            <w:r>
              <w:rPr>
                <w:b/>
                <w:bCs/>
                <w:color w:val="000000"/>
                <w:sz w:val="20"/>
                <w:szCs w:val="20"/>
                <w:lang w:val="en-US" w:eastAsia="en-US"/>
              </w:rPr>
              <w:t>V</w:t>
            </w:r>
            <w:r w:rsidRPr="005A0EF7">
              <w:rPr>
                <w:b/>
                <w:bCs/>
                <w:color w:val="000000"/>
                <w:sz w:val="20"/>
                <w:szCs w:val="20"/>
                <w:lang w:val="en-US" w:eastAsia="en-US"/>
              </w:rPr>
              <w:t>I</w:t>
            </w:r>
          </w:p>
        </w:tc>
      </w:tr>
      <w:tr w:rsidR="00743BEB" w:rsidRPr="005A0EF7" w14:paraId="0D695236" w14:textId="77777777" w:rsidTr="00D31069">
        <w:trPr>
          <w:trHeight w:val="300"/>
        </w:trPr>
        <w:tc>
          <w:tcPr>
            <w:tcW w:w="1295" w:type="dxa"/>
            <w:shd w:val="clear" w:color="000000" w:fill="D9D9D9"/>
          </w:tcPr>
          <w:p w14:paraId="4A656950" w14:textId="77777777" w:rsidR="00743BEB" w:rsidRPr="005A0EF7" w:rsidRDefault="00743BEB" w:rsidP="008B5610">
            <w:pPr>
              <w:widowControl/>
              <w:adjustRightInd/>
              <w:spacing w:after="0"/>
              <w:jc w:val="left"/>
              <w:textAlignment w:val="auto"/>
              <w:rPr>
                <w:rFonts w:ascii="Calibri" w:hAnsi="Calibri"/>
                <w:b/>
                <w:bCs/>
                <w:color w:val="000000"/>
                <w:lang w:val="en-US" w:eastAsia="en-US"/>
              </w:rPr>
            </w:pPr>
          </w:p>
        </w:tc>
        <w:tc>
          <w:tcPr>
            <w:tcW w:w="3832" w:type="dxa"/>
            <w:shd w:val="clear" w:color="000000" w:fill="D9D9D9"/>
            <w:vAlign w:val="center"/>
            <w:hideMark/>
          </w:tcPr>
          <w:p w14:paraId="2F860E8F" w14:textId="77777777" w:rsidR="00743BEB" w:rsidRPr="005A0EF7" w:rsidRDefault="00743BEB" w:rsidP="008B5610">
            <w:pPr>
              <w:widowControl/>
              <w:adjustRightInd/>
              <w:spacing w:after="0"/>
              <w:jc w:val="left"/>
              <w:textAlignment w:val="auto"/>
              <w:rPr>
                <w:rFonts w:ascii="Calibri" w:hAnsi="Calibri"/>
                <w:b/>
                <w:bCs/>
                <w:color w:val="000000"/>
                <w:lang w:val="en-US" w:eastAsia="en-US"/>
              </w:rPr>
            </w:pPr>
            <w:r w:rsidRPr="005A0EF7">
              <w:rPr>
                <w:rFonts w:ascii="Calibri" w:hAnsi="Calibri"/>
                <w:b/>
                <w:bCs/>
                <w:color w:val="000000"/>
                <w:lang w:val="en-US" w:eastAsia="en-US"/>
              </w:rPr>
              <w:t xml:space="preserve">Technical issue with the </w:t>
            </w:r>
            <w:r>
              <w:rPr>
                <w:rFonts w:ascii="Calibri" w:hAnsi="Calibri"/>
                <w:b/>
                <w:bCs/>
                <w:color w:val="000000"/>
                <w:lang w:val="en-US" w:eastAsia="en-US"/>
              </w:rPr>
              <w:t>UAS</w:t>
            </w:r>
          </w:p>
        </w:tc>
        <w:tc>
          <w:tcPr>
            <w:tcW w:w="851" w:type="dxa"/>
            <w:shd w:val="clear" w:color="000000" w:fill="F2F2F2"/>
            <w:noWrap/>
            <w:vAlign w:val="center"/>
            <w:hideMark/>
          </w:tcPr>
          <w:p w14:paraId="44E95E63" w14:textId="77777777" w:rsidR="00743BEB" w:rsidRPr="005A0EF7" w:rsidRDefault="00743BEB" w:rsidP="008B5610">
            <w:pPr>
              <w:widowControl/>
              <w:adjustRightInd/>
              <w:spacing w:after="0"/>
              <w:jc w:val="left"/>
              <w:textAlignment w:val="auto"/>
              <w:rPr>
                <w:b/>
                <w:bCs/>
                <w:color w:val="000000"/>
                <w:sz w:val="20"/>
                <w:szCs w:val="20"/>
                <w:lang w:val="en-US" w:eastAsia="en-US"/>
              </w:rPr>
            </w:pPr>
            <w:r w:rsidRPr="005A0EF7">
              <w:rPr>
                <w:b/>
                <w:bCs/>
                <w:color w:val="000000"/>
                <w:sz w:val="20"/>
                <w:szCs w:val="20"/>
                <w:lang w:val="en-US" w:eastAsia="en-US"/>
              </w:rPr>
              <w:t> </w:t>
            </w:r>
          </w:p>
        </w:tc>
        <w:tc>
          <w:tcPr>
            <w:tcW w:w="850" w:type="dxa"/>
            <w:shd w:val="clear" w:color="000000" w:fill="F2F2F2"/>
            <w:noWrap/>
            <w:vAlign w:val="center"/>
            <w:hideMark/>
          </w:tcPr>
          <w:p w14:paraId="47D6DF05" w14:textId="77777777" w:rsidR="00743BEB" w:rsidRPr="005A0EF7" w:rsidRDefault="00743BEB" w:rsidP="008B5610">
            <w:pPr>
              <w:widowControl/>
              <w:adjustRightInd/>
              <w:spacing w:after="0"/>
              <w:jc w:val="left"/>
              <w:textAlignment w:val="auto"/>
              <w:rPr>
                <w:b/>
                <w:bCs/>
                <w:color w:val="000000"/>
                <w:sz w:val="20"/>
                <w:szCs w:val="20"/>
                <w:lang w:val="en-US" w:eastAsia="en-US"/>
              </w:rPr>
            </w:pPr>
            <w:r w:rsidRPr="005A0EF7">
              <w:rPr>
                <w:b/>
                <w:bCs/>
                <w:color w:val="000000"/>
                <w:sz w:val="20"/>
                <w:szCs w:val="20"/>
                <w:lang w:val="en-US" w:eastAsia="en-US"/>
              </w:rPr>
              <w:t> </w:t>
            </w:r>
          </w:p>
        </w:tc>
        <w:tc>
          <w:tcPr>
            <w:tcW w:w="851" w:type="dxa"/>
            <w:shd w:val="clear" w:color="000000" w:fill="F2F2F2"/>
            <w:noWrap/>
            <w:vAlign w:val="center"/>
            <w:hideMark/>
          </w:tcPr>
          <w:p w14:paraId="1936A19A" w14:textId="77777777" w:rsidR="00743BEB" w:rsidRPr="005A0EF7" w:rsidRDefault="00743BEB" w:rsidP="008B5610">
            <w:pPr>
              <w:widowControl/>
              <w:adjustRightInd/>
              <w:spacing w:after="0"/>
              <w:jc w:val="left"/>
              <w:textAlignment w:val="auto"/>
              <w:rPr>
                <w:b/>
                <w:bCs/>
                <w:color w:val="000000"/>
                <w:sz w:val="20"/>
                <w:szCs w:val="20"/>
                <w:lang w:val="en-US" w:eastAsia="en-US"/>
              </w:rPr>
            </w:pPr>
            <w:r w:rsidRPr="005A0EF7">
              <w:rPr>
                <w:b/>
                <w:bCs/>
                <w:color w:val="000000"/>
                <w:sz w:val="20"/>
                <w:szCs w:val="20"/>
                <w:lang w:val="en-US" w:eastAsia="en-US"/>
              </w:rPr>
              <w:t> </w:t>
            </w:r>
          </w:p>
        </w:tc>
        <w:tc>
          <w:tcPr>
            <w:tcW w:w="850" w:type="dxa"/>
            <w:shd w:val="clear" w:color="000000" w:fill="F2F2F2"/>
            <w:noWrap/>
            <w:vAlign w:val="center"/>
            <w:hideMark/>
          </w:tcPr>
          <w:p w14:paraId="5FE2622A" w14:textId="77777777" w:rsidR="00743BEB" w:rsidRPr="005A0EF7" w:rsidRDefault="00743BEB" w:rsidP="008B5610">
            <w:pPr>
              <w:widowControl/>
              <w:adjustRightInd/>
              <w:spacing w:after="0"/>
              <w:jc w:val="left"/>
              <w:textAlignment w:val="auto"/>
              <w:rPr>
                <w:b/>
                <w:bCs/>
                <w:color w:val="000000"/>
                <w:sz w:val="20"/>
                <w:szCs w:val="20"/>
                <w:lang w:val="en-US" w:eastAsia="en-US"/>
              </w:rPr>
            </w:pPr>
            <w:r w:rsidRPr="005A0EF7">
              <w:rPr>
                <w:b/>
                <w:bCs/>
                <w:color w:val="000000"/>
                <w:sz w:val="20"/>
                <w:szCs w:val="20"/>
                <w:lang w:val="en-US" w:eastAsia="en-US"/>
              </w:rPr>
              <w:t> </w:t>
            </w:r>
          </w:p>
        </w:tc>
        <w:tc>
          <w:tcPr>
            <w:tcW w:w="992" w:type="dxa"/>
            <w:shd w:val="clear" w:color="000000" w:fill="F2F2F2"/>
            <w:noWrap/>
            <w:vAlign w:val="center"/>
            <w:hideMark/>
          </w:tcPr>
          <w:p w14:paraId="0ADCE191" w14:textId="77777777" w:rsidR="00743BEB" w:rsidRPr="005A0EF7" w:rsidRDefault="00743BEB" w:rsidP="008B5610">
            <w:pPr>
              <w:widowControl/>
              <w:adjustRightInd/>
              <w:spacing w:after="0"/>
              <w:jc w:val="left"/>
              <w:textAlignment w:val="auto"/>
              <w:rPr>
                <w:b/>
                <w:bCs/>
                <w:color w:val="000000"/>
                <w:sz w:val="20"/>
                <w:szCs w:val="20"/>
                <w:lang w:val="en-US" w:eastAsia="en-US"/>
              </w:rPr>
            </w:pPr>
            <w:r w:rsidRPr="005A0EF7">
              <w:rPr>
                <w:b/>
                <w:bCs/>
                <w:color w:val="000000"/>
                <w:sz w:val="20"/>
                <w:szCs w:val="20"/>
                <w:lang w:val="en-US" w:eastAsia="en-US"/>
              </w:rPr>
              <w:t> </w:t>
            </w:r>
          </w:p>
        </w:tc>
        <w:tc>
          <w:tcPr>
            <w:tcW w:w="889" w:type="dxa"/>
            <w:shd w:val="clear" w:color="000000" w:fill="F2F2F2"/>
            <w:noWrap/>
            <w:vAlign w:val="center"/>
            <w:hideMark/>
          </w:tcPr>
          <w:p w14:paraId="56C63843" w14:textId="77777777" w:rsidR="00743BEB" w:rsidRPr="005A0EF7" w:rsidRDefault="00743BEB" w:rsidP="008B5610">
            <w:pPr>
              <w:widowControl/>
              <w:adjustRightInd/>
              <w:spacing w:after="0"/>
              <w:jc w:val="left"/>
              <w:textAlignment w:val="auto"/>
              <w:rPr>
                <w:b/>
                <w:bCs/>
                <w:color w:val="000000"/>
                <w:sz w:val="20"/>
                <w:szCs w:val="20"/>
                <w:lang w:val="en-US" w:eastAsia="en-US"/>
              </w:rPr>
            </w:pPr>
            <w:r w:rsidRPr="005A0EF7">
              <w:rPr>
                <w:b/>
                <w:bCs/>
                <w:color w:val="000000"/>
                <w:sz w:val="20"/>
                <w:szCs w:val="20"/>
                <w:lang w:val="en-US" w:eastAsia="en-US"/>
              </w:rPr>
              <w:t> </w:t>
            </w:r>
          </w:p>
        </w:tc>
      </w:tr>
      <w:tr w:rsidR="00743BEB" w:rsidRPr="005A0EF7" w14:paraId="1814988C" w14:textId="77777777" w:rsidTr="00D31069">
        <w:trPr>
          <w:trHeight w:val="600"/>
        </w:trPr>
        <w:tc>
          <w:tcPr>
            <w:tcW w:w="1295" w:type="dxa"/>
            <w:shd w:val="clear" w:color="000000" w:fill="F2F2F2"/>
          </w:tcPr>
          <w:p w14:paraId="1C839C5D" w14:textId="77777777" w:rsidR="00743BEB" w:rsidRPr="005A0EF7" w:rsidRDefault="0013282A" w:rsidP="008B5610">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#0</w:t>
            </w:r>
            <w:r w:rsidR="004134BA">
              <w:rPr>
                <w:rFonts w:ascii="Calibri" w:hAnsi="Calibri"/>
                <w:color w:val="000000"/>
                <w:lang w:val="en-US" w:eastAsia="en-US"/>
              </w:rPr>
              <w:t>1</w:t>
            </w:r>
          </w:p>
        </w:tc>
        <w:tc>
          <w:tcPr>
            <w:tcW w:w="3832" w:type="dxa"/>
            <w:shd w:val="clear" w:color="000000" w:fill="F2F2F2"/>
            <w:vAlign w:val="center"/>
            <w:hideMark/>
          </w:tcPr>
          <w:p w14:paraId="00125EDA" w14:textId="77777777" w:rsidR="00743BEB" w:rsidRPr="005A0EF7" w:rsidRDefault="00743BEB" w:rsidP="008B5610">
            <w:pPr>
              <w:widowControl/>
              <w:adjustRightInd/>
              <w:spacing w:after="0"/>
              <w:jc w:val="left"/>
              <w:textAlignment w:val="auto"/>
              <w:rPr>
                <w:rFonts w:ascii="Calibri" w:hAnsi="Calibri"/>
                <w:color w:val="000000"/>
                <w:lang w:val="en-US" w:eastAsia="en-US"/>
              </w:rPr>
            </w:pPr>
            <w:r w:rsidRPr="005A0EF7">
              <w:rPr>
                <w:rFonts w:ascii="Calibri" w:hAnsi="Calibri"/>
                <w:color w:val="000000"/>
                <w:lang w:val="en-US" w:eastAsia="en-US"/>
              </w:rPr>
              <w:t>Ensure the operator is compete</w:t>
            </w:r>
            <w:r>
              <w:rPr>
                <w:rFonts w:ascii="Calibri" w:hAnsi="Calibri"/>
                <w:color w:val="000000"/>
                <w:lang w:val="en-US" w:eastAsia="en-US"/>
              </w:rPr>
              <w:t>nt and/or proven</w:t>
            </w:r>
          </w:p>
        </w:tc>
        <w:tc>
          <w:tcPr>
            <w:tcW w:w="851" w:type="dxa"/>
            <w:shd w:val="clear" w:color="auto" w:fill="auto"/>
            <w:noWrap/>
            <w:vAlign w:val="center"/>
            <w:hideMark/>
          </w:tcPr>
          <w:p w14:paraId="5BCD741C"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O</w:t>
            </w:r>
          </w:p>
        </w:tc>
        <w:tc>
          <w:tcPr>
            <w:tcW w:w="850" w:type="dxa"/>
            <w:shd w:val="clear" w:color="auto" w:fill="auto"/>
            <w:noWrap/>
            <w:vAlign w:val="center"/>
            <w:hideMark/>
          </w:tcPr>
          <w:p w14:paraId="73EC48BC"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L</w:t>
            </w:r>
          </w:p>
        </w:tc>
        <w:tc>
          <w:tcPr>
            <w:tcW w:w="851" w:type="dxa"/>
            <w:shd w:val="clear" w:color="auto" w:fill="auto"/>
            <w:noWrap/>
            <w:vAlign w:val="center"/>
            <w:hideMark/>
          </w:tcPr>
          <w:p w14:paraId="4AAF57B9"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850" w:type="dxa"/>
            <w:shd w:val="clear" w:color="auto" w:fill="auto"/>
            <w:noWrap/>
            <w:vAlign w:val="center"/>
            <w:hideMark/>
          </w:tcPr>
          <w:p w14:paraId="43C51EC3"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992" w:type="dxa"/>
            <w:shd w:val="clear" w:color="auto" w:fill="auto"/>
            <w:noWrap/>
            <w:vAlign w:val="center"/>
            <w:hideMark/>
          </w:tcPr>
          <w:p w14:paraId="7C39EE69"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89" w:type="dxa"/>
            <w:shd w:val="clear" w:color="auto" w:fill="auto"/>
            <w:noWrap/>
            <w:vAlign w:val="center"/>
            <w:hideMark/>
          </w:tcPr>
          <w:p w14:paraId="557C2E99"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60D75C52" w14:textId="77777777" w:rsidTr="00D31069">
        <w:trPr>
          <w:trHeight w:val="304"/>
        </w:trPr>
        <w:tc>
          <w:tcPr>
            <w:tcW w:w="1295" w:type="dxa"/>
            <w:shd w:val="clear" w:color="000000" w:fill="F2F2F2"/>
          </w:tcPr>
          <w:p w14:paraId="692CFB17" w14:textId="77777777" w:rsidR="00743BEB" w:rsidRDefault="0013282A" w:rsidP="008B5610">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#0</w:t>
            </w:r>
            <w:r w:rsidR="004134BA">
              <w:rPr>
                <w:rFonts w:ascii="Calibri" w:hAnsi="Calibri"/>
                <w:color w:val="000000"/>
                <w:lang w:val="en-US" w:eastAsia="en-US"/>
              </w:rPr>
              <w:t>2</w:t>
            </w:r>
          </w:p>
        </w:tc>
        <w:tc>
          <w:tcPr>
            <w:tcW w:w="3832" w:type="dxa"/>
            <w:shd w:val="clear" w:color="000000" w:fill="F2F2F2"/>
            <w:vAlign w:val="center"/>
            <w:hideMark/>
          </w:tcPr>
          <w:p w14:paraId="7DA97F16" w14:textId="77777777" w:rsidR="00743BEB" w:rsidRPr="005A0EF7" w:rsidRDefault="00743BEB" w:rsidP="008B5610">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UAS</w:t>
            </w:r>
            <w:r w:rsidRPr="005A0EF7">
              <w:rPr>
                <w:rFonts w:ascii="Calibri" w:hAnsi="Calibri"/>
                <w:color w:val="000000"/>
                <w:lang w:val="en-US" w:eastAsia="en-US"/>
              </w:rPr>
              <w:t xml:space="preserve"> manufactured by com</w:t>
            </w:r>
            <w:r>
              <w:rPr>
                <w:rFonts w:ascii="Calibri" w:hAnsi="Calibri"/>
                <w:color w:val="000000"/>
                <w:lang w:val="en-US" w:eastAsia="en-US"/>
              </w:rPr>
              <w:t>petent and/or proven entity</w:t>
            </w:r>
          </w:p>
        </w:tc>
        <w:tc>
          <w:tcPr>
            <w:tcW w:w="851" w:type="dxa"/>
            <w:shd w:val="clear" w:color="auto" w:fill="auto"/>
            <w:noWrap/>
            <w:vAlign w:val="center"/>
            <w:hideMark/>
          </w:tcPr>
          <w:p w14:paraId="6A7D781C"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O</w:t>
            </w:r>
          </w:p>
        </w:tc>
        <w:tc>
          <w:tcPr>
            <w:tcW w:w="850" w:type="dxa"/>
            <w:shd w:val="clear" w:color="auto" w:fill="auto"/>
            <w:noWrap/>
            <w:vAlign w:val="center"/>
            <w:hideMark/>
          </w:tcPr>
          <w:p w14:paraId="6A75B398"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O</w:t>
            </w:r>
          </w:p>
        </w:tc>
        <w:tc>
          <w:tcPr>
            <w:tcW w:w="851" w:type="dxa"/>
            <w:shd w:val="clear" w:color="auto" w:fill="auto"/>
            <w:noWrap/>
            <w:vAlign w:val="center"/>
            <w:hideMark/>
          </w:tcPr>
          <w:p w14:paraId="4077BDDD"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L</w:t>
            </w:r>
          </w:p>
        </w:tc>
        <w:tc>
          <w:tcPr>
            <w:tcW w:w="850" w:type="dxa"/>
            <w:shd w:val="clear" w:color="auto" w:fill="auto"/>
            <w:noWrap/>
            <w:vAlign w:val="center"/>
            <w:hideMark/>
          </w:tcPr>
          <w:p w14:paraId="4CBB937D"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992" w:type="dxa"/>
            <w:shd w:val="clear" w:color="auto" w:fill="auto"/>
            <w:noWrap/>
            <w:vAlign w:val="center"/>
            <w:hideMark/>
          </w:tcPr>
          <w:p w14:paraId="5315F1D5"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89" w:type="dxa"/>
            <w:shd w:val="clear" w:color="auto" w:fill="auto"/>
            <w:noWrap/>
            <w:vAlign w:val="center"/>
            <w:hideMark/>
          </w:tcPr>
          <w:p w14:paraId="0BEB66E7"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3BD2015F" w14:textId="77777777" w:rsidTr="00D31069">
        <w:trPr>
          <w:trHeight w:val="531"/>
        </w:trPr>
        <w:tc>
          <w:tcPr>
            <w:tcW w:w="1295" w:type="dxa"/>
            <w:shd w:val="clear" w:color="000000" w:fill="F2F2F2"/>
          </w:tcPr>
          <w:p w14:paraId="40FD9CAA" w14:textId="77777777" w:rsidR="00743BEB" w:rsidRDefault="0013282A" w:rsidP="008B5610">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lastRenderedPageBreak/>
              <w:t>OSO</w:t>
            </w:r>
            <w:r w:rsidR="008C343C">
              <w:rPr>
                <w:rFonts w:ascii="Calibri" w:hAnsi="Calibri"/>
                <w:color w:val="000000"/>
                <w:lang w:val="en-US" w:eastAsia="en-US"/>
              </w:rPr>
              <w:t>#0</w:t>
            </w:r>
            <w:r w:rsidR="004134BA">
              <w:rPr>
                <w:rFonts w:ascii="Calibri" w:hAnsi="Calibri"/>
                <w:color w:val="000000"/>
                <w:lang w:val="en-US" w:eastAsia="en-US"/>
              </w:rPr>
              <w:t>3</w:t>
            </w:r>
          </w:p>
        </w:tc>
        <w:tc>
          <w:tcPr>
            <w:tcW w:w="3832" w:type="dxa"/>
            <w:shd w:val="clear" w:color="000000" w:fill="F2F2F2"/>
            <w:vAlign w:val="center"/>
          </w:tcPr>
          <w:p w14:paraId="5C700EA8" w14:textId="77777777" w:rsidR="00743BEB" w:rsidRPr="005A0EF7" w:rsidRDefault="00743BEB" w:rsidP="008B5610">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UAS</w:t>
            </w:r>
            <w:r w:rsidRPr="005A0EF7">
              <w:rPr>
                <w:rFonts w:ascii="Calibri" w:hAnsi="Calibri"/>
                <w:color w:val="000000"/>
                <w:lang w:val="en-US" w:eastAsia="en-US"/>
              </w:rPr>
              <w:t xml:space="preserve"> maintained by com</w:t>
            </w:r>
            <w:r>
              <w:rPr>
                <w:rFonts w:ascii="Calibri" w:hAnsi="Calibri"/>
                <w:color w:val="000000"/>
                <w:lang w:val="en-US" w:eastAsia="en-US"/>
              </w:rPr>
              <w:t>petent and/or proven entity</w:t>
            </w:r>
          </w:p>
        </w:tc>
        <w:tc>
          <w:tcPr>
            <w:tcW w:w="851" w:type="dxa"/>
            <w:shd w:val="clear" w:color="auto" w:fill="auto"/>
            <w:noWrap/>
            <w:vAlign w:val="center"/>
          </w:tcPr>
          <w:p w14:paraId="51EF2842" w14:textId="77777777" w:rsidR="00743BEB" w:rsidRPr="005A0EF7" w:rsidRDefault="00743BEB" w:rsidP="008B5610">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0" w:type="dxa"/>
            <w:shd w:val="clear" w:color="auto" w:fill="auto"/>
            <w:noWrap/>
            <w:vAlign w:val="center"/>
          </w:tcPr>
          <w:p w14:paraId="5EE85506" w14:textId="77777777" w:rsidR="00743BEB" w:rsidRPr="005A0EF7" w:rsidRDefault="00743BEB" w:rsidP="008B5610">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1" w:type="dxa"/>
            <w:shd w:val="clear" w:color="auto" w:fill="auto"/>
            <w:noWrap/>
            <w:vAlign w:val="center"/>
          </w:tcPr>
          <w:p w14:paraId="1212BA59" w14:textId="77777777" w:rsidR="00743BEB" w:rsidRPr="005A0EF7" w:rsidRDefault="00743BEB" w:rsidP="008B5610">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850" w:type="dxa"/>
            <w:shd w:val="clear" w:color="auto" w:fill="auto"/>
            <w:noWrap/>
            <w:vAlign w:val="center"/>
          </w:tcPr>
          <w:p w14:paraId="7383A2C6"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992" w:type="dxa"/>
            <w:shd w:val="clear" w:color="auto" w:fill="auto"/>
            <w:noWrap/>
            <w:vAlign w:val="center"/>
          </w:tcPr>
          <w:p w14:paraId="1C0879D9"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89" w:type="dxa"/>
            <w:shd w:val="clear" w:color="auto" w:fill="auto"/>
            <w:noWrap/>
            <w:vAlign w:val="center"/>
          </w:tcPr>
          <w:p w14:paraId="0C372D50"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71D6D954" w14:textId="77777777" w:rsidTr="00D31069">
        <w:trPr>
          <w:trHeight w:val="615"/>
        </w:trPr>
        <w:tc>
          <w:tcPr>
            <w:tcW w:w="1295" w:type="dxa"/>
            <w:shd w:val="clear" w:color="auto" w:fill="F2F2F2"/>
          </w:tcPr>
          <w:p w14:paraId="028B72E8" w14:textId="77777777" w:rsidR="00743BEB" w:rsidRDefault="0013282A" w:rsidP="008B5610">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#0</w:t>
            </w:r>
            <w:r w:rsidR="004134BA">
              <w:rPr>
                <w:rFonts w:ascii="Calibri" w:hAnsi="Calibri"/>
                <w:color w:val="000000"/>
                <w:lang w:val="en-US" w:eastAsia="en-US"/>
              </w:rPr>
              <w:t>4</w:t>
            </w:r>
          </w:p>
        </w:tc>
        <w:tc>
          <w:tcPr>
            <w:tcW w:w="3832" w:type="dxa"/>
            <w:shd w:val="clear" w:color="auto" w:fill="F2F2F2"/>
            <w:vAlign w:val="center"/>
            <w:hideMark/>
          </w:tcPr>
          <w:p w14:paraId="3AC3D625" w14:textId="77777777" w:rsidR="00743BEB" w:rsidRPr="005A0EF7" w:rsidRDefault="00743BEB" w:rsidP="008B5610">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UAS</w:t>
            </w:r>
            <w:r w:rsidRPr="005A0EF7">
              <w:rPr>
                <w:rFonts w:ascii="Calibri" w:hAnsi="Calibri"/>
                <w:color w:val="000000"/>
                <w:lang w:val="en-US" w:eastAsia="en-US"/>
              </w:rPr>
              <w:t xml:space="preserve"> developed to authority recognized design standards</w:t>
            </w:r>
            <w:r>
              <w:rPr>
                <w:rStyle w:val="FootnoteReference"/>
                <w:rFonts w:ascii="Calibri" w:hAnsi="Calibri"/>
                <w:color w:val="000000"/>
                <w:lang w:val="en-US" w:eastAsia="en-US"/>
              </w:rPr>
              <w:footnoteReference w:id="6"/>
            </w:r>
          </w:p>
        </w:tc>
        <w:tc>
          <w:tcPr>
            <w:tcW w:w="851" w:type="dxa"/>
            <w:shd w:val="clear" w:color="auto" w:fill="auto"/>
            <w:noWrap/>
            <w:vAlign w:val="center"/>
            <w:hideMark/>
          </w:tcPr>
          <w:p w14:paraId="05FB1533"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O</w:t>
            </w:r>
          </w:p>
        </w:tc>
        <w:tc>
          <w:tcPr>
            <w:tcW w:w="850" w:type="dxa"/>
            <w:shd w:val="clear" w:color="auto" w:fill="auto"/>
            <w:noWrap/>
            <w:vAlign w:val="center"/>
            <w:hideMark/>
          </w:tcPr>
          <w:p w14:paraId="0C690226"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O</w:t>
            </w:r>
          </w:p>
        </w:tc>
        <w:tc>
          <w:tcPr>
            <w:tcW w:w="851" w:type="dxa"/>
            <w:shd w:val="clear" w:color="auto" w:fill="auto"/>
            <w:noWrap/>
            <w:vAlign w:val="center"/>
            <w:hideMark/>
          </w:tcPr>
          <w:p w14:paraId="33841D42"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O</w:t>
            </w:r>
          </w:p>
        </w:tc>
        <w:tc>
          <w:tcPr>
            <w:tcW w:w="850" w:type="dxa"/>
            <w:shd w:val="clear" w:color="auto" w:fill="auto"/>
            <w:noWrap/>
            <w:vAlign w:val="center"/>
            <w:hideMark/>
          </w:tcPr>
          <w:p w14:paraId="6E634251"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L</w:t>
            </w:r>
          </w:p>
        </w:tc>
        <w:tc>
          <w:tcPr>
            <w:tcW w:w="992" w:type="dxa"/>
            <w:shd w:val="clear" w:color="auto" w:fill="auto"/>
            <w:noWrap/>
            <w:vAlign w:val="center"/>
            <w:hideMark/>
          </w:tcPr>
          <w:p w14:paraId="70F4195B"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889" w:type="dxa"/>
            <w:shd w:val="clear" w:color="auto" w:fill="auto"/>
            <w:noWrap/>
            <w:vAlign w:val="center"/>
            <w:hideMark/>
          </w:tcPr>
          <w:p w14:paraId="5F7DA2AE" w14:textId="77777777" w:rsidR="00743BEB" w:rsidRPr="005A0EF7" w:rsidRDefault="00743BEB" w:rsidP="008B5610">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4A203B9C" w14:textId="77777777" w:rsidTr="00D31069">
        <w:trPr>
          <w:trHeight w:val="556"/>
        </w:trPr>
        <w:tc>
          <w:tcPr>
            <w:tcW w:w="1295" w:type="dxa"/>
            <w:shd w:val="clear" w:color="000000" w:fill="F2F2F2"/>
          </w:tcPr>
          <w:p w14:paraId="5A5C6FD6" w14:textId="77777777" w:rsidR="00743BEB" w:rsidRPr="00ED2AB1"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#0</w:t>
            </w:r>
            <w:r w:rsidR="004134BA">
              <w:rPr>
                <w:rFonts w:ascii="Calibri" w:hAnsi="Calibri"/>
                <w:color w:val="000000"/>
                <w:lang w:val="en-US" w:eastAsia="en-US"/>
              </w:rPr>
              <w:t>6</w:t>
            </w:r>
          </w:p>
        </w:tc>
        <w:tc>
          <w:tcPr>
            <w:tcW w:w="3832" w:type="dxa"/>
            <w:shd w:val="clear" w:color="000000" w:fill="F2F2F2"/>
            <w:vAlign w:val="center"/>
          </w:tcPr>
          <w:p w14:paraId="273B5C8E" w14:textId="77777777" w:rsidR="00743BEB" w:rsidRDefault="00743BEB" w:rsidP="00ED2AB1">
            <w:pPr>
              <w:widowControl/>
              <w:adjustRightInd/>
              <w:spacing w:after="0"/>
              <w:jc w:val="left"/>
              <w:textAlignment w:val="auto"/>
              <w:rPr>
                <w:rFonts w:ascii="Calibri" w:hAnsi="Calibri"/>
                <w:color w:val="000000"/>
                <w:lang w:val="en-US" w:eastAsia="en-US"/>
              </w:rPr>
            </w:pPr>
            <w:r w:rsidRPr="00ED2AB1">
              <w:rPr>
                <w:rFonts w:ascii="Calibri" w:hAnsi="Calibri"/>
                <w:color w:val="000000"/>
                <w:lang w:val="en-US" w:eastAsia="en-US"/>
              </w:rPr>
              <w:t>C3 link performance is appropriate for the operation</w:t>
            </w:r>
          </w:p>
        </w:tc>
        <w:tc>
          <w:tcPr>
            <w:tcW w:w="851" w:type="dxa"/>
            <w:shd w:val="clear" w:color="auto" w:fill="auto"/>
            <w:noWrap/>
            <w:vAlign w:val="center"/>
          </w:tcPr>
          <w:p w14:paraId="2B5A7812"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O</w:t>
            </w:r>
          </w:p>
        </w:tc>
        <w:tc>
          <w:tcPr>
            <w:tcW w:w="850" w:type="dxa"/>
            <w:shd w:val="clear" w:color="auto" w:fill="auto"/>
            <w:noWrap/>
            <w:vAlign w:val="center"/>
          </w:tcPr>
          <w:p w14:paraId="48BD2521" w14:textId="77777777" w:rsidR="00743BEB"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1" w:type="dxa"/>
            <w:shd w:val="clear" w:color="auto" w:fill="auto"/>
            <w:noWrap/>
            <w:vAlign w:val="center"/>
          </w:tcPr>
          <w:p w14:paraId="1B462D9F" w14:textId="77777777" w:rsidR="00743BEB"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0" w:type="dxa"/>
            <w:shd w:val="clear" w:color="auto" w:fill="auto"/>
            <w:noWrap/>
            <w:vAlign w:val="center"/>
          </w:tcPr>
          <w:p w14:paraId="6E50DCF0" w14:textId="77777777" w:rsidR="00743BEB"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992" w:type="dxa"/>
            <w:shd w:val="clear" w:color="auto" w:fill="auto"/>
            <w:noWrap/>
            <w:vAlign w:val="center"/>
          </w:tcPr>
          <w:p w14:paraId="2F38DB86"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89" w:type="dxa"/>
            <w:shd w:val="clear" w:color="auto" w:fill="auto"/>
            <w:noWrap/>
            <w:vAlign w:val="center"/>
          </w:tcPr>
          <w:p w14:paraId="334A72BB"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286BF481" w14:textId="77777777" w:rsidTr="00D31069">
        <w:trPr>
          <w:trHeight w:val="556"/>
        </w:trPr>
        <w:tc>
          <w:tcPr>
            <w:tcW w:w="1295" w:type="dxa"/>
            <w:shd w:val="clear" w:color="000000" w:fill="F2F2F2"/>
          </w:tcPr>
          <w:p w14:paraId="519BBB0B" w14:textId="77777777" w:rsidR="00743BEB"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#0</w:t>
            </w:r>
            <w:r w:rsidR="004134BA">
              <w:rPr>
                <w:rFonts w:ascii="Calibri" w:hAnsi="Calibri"/>
                <w:color w:val="000000"/>
                <w:lang w:val="en-US" w:eastAsia="en-US"/>
              </w:rPr>
              <w:t>5</w:t>
            </w:r>
          </w:p>
        </w:tc>
        <w:tc>
          <w:tcPr>
            <w:tcW w:w="3832" w:type="dxa"/>
            <w:shd w:val="clear" w:color="000000" w:fill="F2F2F2"/>
            <w:vAlign w:val="center"/>
            <w:hideMark/>
          </w:tcPr>
          <w:p w14:paraId="5E6379FF" w14:textId="77777777" w:rsidR="00743BEB" w:rsidRPr="005A0EF7" w:rsidRDefault="00743BEB"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UAS</w:t>
            </w:r>
            <w:r w:rsidRPr="005A0EF7">
              <w:rPr>
                <w:rFonts w:ascii="Calibri" w:hAnsi="Calibri"/>
                <w:color w:val="000000"/>
                <w:lang w:val="en-US" w:eastAsia="en-US"/>
              </w:rPr>
              <w:t xml:space="preserve"> is designed considerin</w:t>
            </w:r>
            <w:r>
              <w:rPr>
                <w:rFonts w:ascii="Calibri" w:hAnsi="Calibri"/>
                <w:color w:val="000000"/>
                <w:lang w:val="en-US" w:eastAsia="en-US"/>
              </w:rPr>
              <w:t>g system safety and reliability</w:t>
            </w:r>
          </w:p>
        </w:tc>
        <w:tc>
          <w:tcPr>
            <w:tcW w:w="851" w:type="dxa"/>
            <w:shd w:val="clear" w:color="auto" w:fill="auto"/>
            <w:noWrap/>
            <w:vAlign w:val="center"/>
            <w:hideMark/>
          </w:tcPr>
          <w:p w14:paraId="294C2625"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O</w:t>
            </w:r>
          </w:p>
        </w:tc>
        <w:tc>
          <w:tcPr>
            <w:tcW w:w="850" w:type="dxa"/>
            <w:shd w:val="clear" w:color="auto" w:fill="auto"/>
            <w:noWrap/>
            <w:vAlign w:val="center"/>
            <w:hideMark/>
          </w:tcPr>
          <w:p w14:paraId="6960329B"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O</w:t>
            </w:r>
          </w:p>
        </w:tc>
        <w:tc>
          <w:tcPr>
            <w:tcW w:w="851" w:type="dxa"/>
            <w:shd w:val="clear" w:color="auto" w:fill="auto"/>
            <w:noWrap/>
            <w:vAlign w:val="center"/>
            <w:hideMark/>
          </w:tcPr>
          <w:p w14:paraId="2A8243FE"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0" w:type="dxa"/>
            <w:shd w:val="clear" w:color="auto" w:fill="auto"/>
            <w:noWrap/>
            <w:vAlign w:val="center"/>
            <w:hideMark/>
          </w:tcPr>
          <w:p w14:paraId="62773F63"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992" w:type="dxa"/>
            <w:shd w:val="clear" w:color="auto" w:fill="auto"/>
            <w:noWrap/>
            <w:vAlign w:val="center"/>
            <w:hideMark/>
          </w:tcPr>
          <w:p w14:paraId="13C7AA2F"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89" w:type="dxa"/>
            <w:shd w:val="clear" w:color="auto" w:fill="auto"/>
            <w:noWrap/>
            <w:vAlign w:val="center"/>
            <w:hideMark/>
          </w:tcPr>
          <w:p w14:paraId="6DD89228"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097BF86F" w14:textId="77777777" w:rsidTr="00D31069">
        <w:trPr>
          <w:trHeight w:val="300"/>
        </w:trPr>
        <w:tc>
          <w:tcPr>
            <w:tcW w:w="1295" w:type="dxa"/>
            <w:shd w:val="clear" w:color="000000" w:fill="F2F2F2"/>
          </w:tcPr>
          <w:p w14:paraId="508FC8F6" w14:textId="77777777" w:rsidR="00743BEB"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#0</w:t>
            </w:r>
            <w:r w:rsidR="004134BA">
              <w:rPr>
                <w:rFonts w:ascii="Calibri" w:hAnsi="Calibri"/>
                <w:color w:val="000000"/>
                <w:lang w:val="en-US" w:eastAsia="en-US"/>
              </w:rPr>
              <w:t>7</w:t>
            </w:r>
          </w:p>
        </w:tc>
        <w:tc>
          <w:tcPr>
            <w:tcW w:w="3832" w:type="dxa"/>
            <w:shd w:val="clear" w:color="000000" w:fill="F2F2F2"/>
            <w:vAlign w:val="center"/>
            <w:hideMark/>
          </w:tcPr>
          <w:p w14:paraId="371D65E0" w14:textId="77777777" w:rsidR="00743BEB" w:rsidRPr="005A0EF7" w:rsidRDefault="00743BEB"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I</w:t>
            </w:r>
            <w:r w:rsidRPr="005A0EF7">
              <w:rPr>
                <w:rFonts w:ascii="Calibri" w:hAnsi="Calibri"/>
                <w:color w:val="000000"/>
                <w:lang w:val="en-US" w:eastAsia="en-US"/>
              </w:rPr>
              <w:t xml:space="preserve">nspection of the </w:t>
            </w:r>
            <w:r>
              <w:rPr>
                <w:rFonts w:ascii="Calibri" w:hAnsi="Calibri"/>
                <w:color w:val="000000"/>
                <w:lang w:val="en-US" w:eastAsia="en-US"/>
              </w:rPr>
              <w:t>UAS</w:t>
            </w:r>
            <w:r w:rsidRPr="005A0EF7">
              <w:rPr>
                <w:rFonts w:ascii="Calibri" w:hAnsi="Calibri"/>
                <w:color w:val="000000"/>
                <w:lang w:val="en-US" w:eastAsia="en-US"/>
              </w:rPr>
              <w:t xml:space="preserve"> </w:t>
            </w:r>
            <w:r>
              <w:rPr>
                <w:rFonts w:ascii="Calibri" w:hAnsi="Calibri"/>
                <w:color w:val="000000"/>
                <w:lang w:val="en-US" w:eastAsia="en-US"/>
              </w:rPr>
              <w:t>(product inspection) to ensure consistency to the ConOps</w:t>
            </w:r>
          </w:p>
        </w:tc>
        <w:tc>
          <w:tcPr>
            <w:tcW w:w="851" w:type="dxa"/>
            <w:shd w:val="clear" w:color="auto" w:fill="auto"/>
            <w:noWrap/>
            <w:vAlign w:val="center"/>
            <w:hideMark/>
          </w:tcPr>
          <w:p w14:paraId="7DDA1A6A"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L</w:t>
            </w:r>
          </w:p>
        </w:tc>
        <w:tc>
          <w:tcPr>
            <w:tcW w:w="850" w:type="dxa"/>
            <w:shd w:val="clear" w:color="auto" w:fill="auto"/>
            <w:noWrap/>
            <w:vAlign w:val="center"/>
            <w:hideMark/>
          </w:tcPr>
          <w:p w14:paraId="33343EC2"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L</w:t>
            </w:r>
          </w:p>
        </w:tc>
        <w:tc>
          <w:tcPr>
            <w:tcW w:w="851" w:type="dxa"/>
            <w:shd w:val="clear" w:color="auto" w:fill="auto"/>
            <w:noWrap/>
            <w:vAlign w:val="center"/>
            <w:hideMark/>
          </w:tcPr>
          <w:p w14:paraId="765861D4"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850" w:type="dxa"/>
            <w:shd w:val="clear" w:color="auto" w:fill="auto"/>
            <w:noWrap/>
            <w:vAlign w:val="center"/>
            <w:hideMark/>
          </w:tcPr>
          <w:p w14:paraId="37ADFB8D"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992" w:type="dxa"/>
            <w:shd w:val="clear" w:color="auto" w:fill="auto"/>
            <w:noWrap/>
            <w:vAlign w:val="center"/>
            <w:hideMark/>
          </w:tcPr>
          <w:p w14:paraId="28981BAD"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89" w:type="dxa"/>
            <w:shd w:val="clear" w:color="auto" w:fill="auto"/>
            <w:noWrap/>
            <w:vAlign w:val="center"/>
            <w:hideMark/>
          </w:tcPr>
          <w:p w14:paraId="6E6A9250"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211862F0" w14:textId="77777777" w:rsidTr="00D31069">
        <w:trPr>
          <w:trHeight w:val="600"/>
        </w:trPr>
        <w:tc>
          <w:tcPr>
            <w:tcW w:w="1295" w:type="dxa"/>
            <w:shd w:val="clear" w:color="000000" w:fill="F2F2F2"/>
          </w:tcPr>
          <w:p w14:paraId="73F6670E" w14:textId="77777777" w:rsidR="00743BEB" w:rsidRPr="005A0EF7"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#0</w:t>
            </w:r>
            <w:r w:rsidR="004134BA">
              <w:rPr>
                <w:rFonts w:ascii="Calibri" w:hAnsi="Calibri"/>
                <w:color w:val="000000"/>
                <w:lang w:val="en-US" w:eastAsia="en-US"/>
              </w:rPr>
              <w:t>8</w:t>
            </w:r>
          </w:p>
        </w:tc>
        <w:tc>
          <w:tcPr>
            <w:tcW w:w="3832" w:type="dxa"/>
            <w:shd w:val="clear" w:color="000000" w:fill="F2F2F2"/>
            <w:vAlign w:val="center"/>
            <w:hideMark/>
          </w:tcPr>
          <w:p w14:paraId="4EDC6EC9" w14:textId="77777777" w:rsidR="00743BEB" w:rsidRPr="005A0EF7" w:rsidRDefault="00743BEB" w:rsidP="00ED2AB1">
            <w:pPr>
              <w:widowControl/>
              <w:adjustRightInd/>
              <w:spacing w:after="0"/>
              <w:jc w:val="left"/>
              <w:textAlignment w:val="auto"/>
              <w:rPr>
                <w:rFonts w:ascii="Calibri" w:hAnsi="Calibri"/>
                <w:color w:val="000000"/>
                <w:lang w:val="en-US" w:eastAsia="en-US"/>
              </w:rPr>
            </w:pPr>
            <w:r w:rsidRPr="005A0EF7">
              <w:rPr>
                <w:rFonts w:ascii="Calibri" w:hAnsi="Calibri"/>
                <w:color w:val="000000"/>
                <w:lang w:val="en-US" w:eastAsia="en-US"/>
              </w:rPr>
              <w:t>Operational procedures are define</w:t>
            </w:r>
            <w:r>
              <w:rPr>
                <w:rFonts w:ascii="Calibri" w:hAnsi="Calibri"/>
                <w:color w:val="000000"/>
                <w:lang w:val="en-US" w:eastAsia="en-US"/>
              </w:rPr>
              <w:t xml:space="preserve">d, validated and adhered to </w:t>
            </w:r>
          </w:p>
        </w:tc>
        <w:tc>
          <w:tcPr>
            <w:tcW w:w="851" w:type="dxa"/>
            <w:shd w:val="clear" w:color="auto" w:fill="auto"/>
            <w:noWrap/>
            <w:vAlign w:val="center"/>
            <w:hideMark/>
          </w:tcPr>
          <w:p w14:paraId="7992E1AB"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L</w:t>
            </w:r>
          </w:p>
        </w:tc>
        <w:tc>
          <w:tcPr>
            <w:tcW w:w="850" w:type="dxa"/>
            <w:shd w:val="clear" w:color="auto" w:fill="auto"/>
            <w:noWrap/>
            <w:vAlign w:val="center"/>
            <w:hideMark/>
          </w:tcPr>
          <w:p w14:paraId="12E8565C"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851" w:type="dxa"/>
            <w:shd w:val="clear" w:color="auto" w:fill="auto"/>
            <w:noWrap/>
            <w:vAlign w:val="center"/>
            <w:hideMark/>
          </w:tcPr>
          <w:p w14:paraId="7645B700"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50" w:type="dxa"/>
            <w:shd w:val="clear" w:color="auto" w:fill="auto"/>
            <w:noWrap/>
            <w:vAlign w:val="center"/>
            <w:hideMark/>
          </w:tcPr>
          <w:p w14:paraId="6B8A61F3"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992" w:type="dxa"/>
            <w:shd w:val="clear" w:color="auto" w:fill="auto"/>
            <w:noWrap/>
            <w:vAlign w:val="center"/>
            <w:hideMark/>
          </w:tcPr>
          <w:p w14:paraId="36DC974C"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89" w:type="dxa"/>
            <w:shd w:val="clear" w:color="auto" w:fill="auto"/>
            <w:noWrap/>
            <w:vAlign w:val="center"/>
            <w:hideMark/>
          </w:tcPr>
          <w:p w14:paraId="47A5075D"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451F157A" w14:textId="77777777" w:rsidTr="00D31069">
        <w:trPr>
          <w:trHeight w:val="600"/>
        </w:trPr>
        <w:tc>
          <w:tcPr>
            <w:tcW w:w="1295" w:type="dxa"/>
            <w:shd w:val="clear" w:color="auto" w:fill="F2F2F2"/>
          </w:tcPr>
          <w:p w14:paraId="3F985719" w14:textId="77777777" w:rsidR="00743BEB" w:rsidRPr="005A0EF7"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#0</w:t>
            </w:r>
            <w:r w:rsidR="004134BA">
              <w:rPr>
                <w:rFonts w:ascii="Calibri" w:hAnsi="Calibri"/>
                <w:color w:val="000000"/>
                <w:lang w:val="en-US" w:eastAsia="en-US"/>
              </w:rPr>
              <w:t>9</w:t>
            </w:r>
          </w:p>
        </w:tc>
        <w:tc>
          <w:tcPr>
            <w:tcW w:w="3832" w:type="dxa"/>
            <w:shd w:val="clear" w:color="auto" w:fill="F2F2F2"/>
            <w:vAlign w:val="center"/>
            <w:hideMark/>
          </w:tcPr>
          <w:p w14:paraId="52521F9D" w14:textId="77777777" w:rsidR="00743BEB" w:rsidRPr="005A0EF7" w:rsidRDefault="00743BEB" w:rsidP="00ED2AB1">
            <w:pPr>
              <w:widowControl/>
              <w:adjustRightInd/>
              <w:spacing w:after="0"/>
              <w:jc w:val="left"/>
              <w:textAlignment w:val="auto"/>
              <w:rPr>
                <w:rFonts w:ascii="Calibri" w:hAnsi="Calibri"/>
                <w:color w:val="000000"/>
                <w:lang w:val="en-US" w:eastAsia="en-US"/>
              </w:rPr>
            </w:pPr>
            <w:r w:rsidRPr="005A0EF7">
              <w:rPr>
                <w:rFonts w:ascii="Calibri" w:hAnsi="Calibri"/>
                <w:color w:val="000000"/>
                <w:lang w:val="en-US" w:eastAsia="en-US"/>
              </w:rPr>
              <w:t>Remote crew trained and current and able to cont</w:t>
            </w:r>
            <w:r>
              <w:rPr>
                <w:rFonts w:ascii="Calibri" w:hAnsi="Calibri"/>
                <w:color w:val="000000"/>
                <w:lang w:val="en-US" w:eastAsia="en-US"/>
              </w:rPr>
              <w:t>rol the abnormal situation</w:t>
            </w:r>
          </w:p>
        </w:tc>
        <w:tc>
          <w:tcPr>
            <w:tcW w:w="851" w:type="dxa"/>
            <w:shd w:val="clear" w:color="auto" w:fill="auto"/>
            <w:noWrap/>
            <w:vAlign w:val="center"/>
            <w:hideMark/>
          </w:tcPr>
          <w:p w14:paraId="3393B974"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0" w:type="dxa"/>
            <w:shd w:val="clear" w:color="auto" w:fill="auto"/>
            <w:noWrap/>
            <w:vAlign w:val="center"/>
            <w:hideMark/>
          </w:tcPr>
          <w:p w14:paraId="453E74CD"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1" w:type="dxa"/>
            <w:shd w:val="clear" w:color="auto" w:fill="auto"/>
            <w:noWrap/>
            <w:vAlign w:val="center"/>
            <w:hideMark/>
          </w:tcPr>
          <w:p w14:paraId="0813B843"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850" w:type="dxa"/>
            <w:shd w:val="clear" w:color="auto" w:fill="auto"/>
            <w:noWrap/>
            <w:vAlign w:val="center"/>
            <w:hideMark/>
          </w:tcPr>
          <w:p w14:paraId="7790A95E"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992" w:type="dxa"/>
            <w:shd w:val="clear" w:color="auto" w:fill="auto"/>
            <w:noWrap/>
            <w:vAlign w:val="center"/>
            <w:hideMark/>
          </w:tcPr>
          <w:p w14:paraId="03BE82D9"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H</w:t>
            </w:r>
          </w:p>
        </w:tc>
        <w:tc>
          <w:tcPr>
            <w:tcW w:w="889" w:type="dxa"/>
            <w:shd w:val="clear" w:color="auto" w:fill="auto"/>
            <w:noWrap/>
            <w:vAlign w:val="center"/>
            <w:hideMark/>
          </w:tcPr>
          <w:p w14:paraId="3EAE7083"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22C7B568" w14:textId="77777777" w:rsidTr="00D31069">
        <w:trPr>
          <w:trHeight w:val="300"/>
        </w:trPr>
        <w:tc>
          <w:tcPr>
            <w:tcW w:w="1295" w:type="dxa"/>
            <w:shd w:val="clear" w:color="000000" w:fill="F2F2F2"/>
          </w:tcPr>
          <w:p w14:paraId="5487B286" w14:textId="77777777" w:rsidR="00743BEB" w:rsidRPr="005A0EF7"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w:t>
            </w:r>
            <w:r w:rsidR="004134BA">
              <w:rPr>
                <w:rFonts w:ascii="Calibri" w:hAnsi="Calibri"/>
                <w:color w:val="000000"/>
                <w:lang w:val="en-US" w:eastAsia="en-US"/>
              </w:rPr>
              <w:t>10</w:t>
            </w:r>
          </w:p>
        </w:tc>
        <w:tc>
          <w:tcPr>
            <w:tcW w:w="3832" w:type="dxa"/>
            <w:shd w:val="clear" w:color="000000" w:fill="F2F2F2"/>
            <w:vAlign w:val="center"/>
            <w:hideMark/>
          </w:tcPr>
          <w:p w14:paraId="74D8AA46" w14:textId="77777777" w:rsidR="00743BEB" w:rsidRPr="005A0EF7" w:rsidRDefault="00743BEB" w:rsidP="00ED2AB1">
            <w:pPr>
              <w:widowControl/>
              <w:adjustRightInd/>
              <w:spacing w:after="0"/>
              <w:jc w:val="left"/>
              <w:textAlignment w:val="auto"/>
              <w:rPr>
                <w:rFonts w:ascii="Calibri" w:hAnsi="Calibri"/>
                <w:color w:val="000000"/>
                <w:lang w:val="en-US" w:eastAsia="en-US"/>
              </w:rPr>
            </w:pPr>
            <w:r w:rsidRPr="005A0EF7">
              <w:rPr>
                <w:rFonts w:ascii="Calibri" w:hAnsi="Calibri"/>
                <w:color w:val="000000"/>
                <w:lang w:val="en-US" w:eastAsia="en-US"/>
              </w:rPr>
              <w:t>Safe re</w:t>
            </w:r>
            <w:r>
              <w:rPr>
                <w:rFonts w:ascii="Calibri" w:hAnsi="Calibri"/>
                <w:color w:val="000000"/>
                <w:lang w:val="en-US" w:eastAsia="en-US"/>
              </w:rPr>
              <w:t xml:space="preserve">covery from technical issue </w:t>
            </w:r>
          </w:p>
        </w:tc>
        <w:tc>
          <w:tcPr>
            <w:tcW w:w="851" w:type="dxa"/>
            <w:shd w:val="clear" w:color="auto" w:fill="auto"/>
            <w:noWrap/>
            <w:vAlign w:val="center"/>
            <w:hideMark/>
          </w:tcPr>
          <w:p w14:paraId="37093957"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0" w:type="dxa"/>
            <w:shd w:val="clear" w:color="auto" w:fill="auto"/>
            <w:noWrap/>
            <w:vAlign w:val="center"/>
            <w:hideMark/>
          </w:tcPr>
          <w:p w14:paraId="77E98675"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1" w:type="dxa"/>
            <w:shd w:val="clear" w:color="auto" w:fill="auto"/>
            <w:noWrap/>
            <w:vAlign w:val="center"/>
            <w:hideMark/>
          </w:tcPr>
          <w:p w14:paraId="54D83E20"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850" w:type="dxa"/>
            <w:shd w:val="clear" w:color="auto" w:fill="auto"/>
            <w:noWrap/>
            <w:vAlign w:val="center"/>
            <w:hideMark/>
          </w:tcPr>
          <w:p w14:paraId="06D422C7"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992" w:type="dxa"/>
            <w:shd w:val="clear" w:color="auto" w:fill="auto"/>
            <w:noWrap/>
            <w:vAlign w:val="center"/>
            <w:hideMark/>
          </w:tcPr>
          <w:p w14:paraId="1346D4E8"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89" w:type="dxa"/>
            <w:shd w:val="clear" w:color="auto" w:fill="auto"/>
            <w:noWrap/>
            <w:vAlign w:val="center"/>
            <w:hideMark/>
          </w:tcPr>
          <w:p w14:paraId="1F628CFE"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410053" w:rsidRPr="005A0EF7" w14:paraId="61396DB9" w14:textId="77777777" w:rsidTr="00722AF1">
        <w:trPr>
          <w:trHeight w:val="300"/>
        </w:trPr>
        <w:tc>
          <w:tcPr>
            <w:tcW w:w="1295" w:type="dxa"/>
            <w:shd w:val="clear" w:color="auto" w:fill="D9D9D9" w:themeFill="background1" w:themeFillShade="D9"/>
          </w:tcPr>
          <w:p w14:paraId="6287150B" w14:textId="77777777" w:rsidR="00410053" w:rsidRDefault="00410053" w:rsidP="00410053">
            <w:pPr>
              <w:widowControl/>
              <w:adjustRightInd/>
              <w:spacing w:after="0"/>
              <w:jc w:val="left"/>
              <w:textAlignment w:val="auto"/>
              <w:rPr>
                <w:rFonts w:ascii="Calibri" w:hAnsi="Calibri"/>
                <w:color w:val="000000"/>
                <w:lang w:val="en-US" w:eastAsia="en-US"/>
              </w:rPr>
            </w:pPr>
          </w:p>
        </w:tc>
        <w:tc>
          <w:tcPr>
            <w:tcW w:w="3832" w:type="dxa"/>
            <w:shd w:val="clear" w:color="auto" w:fill="D9D9D9" w:themeFill="background1" w:themeFillShade="D9"/>
            <w:vAlign w:val="center"/>
          </w:tcPr>
          <w:p w14:paraId="733F4506" w14:textId="77777777" w:rsidR="00410053" w:rsidRPr="005A0EF7" w:rsidRDefault="00410053" w:rsidP="00410053">
            <w:pPr>
              <w:widowControl/>
              <w:adjustRightInd/>
              <w:spacing w:after="0"/>
              <w:jc w:val="left"/>
              <w:textAlignment w:val="auto"/>
              <w:rPr>
                <w:rFonts w:ascii="Calibri" w:hAnsi="Calibri"/>
                <w:color w:val="000000"/>
                <w:lang w:val="en-US" w:eastAsia="en-US"/>
              </w:rPr>
            </w:pPr>
            <w:r w:rsidRPr="005A0EF7">
              <w:rPr>
                <w:rFonts w:ascii="Calibri" w:hAnsi="Calibri"/>
                <w:b/>
                <w:bCs/>
                <w:color w:val="000000"/>
                <w:lang w:val="en-US" w:eastAsia="en-US"/>
              </w:rPr>
              <w:t xml:space="preserve">Deterioration of external systems supporting </w:t>
            </w:r>
            <w:r>
              <w:rPr>
                <w:rFonts w:ascii="Calibri" w:hAnsi="Calibri"/>
                <w:b/>
                <w:bCs/>
                <w:color w:val="000000"/>
                <w:lang w:val="en-US" w:eastAsia="en-US"/>
              </w:rPr>
              <w:t>UAS operation</w:t>
            </w:r>
          </w:p>
        </w:tc>
        <w:tc>
          <w:tcPr>
            <w:tcW w:w="851" w:type="dxa"/>
            <w:shd w:val="clear" w:color="auto" w:fill="auto"/>
            <w:noWrap/>
            <w:vAlign w:val="center"/>
          </w:tcPr>
          <w:p w14:paraId="5D47E4F3" w14:textId="77777777" w:rsidR="00410053"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c>
          <w:tcPr>
            <w:tcW w:w="850" w:type="dxa"/>
            <w:shd w:val="clear" w:color="auto" w:fill="auto"/>
            <w:noWrap/>
            <w:vAlign w:val="center"/>
          </w:tcPr>
          <w:p w14:paraId="2A271C2A" w14:textId="77777777" w:rsidR="00410053"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c>
          <w:tcPr>
            <w:tcW w:w="851" w:type="dxa"/>
            <w:shd w:val="clear" w:color="auto" w:fill="auto"/>
            <w:noWrap/>
            <w:vAlign w:val="center"/>
          </w:tcPr>
          <w:p w14:paraId="39704196" w14:textId="77777777" w:rsidR="00410053"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c>
          <w:tcPr>
            <w:tcW w:w="850" w:type="dxa"/>
            <w:shd w:val="clear" w:color="auto" w:fill="auto"/>
            <w:noWrap/>
            <w:vAlign w:val="center"/>
          </w:tcPr>
          <w:p w14:paraId="2290F887" w14:textId="77777777" w:rsidR="00410053"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c>
          <w:tcPr>
            <w:tcW w:w="992" w:type="dxa"/>
            <w:shd w:val="clear" w:color="auto" w:fill="auto"/>
            <w:noWrap/>
            <w:vAlign w:val="center"/>
          </w:tcPr>
          <w:p w14:paraId="2E9B0F23" w14:textId="77777777" w:rsidR="00410053" w:rsidRPr="005A0EF7"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c>
          <w:tcPr>
            <w:tcW w:w="889" w:type="dxa"/>
            <w:shd w:val="clear" w:color="auto" w:fill="auto"/>
            <w:noWrap/>
            <w:vAlign w:val="center"/>
          </w:tcPr>
          <w:p w14:paraId="0DA07F1F" w14:textId="77777777" w:rsidR="00410053" w:rsidRPr="005A0EF7"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r>
      <w:tr w:rsidR="00410053" w:rsidRPr="005A0EF7" w14:paraId="41221B85" w14:textId="77777777" w:rsidTr="00D31069">
        <w:trPr>
          <w:trHeight w:val="300"/>
        </w:trPr>
        <w:tc>
          <w:tcPr>
            <w:tcW w:w="1295" w:type="dxa"/>
            <w:shd w:val="clear" w:color="000000" w:fill="F2F2F2"/>
          </w:tcPr>
          <w:p w14:paraId="73334B83" w14:textId="77777777" w:rsidR="00410053" w:rsidRDefault="00410053" w:rsidP="00410053">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OSO#11</w:t>
            </w:r>
          </w:p>
        </w:tc>
        <w:tc>
          <w:tcPr>
            <w:tcW w:w="3832" w:type="dxa"/>
            <w:shd w:val="clear" w:color="000000" w:fill="F2F2F2"/>
            <w:vAlign w:val="center"/>
          </w:tcPr>
          <w:p w14:paraId="11E4E3B8" w14:textId="77777777" w:rsidR="00410053" w:rsidRPr="005A0EF7" w:rsidRDefault="00410053" w:rsidP="00410053">
            <w:pPr>
              <w:widowControl/>
              <w:adjustRightInd/>
              <w:spacing w:after="0"/>
              <w:jc w:val="left"/>
              <w:textAlignment w:val="auto"/>
              <w:rPr>
                <w:rFonts w:ascii="Calibri" w:hAnsi="Calibri"/>
                <w:color w:val="000000"/>
                <w:lang w:val="en-US" w:eastAsia="en-US"/>
              </w:rPr>
            </w:pPr>
            <w:r w:rsidRPr="005A0EF7">
              <w:rPr>
                <w:rFonts w:ascii="Calibri" w:hAnsi="Calibri"/>
                <w:color w:val="000000"/>
                <w:lang w:val="en-US" w:eastAsia="en-US"/>
              </w:rPr>
              <w:t xml:space="preserve">Procedures are in-place to handle the deterioration of external systems supporting </w:t>
            </w:r>
            <w:r>
              <w:rPr>
                <w:rFonts w:ascii="Calibri" w:hAnsi="Calibri"/>
                <w:color w:val="000000"/>
                <w:lang w:val="en-US" w:eastAsia="en-US"/>
              </w:rPr>
              <w:t>UAS</w:t>
            </w:r>
            <w:r w:rsidRPr="005A0EF7">
              <w:rPr>
                <w:rFonts w:ascii="Calibri" w:hAnsi="Calibri"/>
                <w:color w:val="000000"/>
                <w:lang w:val="en-US" w:eastAsia="en-US"/>
              </w:rPr>
              <w:t xml:space="preserve"> operation</w:t>
            </w:r>
          </w:p>
        </w:tc>
        <w:tc>
          <w:tcPr>
            <w:tcW w:w="851" w:type="dxa"/>
            <w:shd w:val="clear" w:color="auto" w:fill="auto"/>
            <w:noWrap/>
            <w:vAlign w:val="center"/>
          </w:tcPr>
          <w:p w14:paraId="1500B887" w14:textId="77777777" w:rsidR="00410053"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L</w:t>
            </w:r>
          </w:p>
        </w:tc>
        <w:tc>
          <w:tcPr>
            <w:tcW w:w="850" w:type="dxa"/>
            <w:shd w:val="clear" w:color="auto" w:fill="auto"/>
            <w:noWrap/>
            <w:vAlign w:val="center"/>
          </w:tcPr>
          <w:p w14:paraId="57B3CCBD" w14:textId="77777777" w:rsidR="00410053"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851" w:type="dxa"/>
            <w:shd w:val="clear" w:color="auto" w:fill="auto"/>
            <w:noWrap/>
            <w:vAlign w:val="center"/>
          </w:tcPr>
          <w:p w14:paraId="27C24342" w14:textId="77777777" w:rsidR="00410053"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50" w:type="dxa"/>
            <w:shd w:val="clear" w:color="auto" w:fill="auto"/>
            <w:noWrap/>
            <w:vAlign w:val="center"/>
          </w:tcPr>
          <w:p w14:paraId="629AF139" w14:textId="77777777" w:rsidR="00410053"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992" w:type="dxa"/>
            <w:shd w:val="clear" w:color="auto" w:fill="auto"/>
            <w:noWrap/>
            <w:vAlign w:val="center"/>
          </w:tcPr>
          <w:p w14:paraId="6D250506" w14:textId="77777777" w:rsidR="00410053" w:rsidRPr="005A0EF7"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89" w:type="dxa"/>
            <w:shd w:val="clear" w:color="auto" w:fill="auto"/>
            <w:noWrap/>
            <w:vAlign w:val="center"/>
          </w:tcPr>
          <w:p w14:paraId="403EB7E8" w14:textId="77777777" w:rsidR="00410053" w:rsidRPr="005A0EF7"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410053" w:rsidRPr="005A0EF7" w14:paraId="0F56306F" w14:textId="77777777" w:rsidTr="00D31069">
        <w:trPr>
          <w:trHeight w:val="300"/>
        </w:trPr>
        <w:tc>
          <w:tcPr>
            <w:tcW w:w="1295" w:type="dxa"/>
            <w:shd w:val="clear" w:color="000000" w:fill="F2F2F2"/>
          </w:tcPr>
          <w:p w14:paraId="548687CB" w14:textId="77777777" w:rsidR="00410053" w:rsidRDefault="00410053" w:rsidP="00410053">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OSO#12</w:t>
            </w:r>
          </w:p>
        </w:tc>
        <w:tc>
          <w:tcPr>
            <w:tcW w:w="3832" w:type="dxa"/>
            <w:shd w:val="clear" w:color="000000" w:fill="F2F2F2"/>
            <w:vAlign w:val="center"/>
          </w:tcPr>
          <w:p w14:paraId="481465B7" w14:textId="77777777" w:rsidR="00410053" w:rsidRPr="005A0EF7" w:rsidRDefault="00410053" w:rsidP="00410053">
            <w:pPr>
              <w:widowControl/>
              <w:adjustRightInd/>
              <w:spacing w:after="0"/>
              <w:jc w:val="left"/>
              <w:textAlignment w:val="auto"/>
              <w:rPr>
                <w:rFonts w:ascii="Calibri" w:hAnsi="Calibri"/>
                <w:color w:val="000000"/>
                <w:lang w:val="en-US" w:eastAsia="en-US"/>
              </w:rPr>
            </w:pPr>
            <w:r w:rsidRPr="005A0EF7">
              <w:rPr>
                <w:rFonts w:ascii="Calibri" w:hAnsi="Calibri"/>
                <w:color w:val="000000"/>
                <w:lang w:val="en-US" w:eastAsia="en-US"/>
              </w:rPr>
              <w:t xml:space="preserve">The </w:t>
            </w:r>
            <w:r>
              <w:rPr>
                <w:rFonts w:ascii="Calibri" w:hAnsi="Calibri"/>
                <w:color w:val="000000"/>
                <w:lang w:val="en-US" w:eastAsia="en-US"/>
              </w:rPr>
              <w:t>UAS</w:t>
            </w:r>
            <w:r w:rsidRPr="005A0EF7">
              <w:rPr>
                <w:rFonts w:ascii="Calibri" w:hAnsi="Calibri"/>
                <w:color w:val="000000"/>
                <w:lang w:val="en-US" w:eastAsia="en-US"/>
              </w:rPr>
              <w:t xml:space="preserve"> is designed to manage the deterioration of external system</w:t>
            </w:r>
            <w:r>
              <w:rPr>
                <w:rFonts w:ascii="Calibri" w:hAnsi="Calibri"/>
                <w:color w:val="000000"/>
                <w:lang w:val="en-US" w:eastAsia="en-US"/>
              </w:rPr>
              <w:t>s supporting UAS operation</w:t>
            </w:r>
          </w:p>
        </w:tc>
        <w:tc>
          <w:tcPr>
            <w:tcW w:w="851" w:type="dxa"/>
            <w:shd w:val="clear" w:color="auto" w:fill="auto"/>
            <w:noWrap/>
            <w:vAlign w:val="center"/>
          </w:tcPr>
          <w:p w14:paraId="518EF7B2" w14:textId="77777777" w:rsidR="00410053" w:rsidRDefault="00410053" w:rsidP="00410053">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0" w:type="dxa"/>
            <w:shd w:val="clear" w:color="auto" w:fill="auto"/>
            <w:noWrap/>
            <w:vAlign w:val="center"/>
          </w:tcPr>
          <w:p w14:paraId="74C135D0" w14:textId="77777777" w:rsidR="00410053"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L</w:t>
            </w:r>
          </w:p>
        </w:tc>
        <w:tc>
          <w:tcPr>
            <w:tcW w:w="851" w:type="dxa"/>
            <w:shd w:val="clear" w:color="auto" w:fill="auto"/>
            <w:noWrap/>
            <w:vAlign w:val="center"/>
          </w:tcPr>
          <w:p w14:paraId="333A57B6" w14:textId="77777777" w:rsidR="00410053"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850" w:type="dxa"/>
            <w:shd w:val="clear" w:color="auto" w:fill="auto"/>
            <w:noWrap/>
            <w:vAlign w:val="center"/>
          </w:tcPr>
          <w:p w14:paraId="6043B15D" w14:textId="77777777" w:rsidR="00410053" w:rsidRDefault="00410053" w:rsidP="00410053">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992" w:type="dxa"/>
            <w:shd w:val="clear" w:color="auto" w:fill="auto"/>
            <w:noWrap/>
            <w:vAlign w:val="center"/>
          </w:tcPr>
          <w:p w14:paraId="1FF82B3B" w14:textId="77777777" w:rsidR="00410053" w:rsidRPr="005A0EF7"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89" w:type="dxa"/>
            <w:shd w:val="clear" w:color="auto" w:fill="auto"/>
            <w:noWrap/>
            <w:vAlign w:val="center"/>
          </w:tcPr>
          <w:p w14:paraId="0E9F463C" w14:textId="77777777" w:rsidR="00410053" w:rsidRPr="005A0EF7"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410053" w:rsidRPr="005A0EF7" w14:paraId="23D5158E" w14:textId="77777777" w:rsidTr="00D31069">
        <w:trPr>
          <w:trHeight w:val="300"/>
        </w:trPr>
        <w:tc>
          <w:tcPr>
            <w:tcW w:w="1295" w:type="dxa"/>
            <w:shd w:val="clear" w:color="000000" w:fill="F2F2F2"/>
          </w:tcPr>
          <w:p w14:paraId="788CD47C" w14:textId="77777777" w:rsidR="00410053" w:rsidRDefault="00410053" w:rsidP="00410053">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OSO#13</w:t>
            </w:r>
          </w:p>
        </w:tc>
        <w:tc>
          <w:tcPr>
            <w:tcW w:w="3832" w:type="dxa"/>
            <w:shd w:val="clear" w:color="000000" w:fill="F2F2F2"/>
            <w:vAlign w:val="center"/>
          </w:tcPr>
          <w:p w14:paraId="4DC081CC" w14:textId="77777777" w:rsidR="00410053" w:rsidRPr="005A0EF7" w:rsidRDefault="00410053" w:rsidP="00410053">
            <w:pPr>
              <w:widowControl/>
              <w:adjustRightInd/>
              <w:spacing w:after="0"/>
              <w:jc w:val="left"/>
              <w:textAlignment w:val="auto"/>
              <w:rPr>
                <w:rFonts w:ascii="Calibri" w:hAnsi="Calibri"/>
                <w:color w:val="000000"/>
                <w:lang w:val="en-US" w:eastAsia="en-US"/>
              </w:rPr>
            </w:pPr>
            <w:r w:rsidRPr="00025CAB">
              <w:rPr>
                <w:rFonts w:ascii="Calibri" w:hAnsi="Calibri"/>
                <w:color w:val="000000"/>
                <w:lang w:val="en-US" w:eastAsia="en-US"/>
              </w:rPr>
              <w:t>External services supporting UAS operations are adequate to the operation</w:t>
            </w:r>
          </w:p>
        </w:tc>
        <w:tc>
          <w:tcPr>
            <w:tcW w:w="851" w:type="dxa"/>
            <w:shd w:val="clear" w:color="auto" w:fill="auto"/>
            <w:noWrap/>
            <w:vAlign w:val="center"/>
          </w:tcPr>
          <w:p w14:paraId="6D40468C" w14:textId="77777777" w:rsidR="00410053" w:rsidRDefault="00410053" w:rsidP="00410053">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0" w:type="dxa"/>
            <w:shd w:val="clear" w:color="auto" w:fill="auto"/>
            <w:noWrap/>
            <w:vAlign w:val="center"/>
          </w:tcPr>
          <w:p w14:paraId="55DF6816" w14:textId="77777777" w:rsidR="00410053"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L</w:t>
            </w:r>
          </w:p>
        </w:tc>
        <w:tc>
          <w:tcPr>
            <w:tcW w:w="851" w:type="dxa"/>
            <w:shd w:val="clear" w:color="auto" w:fill="auto"/>
            <w:noWrap/>
            <w:vAlign w:val="center"/>
          </w:tcPr>
          <w:p w14:paraId="76A8FE50" w14:textId="77777777" w:rsidR="00410053"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850" w:type="dxa"/>
            <w:shd w:val="clear" w:color="auto" w:fill="auto"/>
            <w:noWrap/>
            <w:vAlign w:val="center"/>
          </w:tcPr>
          <w:p w14:paraId="4C313999" w14:textId="77777777" w:rsidR="00410053"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992" w:type="dxa"/>
            <w:shd w:val="clear" w:color="auto" w:fill="auto"/>
            <w:noWrap/>
            <w:vAlign w:val="center"/>
          </w:tcPr>
          <w:p w14:paraId="177B8A36" w14:textId="77777777" w:rsidR="00410053" w:rsidRPr="005A0EF7"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89" w:type="dxa"/>
            <w:shd w:val="clear" w:color="auto" w:fill="auto"/>
            <w:noWrap/>
            <w:vAlign w:val="center"/>
          </w:tcPr>
          <w:p w14:paraId="7971F51B" w14:textId="77777777" w:rsidR="00410053" w:rsidRPr="005A0EF7" w:rsidRDefault="00410053" w:rsidP="00410053">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3CCABB6A" w14:textId="77777777" w:rsidTr="00D31069">
        <w:trPr>
          <w:trHeight w:val="300"/>
        </w:trPr>
        <w:tc>
          <w:tcPr>
            <w:tcW w:w="1295" w:type="dxa"/>
            <w:shd w:val="clear" w:color="000000" w:fill="D9D9D9"/>
          </w:tcPr>
          <w:p w14:paraId="40A8AF18" w14:textId="77777777" w:rsidR="00743BEB" w:rsidRPr="005A0EF7" w:rsidRDefault="00743BEB" w:rsidP="00ED2AB1">
            <w:pPr>
              <w:widowControl/>
              <w:adjustRightInd/>
              <w:spacing w:after="0"/>
              <w:jc w:val="left"/>
              <w:textAlignment w:val="auto"/>
              <w:rPr>
                <w:rFonts w:ascii="Times New Roman" w:hAnsi="Times New Roman" w:cs="Times New Roman"/>
                <w:color w:val="000000"/>
                <w:sz w:val="14"/>
                <w:szCs w:val="14"/>
                <w:lang w:val="en-US" w:eastAsia="en-US"/>
              </w:rPr>
            </w:pPr>
          </w:p>
        </w:tc>
        <w:tc>
          <w:tcPr>
            <w:tcW w:w="3832" w:type="dxa"/>
            <w:shd w:val="clear" w:color="000000" w:fill="D9D9D9"/>
            <w:vAlign w:val="center"/>
            <w:hideMark/>
          </w:tcPr>
          <w:p w14:paraId="225202A3" w14:textId="77777777" w:rsidR="00743BEB" w:rsidRPr="005A0EF7" w:rsidRDefault="00743BEB" w:rsidP="00ED2AB1">
            <w:pPr>
              <w:widowControl/>
              <w:adjustRightInd/>
              <w:spacing w:after="0"/>
              <w:jc w:val="left"/>
              <w:textAlignment w:val="auto"/>
              <w:rPr>
                <w:rFonts w:ascii="Symbol" w:hAnsi="Symbol"/>
                <w:color w:val="000000"/>
                <w:lang w:val="en-US" w:eastAsia="en-US"/>
              </w:rPr>
            </w:pPr>
            <w:r w:rsidRPr="005A0EF7">
              <w:rPr>
                <w:rFonts w:ascii="Times New Roman" w:hAnsi="Times New Roman" w:cs="Times New Roman"/>
                <w:color w:val="000000"/>
                <w:sz w:val="14"/>
                <w:szCs w:val="14"/>
                <w:lang w:val="en-US" w:eastAsia="en-US"/>
              </w:rPr>
              <w:t xml:space="preserve"> </w:t>
            </w:r>
            <w:r w:rsidRPr="005A0EF7">
              <w:rPr>
                <w:rFonts w:ascii="Calibri" w:hAnsi="Calibri"/>
                <w:b/>
                <w:bCs/>
                <w:color w:val="000000"/>
                <w:lang w:val="en-US" w:eastAsia="en-US"/>
              </w:rPr>
              <w:t>Human Error</w:t>
            </w:r>
          </w:p>
        </w:tc>
        <w:tc>
          <w:tcPr>
            <w:tcW w:w="851" w:type="dxa"/>
            <w:shd w:val="clear" w:color="auto" w:fill="auto"/>
            <w:noWrap/>
            <w:vAlign w:val="center"/>
            <w:hideMark/>
          </w:tcPr>
          <w:p w14:paraId="3F3BF5AA"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c>
          <w:tcPr>
            <w:tcW w:w="850" w:type="dxa"/>
            <w:shd w:val="clear" w:color="auto" w:fill="auto"/>
            <w:noWrap/>
            <w:vAlign w:val="center"/>
            <w:hideMark/>
          </w:tcPr>
          <w:p w14:paraId="7A4C5B69"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c>
          <w:tcPr>
            <w:tcW w:w="851" w:type="dxa"/>
            <w:shd w:val="clear" w:color="auto" w:fill="auto"/>
            <w:noWrap/>
            <w:vAlign w:val="center"/>
            <w:hideMark/>
          </w:tcPr>
          <w:p w14:paraId="5E5BD77C"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c>
          <w:tcPr>
            <w:tcW w:w="850" w:type="dxa"/>
            <w:shd w:val="clear" w:color="auto" w:fill="auto"/>
            <w:noWrap/>
            <w:vAlign w:val="center"/>
            <w:hideMark/>
          </w:tcPr>
          <w:p w14:paraId="04669222"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c>
          <w:tcPr>
            <w:tcW w:w="992" w:type="dxa"/>
            <w:shd w:val="clear" w:color="auto" w:fill="auto"/>
            <w:noWrap/>
            <w:vAlign w:val="center"/>
            <w:hideMark/>
          </w:tcPr>
          <w:p w14:paraId="6E00CCE9"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c>
          <w:tcPr>
            <w:tcW w:w="889" w:type="dxa"/>
            <w:shd w:val="clear" w:color="auto" w:fill="auto"/>
            <w:noWrap/>
            <w:vAlign w:val="center"/>
            <w:hideMark/>
          </w:tcPr>
          <w:p w14:paraId="2FC1E714"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r>
      <w:tr w:rsidR="00743BEB" w:rsidRPr="005A0EF7" w14:paraId="0CFED6DD" w14:textId="77777777" w:rsidTr="00D31069">
        <w:trPr>
          <w:trHeight w:val="600"/>
        </w:trPr>
        <w:tc>
          <w:tcPr>
            <w:tcW w:w="1295" w:type="dxa"/>
            <w:shd w:val="clear" w:color="000000" w:fill="F2F2F2"/>
          </w:tcPr>
          <w:p w14:paraId="4884A07B" w14:textId="77777777" w:rsidR="00743BEB" w:rsidRPr="005A0EF7"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w:t>
            </w:r>
            <w:r w:rsidR="004134BA">
              <w:rPr>
                <w:rFonts w:ascii="Calibri" w:hAnsi="Calibri"/>
                <w:color w:val="000000"/>
                <w:lang w:val="en-US" w:eastAsia="en-US"/>
              </w:rPr>
              <w:t>14</w:t>
            </w:r>
          </w:p>
        </w:tc>
        <w:tc>
          <w:tcPr>
            <w:tcW w:w="3832" w:type="dxa"/>
            <w:shd w:val="clear" w:color="000000" w:fill="F2F2F2"/>
            <w:vAlign w:val="center"/>
            <w:hideMark/>
          </w:tcPr>
          <w:p w14:paraId="230D79C2" w14:textId="77777777" w:rsidR="00743BEB" w:rsidRPr="005A0EF7" w:rsidRDefault="00743BEB" w:rsidP="00ED2AB1">
            <w:pPr>
              <w:widowControl/>
              <w:adjustRightInd/>
              <w:spacing w:after="0"/>
              <w:jc w:val="left"/>
              <w:textAlignment w:val="auto"/>
              <w:rPr>
                <w:rFonts w:ascii="Calibri" w:hAnsi="Calibri"/>
                <w:color w:val="000000"/>
                <w:lang w:val="en-US" w:eastAsia="en-US"/>
              </w:rPr>
            </w:pPr>
            <w:r w:rsidRPr="005A0EF7">
              <w:rPr>
                <w:rFonts w:ascii="Calibri" w:hAnsi="Calibri"/>
                <w:color w:val="000000"/>
                <w:lang w:val="en-US" w:eastAsia="en-US"/>
              </w:rPr>
              <w:t>Operational procedures are define</w:t>
            </w:r>
            <w:r>
              <w:rPr>
                <w:rFonts w:ascii="Calibri" w:hAnsi="Calibri"/>
                <w:color w:val="000000"/>
                <w:lang w:val="en-US" w:eastAsia="en-US"/>
              </w:rPr>
              <w:t>d, validated and adhered to</w:t>
            </w:r>
          </w:p>
        </w:tc>
        <w:tc>
          <w:tcPr>
            <w:tcW w:w="851" w:type="dxa"/>
            <w:shd w:val="clear" w:color="auto" w:fill="auto"/>
            <w:noWrap/>
            <w:vAlign w:val="center"/>
            <w:hideMark/>
          </w:tcPr>
          <w:p w14:paraId="5704D09B"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L</w:t>
            </w:r>
          </w:p>
        </w:tc>
        <w:tc>
          <w:tcPr>
            <w:tcW w:w="850" w:type="dxa"/>
            <w:shd w:val="clear" w:color="auto" w:fill="auto"/>
            <w:noWrap/>
            <w:vAlign w:val="center"/>
            <w:hideMark/>
          </w:tcPr>
          <w:p w14:paraId="6EC3AEEF"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851" w:type="dxa"/>
            <w:shd w:val="clear" w:color="auto" w:fill="auto"/>
            <w:noWrap/>
            <w:vAlign w:val="center"/>
            <w:hideMark/>
          </w:tcPr>
          <w:p w14:paraId="641B04DA"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50" w:type="dxa"/>
            <w:shd w:val="clear" w:color="auto" w:fill="auto"/>
            <w:noWrap/>
            <w:vAlign w:val="center"/>
            <w:hideMark/>
          </w:tcPr>
          <w:p w14:paraId="7B960D1D"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992" w:type="dxa"/>
            <w:shd w:val="clear" w:color="auto" w:fill="auto"/>
            <w:noWrap/>
            <w:vAlign w:val="center"/>
            <w:hideMark/>
          </w:tcPr>
          <w:p w14:paraId="4681FD48"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89" w:type="dxa"/>
            <w:shd w:val="clear" w:color="auto" w:fill="auto"/>
            <w:noWrap/>
            <w:vAlign w:val="center"/>
            <w:hideMark/>
          </w:tcPr>
          <w:p w14:paraId="03DE94CB"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20055538" w14:textId="77777777" w:rsidTr="00D31069">
        <w:trPr>
          <w:trHeight w:val="600"/>
        </w:trPr>
        <w:tc>
          <w:tcPr>
            <w:tcW w:w="1295" w:type="dxa"/>
            <w:shd w:val="clear" w:color="auto" w:fill="F2F2F2"/>
          </w:tcPr>
          <w:p w14:paraId="278588B8" w14:textId="77777777" w:rsidR="00743BEB" w:rsidRPr="005A0EF7"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w:t>
            </w:r>
            <w:r w:rsidR="004134BA">
              <w:rPr>
                <w:rFonts w:ascii="Calibri" w:hAnsi="Calibri"/>
                <w:color w:val="000000"/>
                <w:lang w:val="en-US" w:eastAsia="en-US"/>
              </w:rPr>
              <w:t>15</w:t>
            </w:r>
          </w:p>
        </w:tc>
        <w:tc>
          <w:tcPr>
            <w:tcW w:w="3832" w:type="dxa"/>
            <w:shd w:val="clear" w:color="auto" w:fill="F2F2F2"/>
            <w:vAlign w:val="center"/>
            <w:hideMark/>
          </w:tcPr>
          <w:p w14:paraId="48DAC9AB" w14:textId="77777777" w:rsidR="00743BEB" w:rsidRPr="005A0EF7" w:rsidRDefault="00743BEB" w:rsidP="00ED2AB1">
            <w:pPr>
              <w:widowControl/>
              <w:adjustRightInd/>
              <w:spacing w:after="0"/>
              <w:jc w:val="left"/>
              <w:textAlignment w:val="auto"/>
              <w:rPr>
                <w:rFonts w:ascii="Calibri" w:hAnsi="Calibri"/>
                <w:color w:val="000000"/>
                <w:lang w:val="en-US" w:eastAsia="en-US"/>
              </w:rPr>
            </w:pPr>
            <w:r w:rsidRPr="005A0EF7">
              <w:rPr>
                <w:rFonts w:ascii="Calibri" w:hAnsi="Calibri"/>
                <w:color w:val="000000"/>
                <w:lang w:val="en-US" w:eastAsia="en-US"/>
              </w:rPr>
              <w:t>Remote crew trained and current and able to cont</w:t>
            </w:r>
            <w:r>
              <w:rPr>
                <w:rFonts w:ascii="Calibri" w:hAnsi="Calibri"/>
                <w:color w:val="000000"/>
                <w:lang w:val="en-US" w:eastAsia="en-US"/>
              </w:rPr>
              <w:t>rol the abnormal situation</w:t>
            </w:r>
          </w:p>
        </w:tc>
        <w:tc>
          <w:tcPr>
            <w:tcW w:w="851" w:type="dxa"/>
            <w:shd w:val="clear" w:color="auto" w:fill="auto"/>
            <w:noWrap/>
            <w:vAlign w:val="center"/>
            <w:hideMark/>
          </w:tcPr>
          <w:p w14:paraId="0C778243"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L</w:t>
            </w:r>
          </w:p>
        </w:tc>
        <w:tc>
          <w:tcPr>
            <w:tcW w:w="850" w:type="dxa"/>
            <w:shd w:val="clear" w:color="auto" w:fill="auto"/>
            <w:noWrap/>
            <w:vAlign w:val="center"/>
            <w:hideMark/>
          </w:tcPr>
          <w:p w14:paraId="5FCCEF59"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1" w:type="dxa"/>
            <w:shd w:val="clear" w:color="auto" w:fill="auto"/>
            <w:noWrap/>
            <w:vAlign w:val="center"/>
            <w:hideMark/>
          </w:tcPr>
          <w:p w14:paraId="54070D36"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850" w:type="dxa"/>
            <w:shd w:val="clear" w:color="auto" w:fill="auto"/>
            <w:noWrap/>
            <w:vAlign w:val="center"/>
            <w:hideMark/>
          </w:tcPr>
          <w:p w14:paraId="2D92AF54"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992" w:type="dxa"/>
            <w:shd w:val="clear" w:color="auto" w:fill="auto"/>
            <w:noWrap/>
            <w:vAlign w:val="center"/>
            <w:hideMark/>
          </w:tcPr>
          <w:p w14:paraId="6F5CF3C4"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89" w:type="dxa"/>
            <w:shd w:val="clear" w:color="auto" w:fill="auto"/>
            <w:noWrap/>
            <w:vAlign w:val="center"/>
            <w:hideMark/>
          </w:tcPr>
          <w:p w14:paraId="5C00A6A1"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208687DF" w14:textId="77777777" w:rsidTr="00D31069">
        <w:trPr>
          <w:trHeight w:val="300"/>
        </w:trPr>
        <w:tc>
          <w:tcPr>
            <w:tcW w:w="1295" w:type="dxa"/>
            <w:shd w:val="clear" w:color="000000" w:fill="F2F2F2"/>
          </w:tcPr>
          <w:p w14:paraId="07A2F9F2" w14:textId="77777777" w:rsidR="00743BEB"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w:t>
            </w:r>
            <w:r w:rsidR="004134BA">
              <w:rPr>
                <w:rFonts w:ascii="Calibri" w:hAnsi="Calibri"/>
                <w:color w:val="000000"/>
                <w:lang w:val="en-US" w:eastAsia="en-US"/>
              </w:rPr>
              <w:t>16</w:t>
            </w:r>
          </w:p>
        </w:tc>
        <w:tc>
          <w:tcPr>
            <w:tcW w:w="3832" w:type="dxa"/>
            <w:shd w:val="clear" w:color="000000" w:fill="F2F2F2"/>
            <w:vAlign w:val="center"/>
            <w:hideMark/>
          </w:tcPr>
          <w:p w14:paraId="125B8006" w14:textId="77777777" w:rsidR="00743BEB" w:rsidRPr="005A0EF7" w:rsidRDefault="00743BEB"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Multi crew coordination</w:t>
            </w:r>
          </w:p>
        </w:tc>
        <w:tc>
          <w:tcPr>
            <w:tcW w:w="851" w:type="dxa"/>
            <w:shd w:val="clear" w:color="auto" w:fill="auto"/>
            <w:noWrap/>
            <w:vAlign w:val="center"/>
            <w:hideMark/>
          </w:tcPr>
          <w:p w14:paraId="5B4B281E"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0" w:type="dxa"/>
            <w:shd w:val="clear" w:color="auto" w:fill="auto"/>
            <w:noWrap/>
            <w:vAlign w:val="center"/>
            <w:hideMark/>
          </w:tcPr>
          <w:p w14:paraId="6D4EDABE"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1" w:type="dxa"/>
            <w:shd w:val="clear" w:color="auto" w:fill="auto"/>
            <w:noWrap/>
            <w:vAlign w:val="center"/>
            <w:hideMark/>
          </w:tcPr>
          <w:p w14:paraId="052A8EAF"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850" w:type="dxa"/>
            <w:shd w:val="clear" w:color="auto" w:fill="auto"/>
            <w:noWrap/>
            <w:vAlign w:val="center"/>
            <w:hideMark/>
          </w:tcPr>
          <w:p w14:paraId="4CB0732A" w14:textId="77777777" w:rsidR="00743BEB" w:rsidRPr="005A0EF7" w:rsidRDefault="005C370C"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992" w:type="dxa"/>
            <w:shd w:val="clear" w:color="auto" w:fill="auto"/>
            <w:noWrap/>
            <w:vAlign w:val="center"/>
            <w:hideMark/>
          </w:tcPr>
          <w:p w14:paraId="283EF6D0"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H</w:t>
            </w:r>
          </w:p>
        </w:tc>
        <w:tc>
          <w:tcPr>
            <w:tcW w:w="889" w:type="dxa"/>
            <w:shd w:val="clear" w:color="auto" w:fill="auto"/>
            <w:noWrap/>
            <w:vAlign w:val="center"/>
            <w:hideMark/>
          </w:tcPr>
          <w:p w14:paraId="128F5A43"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H</w:t>
            </w:r>
          </w:p>
        </w:tc>
      </w:tr>
      <w:tr w:rsidR="00743BEB" w:rsidRPr="005A0EF7" w14:paraId="0C7D6A57" w14:textId="77777777" w:rsidTr="00D31069">
        <w:trPr>
          <w:trHeight w:val="600"/>
        </w:trPr>
        <w:tc>
          <w:tcPr>
            <w:tcW w:w="1295" w:type="dxa"/>
            <w:shd w:val="clear" w:color="000000" w:fill="F2F2F2"/>
          </w:tcPr>
          <w:p w14:paraId="64172D15" w14:textId="77777777" w:rsidR="00743BEB" w:rsidRPr="005A0EF7"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w:t>
            </w:r>
            <w:r w:rsidR="004134BA">
              <w:rPr>
                <w:rFonts w:ascii="Calibri" w:hAnsi="Calibri"/>
                <w:color w:val="000000"/>
                <w:lang w:val="en-US" w:eastAsia="en-US"/>
              </w:rPr>
              <w:t>17</w:t>
            </w:r>
          </w:p>
        </w:tc>
        <w:tc>
          <w:tcPr>
            <w:tcW w:w="3832" w:type="dxa"/>
            <w:shd w:val="clear" w:color="000000" w:fill="F2F2F2"/>
            <w:vAlign w:val="center"/>
            <w:hideMark/>
          </w:tcPr>
          <w:p w14:paraId="68296BDF" w14:textId="77777777" w:rsidR="00743BEB" w:rsidRPr="005A0EF7" w:rsidRDefault="00FA7D92"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Remote crew is fit to operate</w:t>
            </w:r>
          </w:p>
        </w:tc>
        <w:tc>
          <w:tcPr>
            <w:tcW w:w="851" w:type="dxa"/>
            <w:shd w:val="clear" w:color="auto" w:fill="auto"/>
            <w:noWrap/>
            <w:vAlign w:val="center"/>
            <w:hideMark/>
          </w:tcPr>
          <w:p w14:paraId="181C43C6"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0" w:type="dxa"/>
            <w:shd w:val="clear" w:color="auto" w:fill="auto"/>
            <w:noWrap/>
            <w:vAlign w:val="center"/>
            <w:hideMark/>
          </w:tcPr>
          <w:p w14:paraId="0F60BCC7"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1" w:type="dxa"/>
            <w:shd w:val="clear" w:color="auto" w:fill="auto"/>
            <w:noWrap/>
            <w:vAlign w:val="center"/>
            <w:hideMark/>
          </w:tcPr>
          <w:p w14:paraId="0D36DA77"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850" w:type="dxa"/>
            <w:shd w:val="clear" w:color="auto" w:fill="auto"/>
            <w:noWrap/>
            <w:vAlign w:val="center"/>
            <w:hideMark/>
          </w:tcPr>
          <w:p w14:paraId="0C67B53D"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992" w:type="dxa"/>
            <w:shd w:val="clear" w:color="auto" w:fill="auto"/>
            <w:noWrap/>
            <w:vAlign w:val="center"/>
            <w:hideMark/>
          </w:tcPr>
          <w:p w14:paraId="01A0ACDF"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H</w:t>
            </w:r>
          </w:p>
        </w:tc>
        <w:tc>
          <w:tcPr>
            <w:tcW w:w="889" w:type="dxa"/>
            <w:shd w:val="clear" w:color="auto" w:fill="auto"/>
            <w:noWrap/>
            <w:vAlign w:val="center"/>
            <w:hideMark/>
          </w:tcPr>
          <w:p w14:paraId="0C1493F9"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H</w:t>
            </w:r>
          </w:p>
        </w:tc>
      </w:tr>
      <w:tr w:rsidR="00743BEB" w:rsidRPr="005A0EF7" w14:paraId="025F10FD" w14:textId="77777777" w:rsidTr="00D31069">
        <w:trPr>
          <w:trHeight w:val="600"/>
        </w:trPr>
        <w:tc>
          <w:tcPr>
            <w:tcW w:w="1295" w:type="dxa"/>
            <w:shd w:val="clear" w:color="000000" w:fill="F2F2F2"/>
          </w:tcPr>
          <w:p w14:paraId="42653108" w14:textId="77777777" w:rsidR="00743BEB" w:rsidRPr="005A0EF7"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w:t>
            </w:r>
            <w:r w:rsidR="004134BA">
              <w:rPr>
                <w:rFonts w:ascii="Calibri" w:hAnsi="Calibri"/>
                <w:color w:val="000000"/>
                <w:lang w:val="en-US" w:eastAsia="en-US"/>
              </w:rPr>
              <w:t>18</w:t>
            </w:r>
          </w:p>
        </w:tc>
        <w:tc>
          <w:tcPr>
            <w:tcW w:w="3832" w:type="dxa"/>
            <w:shd w:val="clear" w:color="000000" w:fill="F2F2F2"/>
            <w:vAlign w:val="center"/>
            <w:hideMark/>
          </w:tcPr>
          <w:p w14:paraId="3F16E28D" w14:textId="77777777" w:rsidR="00743BEB" w:rsidRPr="005A0EF7" w:rsidRDefault="00743BEB">
            <w:pPr>
              <w:widowControl/>
              <w:adjustRightInd/>
              <w:spacing w:after="0"/>
              <w:jc w:val="left"/>
              <w:textAlignment w:val="auto"/>
              <w:rPr>
                <w:rFonts w:ascii="Calibri" w:hAnsi="Calibri"/>
                <w:color w:val="000000"/>
                <w:lang w:val="en-US" w:eastAsia="en-US"/>
              </w:rPr>
            </w:pPr>
            <w:r w:rsidRPr="005A0EF7">
              <w:rPr>
                <w:rFonts w:ascii="Calibri" w:hAnsi="Calibri"/>
                <w:color w:val="000000"/>
                <w:lang w:val="en-US" w:eastAsia="en-US"/>
              </w:rPr>
              <w:t xml:space="preserve">Automatic protection of </w:t>
            </w:r>
            <w:r w:rsidR="006C33B8">
              <w:rPr>
                <w:rFonts w:ascii="Calibri" w:hAnsi="Calibri"/>
                <w:color w:val="000000"/>
                <w:lang w:val="en-US" w:eastAsia="en-US"/>
              </w:rPr>
              <w:t>the flight envelope from Human Error</w:t>
            </w:r>
          </w:p>
        </w:tc>
        <w:tc>
          <w:tcPr>
            <w:tcW w:w="851" w:type="dxa"/>
            <w:shd w:val="clear" w:color="auto" w:fill="auto"/>
            <w:noWrap/>
            <w:vAlign w:val="center"/>
            <w:hideMark/>
          </w:tcPr>
          <w:p w14:paraId="6BFE06E6"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O</w:t>
            </w:r>
          </w:p>
        </w:tc>
        <w:tc>
          <w:tcPr>
            <w:tcW w:w="850" w:type="dxa"/>
            <w:shd w:val="clear" w:color="auto" w:fill="auto"/>
            <w:noWrap/>
            <w:vAlign w:val="center"/>
            <w:hideMark/>
          </w:tcPr>
          <w:p w14:paraId="0B5B90EE"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O</w:t>
            </w:r>
          </w:p>
        </w:tc>
        <w:tc>
          <w:tcPr>
            <w:tcW w:w="851" w:type="dxa"/>
            <w:shd w:val="clear" w:color="auto" w:fill="auto"/>
            <w:noWrap/>
            <w:vAlign w:val="center"/>
            <w:hideMark/>
          </w:tcPr>
          <w:p w14:paraId="52D3B92D"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0" w:type="dxa"/>
            <w:shd w:val="clear" w:color="auto" w:fill="auto"/>
            <w:noWrap/>
            <w:vAlign w:val="center"/>
            <w:hideMark/>
          </w:tcPr>
          <w:p w14:paraId="1F73CE76"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992" w:type="dxa"/>
            <w:shd w:val="clear" w:color="auto" w:fill="auto"/>
            <w:noWrap/>
            <w:vAlign w:val="center"/>
            <w:hideMark/>
          </w:tcPr>
          <w:p w14:paraId="38C459E9"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89" w:type="dxa"/>
            <w:shd w:val="clear" w:color="auto" w:fill="auto"/>
            <w:noWrap/>
            <w:vAlign w:val="center"/>
            <w:hideMark/>
          </w:tcPr>
          <w:p w14:paraId="5FBA1FB3"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12004A4B" w14:textId="77777777" w:rsidTr="00D31069">
        <w:trPr>
          <w:trHeight w:val="396"/>
        </w:trPr>
        <w:tc>
          <w:tcPr>
            <w:tcW w:w="1295" w:type="dxa"/>
            <w:shd w:val="clear" w:color="000000" w:fill="F2F2F2"/>
          </w:tcPr>
          <w:p w14:paraId="141B7029" w14:textId="77777777" w:rsidR="00743BEB" w:rsidRPr="005A0EF7"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w:t>
            </w:r>
            <w:r w:rsidR="004134BA">
              <w:rPr>
                <w:rFonts w:ascii="Calibri" w:hAnsi="Calibri"/>
                <w:color w:val="000000"/>
                <w:lang w:val="en-US" w:eastAsia="en-US"/>
              </w:rPr>
              <w:t>19</w:t>
            </w:r>
          </w:p>
        </w:tc>
        <w:tc>
          <w:tcPr>
            <w:tcW w:w="3832" w:type="dxa"/>
            <w:shd w:val="clear" w:color="000000" w:fill="F2F2F2"/>
            <w:vAlign w:val="center"/>
            <w:hideMark/>
          </w:tcPr>
          <w:p w14:paraId="7BAA9BDA" w14:textId="77777777" w:rsidR="00743BEB" w:rsidRPr="005A0EF7" w:rsidRDefault="00743BEB" w:rsidP="00ED2AB1">
            <w:pPr>
              <w:widowControl/>
              <w:adjustRightInd/>
              <w:spacing w:after="0"/>
              <w:jc w:val="left"/>
              <w:textAlignment w:val="auto"/>
              <w:rPr>
                <w:rFonts w:ascii="Calibri" w:hAnsi="Calibri"/>
                <w:color w:val="000000"/>
                <w:lang w:val="en-US" w:eastAsia="en-US"/>
              </w:rPr>
            </w:pPr>
            <w:r w:rsidRPr="005A0EF7">
              <w:rPr>
                <w:rFonts w:ascii="Calibri" w:hAnsi="Calibri"/>
                <w:color w:val="000000"/>
                <w:lang w:val="en-US" w:eastAsia="en-US"/>
              </w:rPr>
              <w:t>Safe recovery fro</w:t>
            </w:r>
            <w:r>
              <w:rPr>
                <w:rFonts w:ascii="Calibri" w:hAnsi="Calibri"/>
                <w:color w:val="000000"/>
                <w:lang w:val="en-US" w:eastAsia="en-US"/>
              </w:rPr>
              <w:t>m Human Error</w:t>
            </w:r>
          </w:p>
        </w:tc>
        <w:tc>
          <w:tcPr>
            <w:tcW w:w="851" w:type="dxa"/>
            <w:shd w:val="clear" w:color="auto" w:fill="auto"/>
            <w:noWrap/>
            <w:vAlign w:val="center"/>
            <w:hideMark/>
          </w:tcPr>
          <w:p w14:paraId="5B29EB8F"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O</w:t>
            </w:r>
          </w:p>
        </w:tc>
        <w:tc>
          <w:tcPr>
            <w:tcW w:w="850" w:type="dxa"/>
            <w:shd w:val="clear" w:color="auto" w:fill="auto"/>
            <w:noWrap/>
            <w:vAlign w:val="center"/>
            <w:hideMark/>
          </w:tcPr>
          <w:p w14:paraId="723EC668"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O</w:t>
            </w:r>
          </w:p>
        </w:tc>
        <w:tc>
          <w:tcPr>
            <w:tcW w:w="851" w:type="dxa"/>
            <w:shd w:val="clear" w:color="auto" w:fill="auto"/>
            <w:noWrap/>
            <w:vAlign w:val="center"/>
            <w:hideMark/>
          </w:tcPr>
          <w:p w14:paraId="6D4E6E7A"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0" w:type="dxa"/>
            <w:shd w:val="clear" w:color="auto" w:fill="auto"/>
            <w:noWrap/>
            <w:vAlign w:val="center"/>
            <w:hideMark/>
          </w:tcPr>
          <w:p w14:paraId="74F13155"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992" w:type="dxa"/>
            <w:shd w:val="clear" w:color="auto" w:fill="auto"/>
            <w:noWrap/>
            <w:vAlign w:val="center"/>
            <w:hideMark/>
          </w:tcPr>
          <w:p w14:paraId="63FE8330"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889" w:type="dxa"/>
            <w:shd w:val="clear" w:color="auto" w:fill="auto"/>
            <w:noWrap/>
            <w:vAlign w:val="center"/>
            <w:hideMark/>
          </w:tcPr>
          <w:p w14:paraId="35FBA546"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17102735" w14:textId="77777777" w:rsidTr="00D31069">
        <w:trPr>
          <w:trHeight w:val="600"/>
        </w:trPr>
        <w:tc>
          <w:tcPr>
            <w:tcW w:w="1295" w:type="dxa"/>
            <w:shd w:val="clear" w:color="000000" w:fill="F2F2F2"/>
          </w:tcPr>
          <w:p w14:paraId="302EED3F" w14:textId="77777777" w:rsidR="00743BEB" w:rsidRPr="005A0EF7"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w:t>
            </w:r>
            <w:r w:rsidR="004134BA">
              <w:rPr>
                <w:rFonts w:ascii="Calibri" w:hAnsi="Calibri"/>
                <w:color w:val="000000"/>
                <w:lang w:val="en-US" w:eastAsia="en-US"/>
              </w:rPr>
              <w:t>20</w:t>
            </w:r>
          </w:p>
        </w:tc>
        <w:tc>
          <w:tcPr>
            <w:tcW w:w="3832" w:type="dxa"/>
            <w:shd w:val="clear" w:color="000000" w:fill="F2F2F2"/>
            <w:vAlign w:val="center"/>
            <w:hideMark/>
          </w:tcPr>
          <w:p w14:paraId="1350671A" w14:textId="77777777" w:rsidR="00743BEB" w:rsidRPr="005A0EF7" w:rsidRDefault="00743BEB" w:rsidP="00ED2AB1">
            <w:pPr>
              <w:widowControl/>
              <w:adjustRightInd/>
              <w:spacing w:after="0"/>
              <w:jc w:val="left"/>
              <w:textAlignment w:val="auto"/>
              <w:rPr>
                <w:rFonts w:ascii="Calibri" w:hAnsi="Calibri"/>
                <w:color w:val="000000"/>
                <w:lang w:val="en-US" w:eastAsia="en-US"/>
              </w:rPr>
            </w:pPr>
            <w:r w:rsidRPr="005A0EF7">
              <w:rPr>
                <w:rFonts w:ascii="Calibri" w:hAnsi="Calibri"/>
                <w:color w:val="000000"/>
                <w:lang w:val="en-US" w:eastAsia="en-US"/>
              </w:rPr>
              <w:t xml:space="preserve">A Human Factors </w:t>
            </w:r>
            <w:r>
              <w:rPr>
                <w:rFonts w:ascii="Calibri" w:hAnsi="Calibri"/>
                <w:color w:val="000000"/>
                <w:lang w:val="en-US" w:eastAsia="en-US"/>
              </w:rPr>
              <w:t>evaluation</w:t>
            </w:r>
            <w:r w:rsidRPr="005A0EF7">
              <w:rPr>
                <w:rFonts w:ascii="Calibri" w:hAnsi="Calibri"/>
                <w:color w:val="000000"/>
                <w:lang w:val="en-US" w:eastAsia="en-US"/>
              </w:rPr>
              <w:t xml:space="preserve"> has be</w:t>
            </w:r>
            <w:r>
              <w:rPr>
                <w:rFonts w:ascii="Calibri" w:hAnsi="Calibri"/>
                <w:color w:val="000000"/>
                <w:lang w:val="en-US" w:eastAsia="en-US"/>
              </w:rPr>
              <w:t>en performed and the HMI found appropriate for the mission</w:t>
            </w:r>
          </w:p>
        </w:tc>
        <w:tc>
          <w:tcPr>
            <w:tcW w:w="851" w:type="dxa"/>
            <w:shd w:val="clear" w:color="auto" w:fill="auto"/>
            <w:noWrap/>
            <w:vAlign w:val="center"/>
            <w:hideMark/>
          </w:tcPr>
          <w:p w14:paraId="0E90026D"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O</w:t>
            </w:r>
          </w:p>
        </w:tc>
        <w:tc>
          <w:tcPr>
            <w:tcW w:w="850" w:type="dxa"/>
            <w:shd w:val="clear" w:color="auto" w:fill="auto"/>
            <w:noWrap/>
            <w:vAlign w:val="center"/>
            <w:hideMark/>
          </w:tcPr>
          <w:p w14:paraId="45B9C8FE"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1" w:type="dxa"/>
            <w:shd w:val="clear" w:color="auto" w:fill="auto"/>
            <w:noWrap/>
            <w:vAlign w:val="center"/>
            <w:hideMark/>
          </w:tcPr>
          <w:p w14:paraId="0360975D"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0" w:type="dxa"/>
            <w:shd w:val="clear" w:color="auto" w:fill="auto"/>
            <w:noWrap/>
            <w:vAlign w:val="center"/>
            <w:hideMark/>
          </w:tcPr>
          <w:p w14:paraId="2B9B6B28"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992" w:type="dxa"/>
            <w:shd w:val="clear" w:color="auto" w:fill="auto"/>
            <w:noWrap/>
            <w:vAlign w:val="center"/>
            <w:hideMark/>
          </w:tcPr>
          <w:p w14:paraId="046AA2FE"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889" w:type="dxa"/>
            <w:shd w:val="clear" w:color="auto" w:fill="auto"/>
            <w:noWrap/>
            <w:vAlign w:val="center"/>
            <w:hideMark/>
          </w:tcPr>
          <w:p w14:paraId="09FBAC5D"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79C6540D" w14:textId="77777777" w:rsidTr="00D31069">
        <w:trPr>
          <w:trHeight w:val="300"/>
        </w:trPr>
        <w:tc>
          <w:tcPr>
            <w:tcW w:w="1295" w:type="dxa"/>
            <w:shd w:val="clear" w:color="000000" w:fill="D9D9D9"/>
          </w:tcPr>
          <w:p w14:paraId="61BCD14D" w14:textId="77777777" w:rsidR="00743BEB" w:rsidRPr="005A0EF7" w:rsidRDefault="00743BEB" w:rsidP="00ED2AB1">
            <w:pPr>
              <w:widowControl/>
              <w:adjustRightInd/>
              <w:spacing w:after="0"/>
              <w:jc w:val="left"/>
              <w:textAlignment w:val="auto"/>
              <w:rPr>
                <w:rFonts w:ascii="Calibri" w:hAnsi="Calibri"/>
                <w:b/>
                <w:bCs/>
                <w:color w:val="000000"/>
                <w:lang w:val="en-US" w:eastAsia="en-US"/>
              </w:rPr>
            </w:pPr>
          </w:p>
        </w:tc>
        <w:tc>
          <w:tcPr>
            <w:tcW w:w="3832" w:type="dxa"/>
            <w:shd w:val="clear" w:color="000000" w:fill="D9D9D9"/>
            <w:vAlign w:val="center"/>
            <w:hideMark/>
          </w:tcPr>
          <w:p w14:paraId="23B667E4" w14:textId="77777777" w:rsidR="00743BEB" w:rsidRPr="005A0EF7" w:rsidRDefault="00743BEB" w:rsidP="00ED2AB1">
            <w:pPr>
              <w:widowControl/>
              <w:adjustRightInd/>
              <w:spacing w:after="0"/>
              <w:jc w:val="left"/>
              <w:textAlignment w:val="auto"/>
              <w:rPr>
                <w:rFonts w:ascii="Calibri" w:hAnsi="Calibri"/>
                <w:b/>
                <w:bCs/>
                <w:color w:val="000000"/>
                <w:lang w:val="en-US" w:eastAsia="en-US"/>
              </w:rPr>
            </w:pPr>
            <w:r w:rsidRPr="005A0EF7">
              <w:rPr>
                <w:rFonts w:ascii="Calibri" w:hAnsi="Calibri"/>
                <w:b/>
                <w:bCs/>
                <w:color w:val="000000"/>
                <w:lang w:val="en-US" w:eastAsia="en-US"/>
              </w:rPr>
              <w:t>Adverse operating conditions</w:t>
            </w:r>
          </w:p>
        </w:tc>
        <w:tc>
          <w:tcPr>
            <w:tcW w:w="851" w:type="dxa"/>
            <w:shd w:val="clear" w:color="auto" w:fill="auto"/>
            <w:noWrap/>
            <w:vAlign w:val="center"/>
            <w:hideMark/>
          </w:tcPr>
          <w:p w14:paraId="27BC6567"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c>
          <w:tcPr>
            <w:tcW w:w="850" w:type="dxa"/>
            <w:shd w:val="clear" w:color="auto" w:fill="auto"/>
            <w:noWrap/>
            <w:vAlign w:val="center"/>
            <w:hideMark/>
          </w:tcPr>
          <w:p w14:paraId="018AF684"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c>
          <w:tcPr>
            <w:tcW w:w="851" w:type="dxa"/>
            <w:shd w:val="clear" w:color="auto" w:fill="auto"/>
            <w:noWrap/>
            <w:vAlign w:val="center"/>
            <w:hideMark/>
          </w:tcPr>
          <w:p w14:paraId="4B1FCE1D"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c>
          <w:tcPr>
            <w:tcW w:w="850" w:type="dxa"/>
            <w:shd w:val="clear" w:color="auto" w:fill="auto"/>
            <w:noWrap/>
            <w:vAlign w:val="center"/>
            <w:hideMark/>
          </w:tcPr>
          <w:p w14:paraId="1E33162A"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c>
          <w:tcPr>
            <w:tcW w:w="992" w:type="dxa"/>
            <w:shd w:val="clear" w:color="auto" w:fill="auto"/>
            <w:noWrap/>
            <w:vAlign w:val="center"/>
            <w:hideMark/>
          </w:tcPr>
          <w:p w14:paraId="28E61037"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c>
          <w:tcPr>
            <w:tcW w:w="889" w:type="dxa"/>
            <w:shd w:val="clear" w:color="auto" w:fill="auto"/>
            <w:noWrap/>
            <w:vAlign w:val="center"/>
            <w:hideMark/>
          </w:tcPr>
          <w:p w14:paraId="1D08E859"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 </w:t>
            </w:r>
          </w:p>
        </w:tc>
      </w:tr>
      <w:tr w:rsidR="00743BEB" w:rsidRPr="005A0EF7" w14:paraId="0E6E2504" w14:textId="77777777" w:rsidTr="00D31069">
        <w:trPr>
          <w:trHeight w:val="600"/>
        </w:trPr>
        <w:tc>
          <w:tcPr>
            <w:tcW w:w="1295" w:type="dxa"/>
            <w:shd w:val="clear" w:color="000000" w:fill="F2F2F2"/>
          </w:tcPr>
          <w:p w14:paraId="48937FFE" w14:textId="77777777" w:rsidR="00743BEB" w:rsidRPr="005A0EF7"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w:t>
            </w:r>
            <w:r w:rsidR="004134BA">
              <w:rPr>
                <w:rFonts w:ascii="Calibri" w:hAnsi="Calibri"/>
                <w:color w:val="000000"/>
                <w:lang w:val="en-US" w:eastAsia="en-US"/>
              </w:rPr>
              <w:t>21</w:t>
            </w:r>
          </w:p>
        </w:tc>
        <w:tc>
          <w:tcPr>
            <w:tcW w:w="3832" w:type="dxa"/>
            <w:shd w:val="clear" w:color="000000" w:fill="F2F2F2"/>
            <w:vAlign w:val="center"/>
            <w:hideMark/>
          </w:tcPr>
          <w:p w14:paraId="5DA2041F" w14:textId="77777777" w:rsidR="00743BEB" w:rsidRPr="005A0EF7" w:rsidRDefault="00743BEB" w:rsidP="00ED2AB1">
            <w:pPr>
              <w:widowControl/>
              <w:adjustRightInd/>
              <w:spacing w:after="0"/>
              <w:jc w:val="left"/>
              <w:textAlignment w:val="auto"/>
              <w:rPr>
                <w:rFonts w:ascii="Calibri" w:hAnsi="Calibri"/>
                <w:color w:val="000000"/>
                <w:lang w:val="en-US" w:eastAsia="en-US"/>
              </w:rPr>
            </w:pPr>
            <w:r w:rsidRPr="005A0EF7">
              <w:rPr>
                <w:rFonts w:ascii="Calibri" w:hAnsi="Calibri"/>
                <w:color w:val="000000"/>
                <w:lang w:val="en-US" w:eastAsia="en-US"/>
              </w:rPr>
              <w:t xml:space="preserve">Operational procedures are defined, validated and </w:t>
            </w:r>
            <w:r>
              <w:rPr>
                <w:rFonts w:ascii="Calibri" w:hAnsi="Calibri"/>
                <w:color w:val="000000"/>
                <w:lang w:val="en-US" w:eastAsia="en-US"/>
              </w:rPr>
              <w:t>adhered to</w:t>
            </w:r>
          </w:p>
        </w:tc>
        <w:tc>
          <w:tcPr>
            <w:tcW w:w="851" w:type="dxa"/>
            <w:shd w:val="clear" w:color="auto" w:fill="auto"/>
            <w:noWrap/>
            <w:vAlign w:val="center"/>
            <w:hideMark/>
          </w:tcPr>
          <w:p w14:paraId="2B84F2BA"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L</w:t>
            </w:r>
          </w:p>
        </w:tc>
        <w:tc>
          <w:tcPr>
            <w:tcW w:w="850" w:type="dxa"/>
            <w:shd w:val="clear" w:color="auto" w:fill="auto"/>
            <w:noWrap/>
            <w:vAlign w:val="center"/>
            <w:hideMark/>
          </w:tcPr>
          <w:p w14:paraId="26609EC4"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851" w:type="dxa"/>
            <w:shd w:val="clear" w:color="auto" w:fill="auto"/>
            <w:noWrap/>
            <w:vAlign w:val="center"/>
            <w:hideMark/>
          </w:tcPr>
          <w:p w14:paraId="63B78CD5"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50" w:type="dxa"/>
            <w:shd w:val="clear" w:color="auto" w:fill="auto"/>
            <w:noWrap/>
            <w:vAlign w:val="center"/>
            <w:hideMark/>
          </w:tcPr>
          <w:p w14:paraId="13A2BA19"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992" w:type="dxa"/>
            <w:shd w:val="clear" w:color="auto" w:fill="auto"/>
            <w:noWrap/>
            <w:vAlign w:val="center"/>
            <w:hideMark/>
          </w:tcPr>
          <w:p w14:paraId="64CA0814"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89" w:type="dxa"/>
            <w:shd w:val="clear" w:color="auto" w:fill="auto"/>
            <w:noWrap/>
            <w:vAlign w:val="center"/>
            <w:hideMark/>
          </w:tcPr>
          <w:p w14:paraId="35A4CD8B"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7D63AAB5" w14:textId="77777777" w:rsidTr="00D31069">
        <w:trPr>
          <w:trHeight w:val="900"/>
        </w:trPr>
        <w:tc>
          <w:tcPr>
            <w:tcW w:w="1295" w:type="dxa"/>
            <w:shd w:val="clear" w:color="000000" w:fill="F2F2F2"/>
          </w:tcPr>
          <w:p w14:paraId="328EC3ED" w14:textId="77777777" w:rsidR="00743BEB" w:rsidRPr="005A0EF7"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w:t>
            </w:r>
            <w:r w:rsidR="004134BA">
              <w:rPr>
                <w:rFonts w:ascii="Calibri" w:hAnsi="Calibri"/>
                <w:color w:val="000000"/>
                <w:lang w:val="en-US" w:eastAsia="en-US"/>
              </w:rPr>
              <w:t>22</w:t>
            </w:r>
          </w:p>
        </w:tc>
        <w:tc>
          <w:tcPr>
            <w:tcW w:w="3832" w:type="dxa"/>
            <w:shd w:val="clear" w:color="000000" w:fill="F2F2F2"/>
            <w:vAlign w:val="center"/>
            <w:hideMark/>
          </w:tcPr>
          <w:p w14:paraId="29FF1ACA" w14:textId="77777777" w:rsidR="00743BEB" w:rsidRPr="005A0EF7" w:rsidRDefault="00743BEB" w:rsidP="00ED2AB1">
            <w:pPr>
              <w:widowControl/>
              <w:adjustRightInd/>
              <w:spacing w:after="0"/>
              <w:jc w:val="left"/>
              <w:textAlignment w:val="auto"/>
              <w:rPr>
                <w:rFonts w:ascii="Calibri" w:hAnsi="Calibri"/>
                <w:color w:val="000000"/>
                <w:lang w:val="en-US" w:eastAsia="en-US"/>
              </w:rPr>
            </w:pPr>
            <w:r w:rsidRPr="005A0EF7">
              <w:rPr>
                <w:rFonts w:ascii="Calibri" w:hAnsi="Calibri"/>
                <w:color w:val="000000"/>
                <w:lang w:val="en-US" w:eastAsia="en-US"/>
              </w:rPr>
              <w:t>The remote crew is trained to identify critical environmental co</w:t>
            </w:r>
            <w:r>
              <w:rPr>
                <w:rFonts w:ascii="Calibri" w:hAnsi="Calibri"/>
                <w:color w:val="000000"/>
                <w:lang w:val="en-US" w:eastAsia="en-US"/>
              </w:rPr>
              <w:t>nditions and to avoid them</w:t>
            </w:r>
          </w:p>
        </w:tc>
        <w:tc>
          <w:tcPr>
            <w:tcW w:w="851" w:type="dxa"/>
            <w:shd w:val="clear" w:color="auto" w:fill="auto"/>
            <w:noWrap/>
            <w:vAlign w:val="center"/>
            <w:hideMark/>
          </w:tcPr>
          <w:p w14:paraId="3AB379FF" w14:textId="77777777" w:rsidR="00743BEB" w:rsidRPr="005A0EF7" w:rsidRDefault="005C370C"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0" w:type="dxa"/>
            <w:shd w:val="clear" w:color="auto" w:fill="auto"/>
            <w:noWrap/>
            <w:vAlign w:val="center"/>
            <w:hideMark/>
          </w:tcPr>
          <w:p w14:paraId="125BF179"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L</w:t>
            </w:r>
          </w:p>
        </w:tc>
        <w:tc>
          <w:tcPr>
            <w:tcW w:w="851" w:type="dxa"/>
            <w:shd w:val="clear" w:color="auto" w:fill="auto"/>
            <w:noWrap/>
            <w:vAlign w:val="center"/>
            <w:hideMark/>
          </w:tcPr>
          <w:p w14:paraId="6C4B6D85"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850" w:type="dxa"/>
            <w:shd w:val="clear" w:color="auto" w:fill="auto"/>
            <w:noWrap/>
            <w:vAlign w:val="center"/>
            <w:hideMark/>
          </w:tcPr>
          <w:p w14:paraId="24B57ADC"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992" w:type="dxa"/>
            <w:shd w:val="clear" w:color="auto" w:fill="auto"/>
            <w:noWrap/>
            <w:vAlign w:val="center"/>
            <w:hideMark/>
          </w:tcPr>
          <w:p w14:paraId="613700FE"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889" w:type="dxa"/>
            <w:shd w:val="clear" w:color="auto" w:fill="auto"/>
            <w:noWrap/>
            <w:vAlign w:val="center"/>
            <w:hideMark/>
          </w:tcPr>
          <w:p w14:paraId="162DFD86"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r w:rsidR="00743BEB" w:rsidRPr="005A0EF7" w14:paraId="78363315" w14:textId="77777777" w:rsidTr="00D31069">
        <w:trPr>
          <w:trHeight w:val="900"/>
        </w:trPr>
        <w:tc>
          <w:tcPr>
            <w:tcW w:w="1295" w:type="dxa"/>
            <w:shd w:val="clear" w:color="000000" w:fill="F2F2F2"/>
          </w:tcPr>
          <w:p w14:paraId="7398E853" w14:textId="77777777" w:rsidR="00743BEB" w:rsidRPr="005A0EF7"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w:t>
            </w:r>
            <w:r w:rsidR="004134BA">
              <w:rPr>
                <w:rFonts w:ascii="Calibri" w:hAnsi="Calibri"/>
                <w:color w:val="000000"/>
                <w:lang w:val="en-US" w:eastAsia="en-US"/>
              </w:rPr>
              <w:t>23</w:t>
            </w:r>
          </w:p>
        </w:tc>
        <w:tc>
          <w:tcPr>
            <w:tcW w:w="3832" w:type="dxa"/>
            <w:shd w:val="clear" w:color="000000" w:fill="F2F2F2"/>
            <w:vAlign w:val="center"/>
            <w:hideMark/>
          </w:tcPr>
          <w:p w14:paraId="4C159AAF" w14:textId="77777777" w:rsidR="00743BEB" w:rsidRPr="005A0EF7" w:rsidRDefault="00743BEB" w:rsidP="00ED2AB1">
            <w:pPr>
              <w:widowControl/>
              <w:adjustRightInd/>
              <w:spacing w:after="0"/>
              <w:jc w:val="left"/>
              <w:textAlignment w:val="auto"/>
              <w:rPr>
                <w:rFonts w:ascii="Calibri" w:hAnsi="Calibri"/>
                <w:color w:val="000000"/>
                <w:lang w:val="en-US" w:eastAsia="en-US"/>
              </w:rPr>
            </w:pPr>
            <w:r w:rsidRPr="005A0EF7">
              <w:rPr>
                <w:rFonts w:ascii="Calibri" w:hAnsi="Calibri"/>
                <w:color w:val="000000"/>
                <w:lang w:val="en-US" w:eastAsia="en-US"/>
              </w:rPr>
              <w:t>Environmental conditions for safe operations defined</w:t>
            </w:r>
            <w:r>
              <w:rPr>
                <w:rFonts w:ascii="Calibri" w:hAnsi="Calibri"/>
                <w:color w:val="000000"/>
                <w:lang w:val="en-US" w:eastAsia="en-US"/>
              </w:rPr>
              <w:t>, measurable and adhered to</w:t>
            </w:r>
          </w:p>
        </w:tc>
        <w:tc>
          <w:tcPr>
            <w:tcW w:w="851" w:type="dxa"/>
            <w:shd w:val="clear" w:color="auto" w:fill="auto"/>
            <w:noWrap/>
            <w:vAlign w:val="center"/>
            <w:hideMark/>
          </w:tcPr>
          <w:p w14:paraId="73DC0004"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0" w:type="dxa"/>
            <w:shd w:val="clear" w:color="auto" w:fill="auto"/>
            <w:noWrap/>
            <w:vAlign w:val="center"/>
            <w:hideMark/>
          </w:tcPr>
          <w:p w14:paraId="59F98E7D"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L</w:t>
            </w:r>
          </w:p>
        </w:tc>
        <w:tc>
          <w:tcPr>
            <w:tcW w:w="851" w:type="dxa"/>
            <w:shd w:val="clear" w:color="auto" w:fill="auto"/>
            <w:noWrap/>
            <w:vAlign w:val="center"/>
            <w:hideMark/>
          </w:tcPr>
          <w:p w14:paraId="55DC471F"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850" w:type="dxa"/>
            <w:shd w:val="clear" w:color="auto" w:fill="auto"/>
            <w:noWrap/>
            <w:vAlign w:val="center"/>
            <w:hideMark/>
          </w:tcPr>
          <w:p w14:paraId="7EA157CF"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M</w:t>
            </w:r>
          </w:p>
        </w:tc>
        <w:tc>
          <w:tcPr>
            <w:tcW w:w="992" w:type="dxa"/>
            <w:shd w:val="clear" w:color="auto" w:fill="auto"/>
            <w:noWrap/>
            <w:vAlign w:val="center"/>
            <w:hideMark/>
          </w:tcPr>
          <w:p w14:paraId="0EB2A174"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H</w:t>
            </w:r>
          </w:p>
        </w:tc>
        <w:tc>
          <w:tcPr>
            <w:tcW w:w="889" w:type="dxa"/>
            <w:shd w:val="clear" w:color="auto" w:fill="auto"/>
            <w:noWrap/>
            <w:vAlign w:val="center"/>
            <w:hideMark/>
          </w:tcPr>
          <w:p w14:paraId="75E89F5A"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H</w:t>
            </w:r>
          </w:p>
        </w:tc>
      </w:tr>
      <w:tr w:rsidR="00743BEB" w:rsidRPr="005A0EF7" w14:paraId="3D729980" w14:textId="77777777" w:rsidTr="00D31069">
        <w:trPr>
          <w:trHeight w:val="900"/>
        </w:trPr>
        <w:tc>
          <w:tcPr>
            <w:tcW w:w="1295" w:type="dxa"/>
            <w:shd w:val="clear" w:color="000000" w:fill="F2F2F2"/>
          </w:tcPr>
          <w:p w14:paraId="5252A257" w14:textId="77777777" w:rsidR="00743BEB" w:rsidRDefault="0013282A" w:rsidP="00ED2AB1">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OSO</w:t>
            </w:r>
            <w:r w:rsidR="008C343C">
              <w:rPr>
                <w:rFonts w:ascii="Calibri" w:hAnsi="Calibri"/>
                <w:color w:val="000000"/>
                <w:lang w:val="en-US" w:eastAsia="en-US"/>
              </w:rPr>
              <w:t>#</w:t>
            </w:r>
            <w:r w:rsidR="004134BA">
              <w:rPr>
                <w:rFonts w:ascii="Calibri" w:hAnsi="Calibri"/>
                <w:color w:val="000000"/>
                <w:lang w:val="en-US" w:eastAsia="en-US"/>
              </w:rPr>
              <w:t>24</w:t>
            </w:r>
          </w:p>
        </w:tc>
        <w:tc>
          <w:tcPr>
            <w:tcW w:w="3832" w:type="dxa"/>
            <w:shd w:val="clear" w:color="000000" w:fill="F2F2F2"/>
            <w:vAlign w:val="center"/>
            <w:hideMark/>
          </w:tcPr>
          <w:p w14:paraId="472ACB3B" w14:textId="77777777" w:rsidR="00743BEB" w:rsidRPr="005A0EF7" w:rsidRDefault="00743BEB">
            <w:pPr>
              <w:widowControl/>
              <w:adjustRightInd/>
              <w:spacing w:after="0"/>
              <w:jc w:val="left"/>
              <w:textAlignment w:val="auto"/>
              <w:rPr>
                <w:rFonts w:ascii="Calibri" w:hAnsi="Calibri"/>
                <w:color w:val="000000"/>
                <w:lang w:val="en-US" w:eastAsia="en-US"/>
              </w:rPr>
            </w:pPr>
            <w:r>
              <w:rPr>
                <w:rFonts w:ascii="Calibri" w:hAnsi="Calibri"/>
                <w:color w:val="000000"/>
                <w:lang w:val="en-US" w:eastAsia="en-US"/>
              </w:rPr>
              <w:t>UAS</w:t>
            </w:r>
            <w:r w:rsidRPr="005A0EF7">
              <w:rPr>
                <w:rFonts w:ascii="Calibri" w:hAnsi="Calibri"/>
                <w:color w:val="000000"/>
                <w:lang w:val="en-US" w:eastAsia="en-US"/>
              </w:rPr>
              <w:t xml:space="preserve"> designed and qualified for adverse environmental conditions</w:t>
            </w:r>
          </w:p>
        </w:tc>
        <w:tc>
          <w:tcPr>
            <w:tcW w:w="851" w:type="dxa"/>
            <w:shd w:val="clear" w:color="auto" w:fill="auto"/>
            <w:noWrap/>
            <w:vAlign w:val="center"/>
            <w:hideMark/>
          </w:tcPr>
          <w:p w14:paraId="4FC3784A"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O</w:t>
            </w:r>
          </w:p>
        </w:tc>
        <w:tc>
          <w:tcPr>
            <w:tcW w:w="850" w:type="dxa"/>
            <w:shd w:val="clear" w:color="auto" w:fill="auto"/>
            <w:noWrap/>
            <w:vAlign w:val="center"/>
            <w:hideMark/>
          </w:tcPr>
          <w:p w14:paraId="18EA9144" w14:textId="77777777" w:rsidR="00743BEB" w:rsidRPr="005A0EF7" w:rsidRDefault="00743BEB" w:rsidP="00ED2AB1">
            <w:pPr>
              <w:widowControl/>
              <w:adjustRightInd/>
              <w:spacing w:after="0"/>
              <w:jc w:val="center"/>
              <w:textAlignment w:val="auto"/>
              <w:rPr>
                <w:color w:val="000000"/>
                <w:sz w:val="20"/>
                <w:szCs w:val="20"/>
                <w:lang w:val="en-US" w:eastAsia="en-US"/>
              </w:rPr>
            </w:pPr>
            <w:r>
              <w:rPr>
                <w:color w:val="000000"/>
                <w:sz w:val="20"/>
                <w:szCs w:val="20"/>
                <w:lang w:val="en-US" w:eastAsia="en-US"/>
              </w:rPr>
              <w:t>O</w:t>
            </w:r>
          </w:p>
        </w:tc>
        <w:tc>
          <w:tcPr>
            <w:tcW w:w="851" w:type="dxa"/>
            <w:shd w:val="clear" w:color="auto" w:fill="auto"/>
            <w:noWrap/>
            <w:vAlign w:val="center"/>
            <w:hideMark/>
          </w:tcPr>
          <w:p w14:paraId="79D3A422"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M</w:t>
            </w:r>
          </w:p>
        </w:tc>
        <w:tc>
          <w:tcPr>
            <w:tcW w:w="850" w:type="dxa"/>
            <w:shd w:val="clear" w:color="auto" w:fill="auto"/>
            <w:noWrap/>
            <w:vAlign w:val="center"/>
            <w:hideMark/>
          </w:tcPr>
          <w:p w14:paraId="474CA2AA"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992" w:type="dxa"/>
            <w:shd w:val="clear" w:color="auto" w:fill="auto"/>
            <w:noWrap/>
            <w:vAlign w:val="center"/>
            <w:hideMark/>
          </w:tcPr>
          <w:p w14:paraId="62092667"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c>
          <w:tcPr>
            <w:tcW w:w="889" w:type="dxa"/>
            <w:shd w:val="clear" w:color="auto" w:fill="auto"/>
            <w:noWrap/>
            <w:vAlign w:val="center"/>
            <w:hideMark/>
          </w:tcPr>
          <w:p w14:paraId="141324AC" w14:textId="77777777" w:rsidR="00743BEB" w:rsidRPr="005A0EF7" w:rsidRDefault="00743BEB" w:rsidP="00ED2AB1">
            <w:pPr>
              <w:widowControl/>
              <w:adjustRightInd/>
              <w:spacing w:after="0"/>
              <w:jc w:val="center"/>
              <w:textAlignment w:val="auto"/>
              <w:rPr>
                <w:color w:val="000000"/>
                <w:sz w:val="20"/>
                <w:szCs w:val="20"/>
                <w:lang w:val="en-US" w:eastAsia="en-US"/>
              </w:rPr>
            </w:pPr>
            <w:r w:rsidRPr="005A0EF7">
              <w:rPr>
                <w:color w:val="000000"/>
                <w:sz w:val="20"/>
                <w:szCs w:val="20"/>
                <w:lang w:val="en-US" w:eastAsia="en-US"/>
              </w:rPr>
              <w:t>H</w:t>
            </w:r>
          </w:p>
        </w:tc>
      </w:tr>
    </w:tbl>
    <w:p w14:paraId="7077941F" w14:textId="16BE6083" w:rsidR="00E912F9" w:rsidRDefault="00E21308" w:rsidP="00E21308">
      <w:pPr>
        <w:pStyle w:val="Caption"/>
        <w:jc w:val="center"/>
      </w:pPr>
      <w:bookmarkStart w:id="241" w:name="_Ref447099480"/>
      <w:bookmarkStart w:id="242" w:name="_Toc513045355"/>
      <w:r>
        <w:t xml:space="preserve">Table </w:t>
      </w:r>
      <w:r w:rsidR="00410053">
        <w:fldChar w:fldCharType="begin"/>
      </w:r>
      <w:r w:rsidR="00410053">
        <w:instrText xml:space="preserve"> SEQ Table \* ARABIC </w:instrText>
      </w:r>
      <w:r w:rsidR="00410053">
        <w:fldChar w:fldCharType="separate"/>
      </w:r>
      <w:r w:rsidR="001A244A">
        <w:rPr>
          <w:noProof/>
        </w:rPr>
        <w:t>8</w:t>
      </w:r>
      <w:r w:rsidR="00410053">
        <w:rPr>
          <w:noProof/>
        </w:rPr>
        <w:fldChar w:fldCharType="end"/>
      </w:r>
      <w:bookmarkEnd w:id="241"/>
      <w:r>
        <w:t xml:space="preserve"> </w:t>
      </w:r>
      <w:r w:rsidR="00F81107">
        <w:t>–</w:t>
      </w:r>
      <w:r>
        <w:t xml:space="preserve"> Recommended </w:t>
      </w:r>
      <w:r w:rsidR="00F34FC2">
        <w:t>operational safety objectives</w:t>
      </w:r>
      <w:r w:rsidR="00812B15">
        <w:t xml:space="preserve"> (OSO)</w:t>
      </w:r>
      <w:bookmarkEnd w:id="242"/>
    </w:p>
    <w:p w14:paraId="367A542F" w14:textId="112C8A49" w:rsidR="003D1EE7" w:rsidRDefault="00E84343" w:rsidP="00D31069">
      <w:pPr>
        <w:pStyle w:val="Heading2"/>
      </w:pPr>
      <w:bookmarkStart w:id="243" w:name="_Toc513020947"/>
      <w:bookmarkStart w:id="244" w:name="_Toc513021165"/>
      <w:bookmarkStart w:id="245" w:name="_Toc513020948"/>
      <w:bookmarkStart w:id="246" w:name="_Toc513021166"/>
      <w:bookmarkStart w:id="247" w:name="_Toc513020949"/>
      <w:bookmarkStart w:id="248" w:name="_Toc513021167"/>
      <w:bookmarkStart w:id="249" w:name="_Toc513020950"/>
      <w:bookmarkStart w:id="250" w:name="_Toc513021168"/>
      <w:bookmarkStart w:id="251" w:name="_Toc513020951"/>
      <w:bookmarkStart w:id="252" w:name="_Toc513021169"/>
      <w:bookmarkStart w:id="253" w:name="_Toc513020952"/>
      <w:bookmarkStart w:id="254" w:name="_Toc513021170"/>
      <w:bookmarkStart w:id="255" w:name="_Toc513020953"/>
      <w:bookmarkStart w:id="256" w:name="_Toc513021171"/>
      <w:bookmarkStart w:id="257" w:name="_Toc513020954"/>
      <w:bookmarkStart w:id="258" w:name="_Toc513021172"/>
      <w:bookmarkStart w:id="259" w:name="_Toc513020955"/>
      <w:bookmarkStart w:id="260" w:name="_Toc513021173"/>
      <w:bookmarkStart w:id="261" w:name="_Toc513020956"/>
      <w:bookmarkStart w:id="262" w:name="_Toc513021174"/>
      <w:bookmarkStart w:id="263" w:name="_Toc513020957"/>
      <w:bookmarkStart w:id="264" w:name="_Toc513021175"/>
      <w:bookmarkStart w:id="265" w:name="_Ref513017274"/>
      <w:bookmarkStart w:id="266" w:name="_Ref484700079"/>
      <w:bookmarkStart w:id="267" w:name="_Ref484700061"/>
      <w:bookmarkStart w:id="268" w:name="_Toc513091294"/>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t xml:space="preserve">Step #10 Comprehensive Safety </w:t>
      </w:r>
      <w:r w:rsidR="00A36227">
        <w:t>Portfolio</w:t>
      </w:r>
      <w:bookmarkEnd w:id="268"/>
    </w:p>
    <w:p w14:paraId="0DFC70B6" w14:textId="77777777" w:rsidR="003D1EE7" w:rsidRDefault="003D1EE7" w:rsidP="00D31069">
      <w:pPr>
        <w:ind w:left="1080" w:hanging="360"/>
      </w:pPr>
    </w:p>
    <w:p w14:paraId="287C9D3B" w14:textId="77777777" w:rsidR="003D1EE7" w:rsidRDefault="003D1EE7" w:rsidP="00857D00">
      <w:pPr>
        <w:pStyle w:val="ListParagraph"/>
        <w:numPr>
          <w:ilvl w:val="0"/>
          <w:numId w:val="28"/>
        </w:numPr>
        <w:pPrChange w:id="269" w:author="Larrow, Jarrett (FAA)" w:date="2018-05-03T08:04:00Z">
          <w:pPr>
            <w:pStyle w:val="ListParagraph"/>
            <w:numPr>
              <w:numId w:val="207"/>
            </w:numPr>
            <w:tabs>
              <w:tab w:val="num" w:pos="360"/>
            </w:tabs>
          </w:pPr>
        </w:pPrChange>
      </w:pPr>
      <w:r>
        <w:t xml:space="preserve">The SORA process provides the operator, the competent authority and the ANSP with a </w:t>
      </w:r>
      <w:r w:rsidR="002D572C">
        <w:t xml:space="preserve">methodology which includes a </w:t>
      </w:r>
      <w:r>
        <w:t>series of mitigations and safety objectives to be considered to ensure an adequate level of confidence that the operation can be safely conducted. These are, in particular:</w:t>
      </w:r>
    </w:p>
    <w:p w14:paraId="4FA8B33B" w14:textId="77777777" w:rsidR="003D1EE7" w:rsidRDefault="003D1EE7" w:rsidP="00857D00">
      <w:pPr>
        <w:pStyle w:val="ListParagraph"/>
        <w:numPr>
          <w:ilvl w:val="1"/>
          <w:numId w:val="28"/>
        </w:numPr>
        <w:pPrChange w:id="270" w:author="Larrow, Jarrett (FAA)" w:date="2018-05-03T08:04:00Z">
          <w:pPr>
            <w:pStyle w:val="ListParagraph"/>
            <w:numPr>
              <w:ilvl w:val="1"/>
              <w:numId w:val="207"/>
            </w:numPr>
            <w:tabs>
              <w:tab w:val="num" w:pos="360"/>
            </w:tabs>
            <w:ind w:left="1800"/>
          </w:pPr>
        </w:pPrChange>
      </w:pPr>
      <w:r>
        <w:t>Mitigations used to modify the intrinsic GRC</w:t>
      </w:r>
    </w:p>
    <w:p w14:paraId="15F0AD43" w14:textId="7147D32E" w:rsidR="003D1EE7" w:rsidRDefault="003D1EE7" w:rsidP="00857D00">
      <w:pPr>
        <w:pStyle w:val="ListParagraph"/>
        <w:numPr>
          <w:ilvl w:val="1"/>
          <w:numId w:val="28"/>
        </w:numPr>
        <w:pPrChange w:id="271" w:author="Larrow, Jarrett (FAA)" w:date="2018-05-03T08:04:00Z">
          <w:pPr>
            <w:pStyle w:val="ListParagraph"/>
            <w:numPr>
              <w:ilvl w:val="1"/>
              <w:numId w:val="207"/>
            </w:numPr>
            <w:tabs>
              <w:tab w:val="num" w:pos="360"/>
            </w:tabs>
            <w:ind w:left="1800"/>
          </w:pPr>
        </w:pPrChange>
      </w:pPr>
      <w:r>
        <w:t xml:space="preserve">Strategic mitigations for the </w:t>
      </w:r>
      <w:r w:rsidR="00D045C5">
        <w:t>Initial ARC</w:t>
      </w:r>
    </w:p>
    <w:p w14:paraId="4D339A1D" w14:textId="4E950348" w:rsidR="003D1EE7" w:rsidRDefault="003D1EE7" w:rsidP="00857D00">
      <w:pPr>
        <w:pStyle w:val="ListParagraph"/>
        <w:numPr>
          <w:ilvl w:val="1"/>
          <w:numId w:val="28"/>
        </w:numPr>
        <w:pPrChange w:id="272" w:author="Larrow, Jarrett (FAA)" w:date="2018-05-03T08:04:00Z">
          <w:pPr>
            <w:pStyle w:val="ListParagraph"/>
            <w:numPr>
              <w:ilvl w:val="1"/>
              <w:numId w:val="207"/>
            </w:numPr>
            <w:tabs>
              <w:tab w:val="num" w:pos="360"/>
            </w:tabs>
            <w:ind w:left="1800"/>
          </w:pPr>
        </w:pPrChange>
      </w:pPr>
      <w:r>
        <w:t xml:space="preserve">Tactical mitigations for the </w:t>
      </w:r>
      <w:r w:rsidR="00D045C5">
        <w:t>Final ARC</w:t>
      </w:r>
    </w:p>
    <w:p w14:paraId="18B7772A" w14:textId="77777777" w:rsidR="00FC2B75" w:rsidRDefault="00FC2B75" w:rsidP="00857D00">
      <w:pPr>
        <w:pStyle w:val="ListParagraph"/>
        <w:numPr>
          <w:ilvl w:val="1"/>
          <w:numId w:val="28"/>
        </w:numPr>
        <w:pPrChange w:id="273" w:author="Larrow, Jarrett (FAA)" w:date="2018-05-03T08:04:00Z">
          <w:pPr>
            <w:pStyle w:val="ListParagraph"/>
            <w:numPr>
              <w:ilvl w:val="1"/>
              <w:numId w:val="207"/>
            </w:numPr>
            <w:tabs>
              <w:tab w:val="num" w:pos="360"/>
            </w:tabs>
            <w:ind w:left="1800"/>
          </w:pPr>
        </w:pPrChange>
      </w:pPr>
      <w:r>
        <w:t>Containment objectives</w:t>
      </w:r>
    </w:p>
    <w:p w14:paraId="51633E9A" w14:textId="10D98AFC" w:rsidR="003D1EE7" w:rsidRDefault="003D1EE7" w:rsidP="00857D00">
      <w:pPr>
        <w:pStyle w:val="ListParagraph"/>
        <w:numPr>
          <w:ilvl w:val="1"/>
          <w:numId w:val="28"/>
        </w:numPr>
        <w:pPrChange w:id="274" w:author="Larrow, Jarrett (FAA)" w:date="2018-05-03T08:04:00Z">
          <w:pPr>
            <w:pStyle w:val="ListParagraph"/>
            <w:numPr>
              <w:ilvl w:val="1"/>
              <w:numId w:val="207"/>
            </w:numPr>
            <w:tabs>
              <w:tab w:val="num" w:pos="360"/>
            </w:tabs>
            <w:ind w:left="1800"/>
          </w:pPr>
        </w:pPrChange>
      </w:pPr>
      <w:r>
        <w:t>Operational Safety Objectives</w:t>
      </w:r>
    </w:p>
    <w:p w14:paraId="67658A8F" w14:textId="7BDD8E2D" w:rsidR="0014768D" w:rsidRDefault="003D1EE7" w:rsidP="00857D00">
      <w:pPr>
        <w:pStyle w:val="ListParagraph"/>
        <w:numPr>
          <w:ilvl w:val="0"/>
          <w:numId w:val="28"/>
        </w:numPr>
        <w:pPrChange w:id="275" w:author="Larrow, Jarrett (FAA)" w:date="2018-05-03T08:04:00Z">
          <w:pPr>
            <w:pStyle w:val="ListParagraph"/>
            <w:numPr>
              <w:numId w:val="207"/>
            </w:numPr>
            <w:tabs>
              <w:tab w:val="num" w:pos="360"/>
            </w:tabs>
          </w:pPr>
        </w:pPrChange>
      </w:pPr>
      <w:r>
        <w:t xml:space="preserve">Satisfactory </w:t>
      </w:r>
      <w:r w:rsidR="00E84343">
        <w:t xml:space="preserve">substantiation of </w:t>
      </w:r>
      <w:r w:rsidR="00A36227">
        <w:t xml:space="preserve">mitigations and objectives required by the </w:t>
      </w:r>
      <w:r w:rsidR="0014768D">
        <w:t>SORA process provides a sufficient level of confidence that the proposed operation can be safely conducted.</w:t>
      </w:r>
    </w:p>
    <w:p w14:paraId="3D819060" w14:textId="77777777" w:rsidR="003D1EE7" w:rsidRDefault="0014768D" w:rsidP="00857D00">
      <w:pPr>
        <w:pStyle w:val="ListParagraph"/>
        <w:numPr>
          <w:ilvl w:val="0"/>
          <w:numId w:val="28"/>
        </w:numPr>
        <w:pPrChange w:id="276" w:author="Larrow, Jarrett (FAA)" w:date="2018-05-03T08:04:00Z">
          <w:pPr>
            <w:pStyle w:val="ListParagraph"/>
            <w:numPr>
              <w:numId w:val="207"/>
            </w:numPr>
            <w:tabs>
              <w:tab w:val="num" w:pos="360"/>
            </w:tabs>
          </w:pPr>
        </w:pPrChange>
      </w:pPr>
      <w:r>
        <w:t>The operator should make sure to address any additional requirements to those identified by the SORA process (e.g. security, environmental protection, etc.) as well as the relative stakeholders (e.g. environmental protection agencies, national security bodies, etc.). The activities performed within the SORA process will be likely needed to address those additional needs but should not be considered sufficient at all times.</w:t>
      </w:r>
    </w:p>
    <w:p w14:paraId="2E8C9974" w14:textId="77777777" w:rsidR="005D7530" w:rsidRDefault="005D7530" w:rsidP="005D7530">
      <w:pPr>
        <w:jc w:val="center"/>
        <w:rPr>
          <w:sz w:val="44"/>
        </w:rPr>
      </w:pPr>
      <w:bookmarkStart w:id="277" w:name="_Toc443297710"/>
      <w:bookmarkStart w:id="278" w:name="_Toc443298728"/>
      <w:bookmarkStart w:id="279" w:name="_Toc443298775"/>
      <w:bookmarkStart w:id="280" w:name="_Toc443307168"/>
      <w:bookmarkStart w:id="281" w:name="_Toc443307217"/>
      <w:bookmarkStart w:id="282" w:name="_Toc443307266"/>
      <w:bookmarkStart w:id="283" w:name="_Toc443307556"/>
      <w:bookmarkStart w:id="284" w:name="_Toc443313525"/>
      <w:bookmarkStart w:id="285" w:name="_Toc443317346"/>
      <w:bookmarkStart w:id="286" w:name="_Toc443318211"/>
      <w:bookmarkStart w:id="287" w:name="_Toc443318258"/>
      <w:bookmarkStart w:id="288" w:name="_Toc443319620"/>
      <w:bookmarkStart w:id="289" w:name="_Toc443319690"/>
      <w:bookmarkStart w:id="290" w:name="_Toc443319737"/>
      <w:bookmarkStart w:id="291" w:name="_Toc443321324"/>
      <w:bookmarkStart w:id="292" w:name="_Toc443321371"/>
      <w:bookmarkStart w:id="293" w:name="_Toc443382186"/>
      <w:bookmarkStart w:id="294" w:name="_Toc443382242"/>
      <w:bookmarkStart w:id="295" w:name="_Toc443394460"/>
      <w:bookmarkStart w:id="296" w:name="_Toc443396487"/>
      <w:bookmarkStart w:id="297" w:name="_Toc443397992"/>
      <w:bookmarkStart w:id="298" w:name="_Toc443398053"/>
      <w:bookmarkStart w:id="299" w:name="_Toc443398113"/>
      <w:bookmarkStart w:id="300" w:name="_Toc443298730"/>
      <w:bookmarkStart w:id="301" w:name="_Toc443298777"/>
      <w:bookmarkStart w:id="302" w:name="_Toc443307170"/>
      <w:bookmarkStart w:id="303" w:name="_Toc443307219"/>
      <w:bookmarkStart w:id="304" w:name="_Toc443307268"/>
      <w:bookmarkStart w:id="305" w:name="_Toc443307558"/>
      <w:bookmarkStart w:id="306" w:name="_Toc443317348"/>
      <w:bookmarkStart w:id="307" w:name="_Toc443318213"/>
      <w:bookmarkStart w:id="308" w:name="_Toc443319622"/>
      <w:bookmarkStart w:id="309" w:name="_Toc443319692"/>
      <w:bookmarkStart w:id="310" w:name="_Toc443319739"/>
      <w:bookmarkStart w:id="311" w:name="_Toc443321326"/>
      <w:bookmarkStart w:id="312" w:name="_Toc443321373"/>
      <w:bookmarkStart w:id="313" w:name="_Toc443382188"/>
      <w:bookmarkStart w:id="314" w:name="_Toc443394462"/>
      <w:bookmarkStart w:id="315" w:name="_Toc443396489"/>
      <w:bookmarkStart w:id="316" w:name="_Toc443397994"/>
      <w:bookmarkStart w:id="317" w:name="_Toc443398055"/>
      <w:bookmarkStart w:id="318" w:name="_Toc443398115"/>
      <w:bookmarkEnd w:id="265"/>
      <w:bookmarkEnd w:id="266"/>
      <w:bookmarkEnd w:id="267"/>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62E7C42A" w14:textId="77777777" w:rsidR="00756989" w:rsidRPr="009D1C54" w:rsidRDefault="00756989" w:rsidP="005D7530">
      <w:pPr>
        <w:jc w:val="center"/>
        <w:rPr>
          <w:rFonts w:ascii="Arial Bold" w:hAnsi="Arial Bold"/>
          <w:sz w:val="40"/>
          <w:szCs w:val="40"/>
        </w:rPr>
      </w:pPr>
      <w:bookmarkStart w:id="319" w:name="_30j0zll"/>
      <w:bookmarkStart w:id="320" w:name="_vopjmyv586bu"/>
      <w:bookmarkStart w:id="321" w:name="_wzleto14amn6"/>
      <w:bookmarkStart w:id="322" w:name="_bdu0amke7iv0"/>
      <w:bookmarkStart w:id="323" w:name="_467bmtq93pbm"/>
      <w:bookmarkStart w:id="324" w:name="_j9hcmqau9jiq"/>
      <w:bookmarkStart w:id="325" w:name="_1t3h5sf"/>
      <w:bookmarkStart w:id="326" w:name="_6cc6ctkaz7es"/>
      <w:bookmarkStart w:id="327" w:name="_6dvbf7periw7"/>
      <w:bookmarkStart w:id="328" w:name="_aoa7pjhvagur"/>
      <w:bookmarkStart w:id="329" w:name="_jnej1kz2hbqw"/>
      <w:bookmarkStart w:id="330" w:name="_ixga7g365llm"/>
      <w:bookmarkStart w:id="331" w:name="_lnxbz9"/>
      <w:bookmarkStart w:id="332" w:name="_drrj82mf65j8"/>
      <w:bookmarkStart w:id="333" w:name="_hr3j784l2fts"/>
      <w:bookmarkStart w:id="334" w:name="_q6b8q1wpa2sz"/>
      <w:bookmarkStart w:id="335" w:name="_979mk0mxrh3i"/>
      <w:bookmarkStart w:id="336" w:name="_w13yv4acci2v"/>
      <w:bookmarkStart w:id="337" w:name="_3j2qqm3"/>
      <w:bookmarkStart w:id="338" w:name="_1y810tw"/>
      <w:bookmarkStart w:id="339" w:name="_4i7ojhp"/>
      <w:bookmarkStart w:id="340" w:name="_3znysh7"/>
      <w:bookmarkStart w:id="341" w:name="_l8g5mn4v1a9v"/>
      <w:bookmarkStart w:id="342" w:name="_4utor8brmlc9"/>
      <w:bookmarkStart w:id="343" w:name="_on0ww98msxxs"/>
      <w:bookmarkStart w:id="344" w:name="_fu6q3k71pnbm"/>
      <w:bookmarkStart w:id="345" w:name="_n5jmnmgj5lcj"/>
      <w:bookmarkStart w:id="346" w:name="_w5dj3c67fvvt"/>
      <w:bookmarkStart w:id="347" w:name="_4u1n6ukahwwd"/>
      <w:bookmarkStart w:id="348" w:name="_j5kq58sk5v1a"/>
      <w:bookmarkStart w:id="349" w:name="_6oasn2uw54no"/>
      <w:bookmarkStart w:id="350" w:name="_pq91dlj2eowi"/>
      <w:bookmarkStart w:id="351" w:name="_1u9ca8y0bti2"/>
      <w:bookmarkStart w:id="352" w:name="_gpg30nz1nn6r"/>
      <w:bookmarkStart w:id="353" w:name="_rlax8uegw9zn"/>
      <w:bookmarkStart w:id="354" w:name="_swm1lnhus21b"/>
      <w:bookmarkStart w:id="355" w:name="_196ui7l1njei"/>
      <w:bookmarkStart w:id="356" w:name="_uh7wqbin19rr"/>
      <w:bookmarkStart w:id="357" w:name="_15l0jd1zk9xp"/>
      <w:bookmarkStart w:id="358" w:name="_qbcgrce75vtz"/>
      <w:bookmarkStart w:id="359" w:name="_81b3zkyibso8"/>
      <w:bookmarkStart w:id="360" w:name="_n2s28ym37479"/>
      <w:bookmarkStart w:id="361" w:name="_7yneguhqntix"/>
      <w:bookmarkStart w:id="362" w:name="_rxv9c64al4wo"/>
      <w:bookmarkStart w:id="363" w:name="_6mhq5hrkwx9b"/>
      <w:bookmarkStart w:id="364" w:name="_ts999ndqi8g8"/>
      <w:bookmarkStart w:id="365" w:name="_vvcn1kri7b03"/>
      <w:bookmarkStart w:id="366" w:name="_mud2ilkymtf2"/>
      <w:bookmarkStart w:id="367" w:name="_njwbqwc1afaq"/>
      <w:bookmarkStart w:id="368" w:name="_196puhdjy1dr"/>
      <w:bookmarkStart w:id="369" w:name="_cvt8agoraig6"/>
      <w:bookmarkStart w:id="370" w:name="_idn1v4t5fofj"/>
      <w:bookmarkStart w:id="371" w:name="_9m4jp7paiil"/>
      <w:bookmarkStart w:id="372" w:name="_lqp9l7sdmka3"/>
      <w:bookmarkStart w:id="373" w:name="_8aj0hs3n2qe8"/>
      <w:bookmarkStart w:id="374" w:name="_guvxvfvvipp2"/>
      <w:bookmarkStart w:id="375" w:name="_17dp8vu"/>
      <w:bookmarkStart w:id="376" w:name="_4yfshnhkxrwy"/>
      <w:bookmarkStart w:id="377" w:name="_26in1rg"/>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sectPr w:rsidR="00756989" w:rsidRPr="009D1C54" w:rsidSect="00D840BA">
      <w:headerReference w:type="even" r:id="rId22"/>
      <w:headerReference w:type="default" r:id="rId23"/>
      <w:footerReference w:type="default" r:id="rId24"/>
      <w:headerReference w:type="first" r:id="rId25"/>
      <w:footerReference w:type="first" r:id="rId26"/>
      <w:footnotePr>
        <w:numFmt w:val="lowerLetter"/>
      </w:footnotePr>
      <w:type w:val="continuous"/>
      <w:pgSz w:w="11906" w:h="16838" w:code="9"/>
      <w:pgMar w:top="1474" w:right="1134" w:bottom="1304" w:left="1134" w:header="567" w:footer="567"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69602B" w16cid:durableId="1E5A30E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0B3CA" w14:textId="77777777" w:rsidR="00857D00" w:rsidRDefault="00857D00">
      <w:pPr>
        <w:spacing w:after="0"/>
      </w:pPr>
      <w:r>
        <w:separator/>
      </w:r>
    </w:p>
  </w:endnote>
  <w:endnote w:type="continuationSeparator" w:id="0">
    <w:p w14:paraId="42D9263E" w14:textId="77777777" w:rsidR="00857D00" w:rsidRDefault="00857D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Times New Roman"/>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1F76" w14:textId="3463B721" w:rsidR="00CC613B" w:rsidRPr="004007AA" w:rsidRDefault="00CC613B" w:rsidP="00B96DEA">
    <w:pPr>
      <w:pStyle w:val="Footer"/>
    </w:pPr>
    <w:r w:rsidRPr="004007AA">
      <w:t xml:space="preserve">Page </w:t>
    </w:r>
    <w:r>
      <w:fldChar w:fldCharType="begin"/>
    </w:r>
    <w:r>
      <w:instrText xml:space="preserve"> PAGE </w:instrText>
    </w:r>
    <w:r>
      <w:fldChar w:fldCharType="separate"/>
    </w:r>
    <w:r>
      <w:rPr>
        <w:noProof/>
      </w:rPr>
      <w:t>2</w:t>
    </w:r>
    <w:r>
      <w:rPr>
        <w:noProof/>
      </w:rPr>
      <w:fldChar w:fldCharType="end"/>
    </w:r>
    <w:r w:rsidRPr="004007AA">
      <w:tab/>
    </w:r>
    <w:r>
      <w:fldChar w:fldCharType="begin"/>
    </w:r>
    <w:r>
      <w:instrText xml:space="preserve"> REF status \* MERGEFORMAT </w:instrText>
    </w:r>
    <w:r>
      <w:fldChar w:fldCharType="separate"/>
    </w:r>
    <w:r w:rsidR="001A244A">
      <w:rPr>
        <w:b/>
        <w:bCs/>
        <w:lang w:val="en-US"/>
      </w:rPr>
      <w:t>Error! Reference source not found.</w:t>
    </w:r>
    <w:r>
      <w:rPr>
        <w:rFonts w:cs="Times New Roman"/>
        <w:b/>
      </w:rPr>
      <w:fldChar w:fldCharType="end"/>
    </w:r>
    <w:r w:rsidRPr="004007AA">
      <w:tab/>
      <w:t xml:space="preserve">Edition: </w:t>
    </w:r>
    <w:r w:rsidRPr="004007AA">
      <w:fldChar w:fldCharType="begin"/>
    </w:r>
    <w:r w:rsidRPr="004007AA">
      <w:instrText xml:space="preserve"> REF editionfp \* MERGEFORMAT </w:instrText>
    </w:r>
    <w:r w:rsidRPr="004007A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BCC4D" w14:textId="00CB7F8A" w:rsidR="00CC613B" w:rsidRPr="00D97EF4" w:rsidRDefault="00CC613B" w:rsidP="00B96DEA">
    <w:pPr>
      <w:pStyle w:val="Footer"/>
    </w:pPr>
    <w:r w:rsidRPr="00D97EF4">
      <w:t xml:space="preserve">Edition: </w:t>
    </w:r>
    <w:r>
      <w:t>1.2</w:t>
    </w:r>
    <w:r w:rsidRPr="00D97EF4">
      <w:fldChar w:fldCharType="begin"/>
    </w:r>
    <w:r w:rsidRPr="00D97EF4">
      <w:instrText xml:space="preserve"> REF editionfp \* MERGEFORMAT </w:instrText>
    </w:r>
    <w:r w:rsidRPr="00D97EF4">
      <w:fldChar w:fldCharType="end"/>
    </w:r>
    <w:r w:rsidRPr="00D97EF4">
      <w:tab/>
    </w:r>
    <w:r>
      <w:t>JARUS External Consultation</w:t>
    </w:r>
    <w:r w:rsidRPr="00D97EF4">
      <w:tab/>
      <w:t xml:space="preserve">Page </w:t>
    </w:r>
    <w:r>
      <w:fldChar w:fldCharType="begin"/>
    </w:r>
    <w:r>
      <w:instrText xml:space="preserve"> PAGE </w:instrText>
    </w:r>
    <w:r>
      <w:fldChar w:fldCharType="separate"/>
    </w:r>
    <w:r w:rsidR="001A244A">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87C3B" w14:textId="77777777" w:rsidR="00CC613B" w:rsidRDefault="00CC613B" w:rsidP="00B96DEA">
    <w:pPr>
      <w:pStyle w:val="Footer"/>
    </w:pPr>
  </w:p>
  <w:p w14:paraId="23229902" w14:textId="77777777" w:rsidR="00CC613B" w:rsidRDefault="00CC613B" w:rsidP="00B96DEA">
    <w:pPr>
      <w:pStyle w:val="Footer"/>
    </w:pPr>
  </w:p>
  <w:p w14:paraId="0154B6B3" w14:textId="252EF87C" w:rsidR="00CC613B" w:rsidRDefault="00CC613B" w:rsidP="00AA075C">
    <w:pPr>
      <w:pStyle w:val="Footer"/>
    </w:pPr>
    <w:r w:rsidRPr="00491CE1">
      <w:t xml:space="preserve">Edition: </w:t>
    </w:r>
    <w:r>
      <w:t>1.2</w:t>
    </w:r>
    <w:r w:rsidRPr="00491CE1">
      <w:fldChar w:fldCharType="begin"/>
    </w:r>
    <w:r w:rsidRPr="00491CE1">
      <w:instrText xml:space="preserve"> REF editionfp \* MERGEFORMAT </w:instrText>
    </w:r>
    <w:r w:rsidRPr="00491CE1">
      <w:fldChar w:fldCharType="end"/>
    </w:r>
    <w:r w:rsidRPr="00491CE1">
      <w:tab/>
    </w:r>
    <w:r>
      <w:t>JARUS External Consultation</w:t>
    </w:r>
    <w:r w:rsidDel="008925A9">
      <w:t xml:space="preserve"> </w:t>
    </w:r>
    <w:r w:rsidRPr="00491CE1">
      <w:tab/>
      <w:t xml:space="preserve">Page </w:t>
    </w:r>
    <w:r>
      <w:fldChar w:fldCharType="begin"/>
    </w:r>
    <w:r>
      <w:instrText xml:space="preserve"> PAGE </w:instrText>
    </w:r>
    <w:r>
      <w:fldChar w:fldCharType="separate"/>
    </w:r>
    <w:r w:rsidR="001A244A">
      <w:rPr>
        <w:noProof/>
      </w:rPr>
      <w:t>22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B5446" w14:textId="77777777" w:rsidR="00CC613B" w:rsidRDefault="00CC6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E8850" w14:textId="77777777" w:rsidR="00857D00" w:rsidRDefault="00857D00">
      <w:pPr>
        <w:spacing w:after="0"/>
      </w:pPr>
      <w:r>
        <w:separator/>
      </w:r>
    </w:p>
  </w:footnote>
  <w:footnote w:type="continuationSeparator" w:id="0">
    <w:p w14:paraId="22AA71F9" w14:textId="77777777" w:rsidR="00857D00" w:rsidRDefault="00857D00">
      <w:pPr>
        <w:spacing w:after="0"/>
      </w:pPr>
      <w:r>
        <w:continuationSeparator/>
      </w:r>
    </w:p>
  </w:footnote>
  <w:footnote w:id="1">
    <w:p w14:paraId="0278C0F2" w14:textId="77777777" w:rsidR="00CC613B" w:rsidRPr="00D00A85" w:rsidRDefault="00CC613B">
      <w:pPr>
        <w:pStyle w:val="FootnoteText"/>
        <w:rPr>
          <w:lang w:val="en-US"/>
        </w:rPr>
      </w:pPr>
      <w:r>
        <w:rPr>
          <w:rStyle w:val="FootnoteReference"/>
        </w:rPr>
        <w:footnoteRef/>
      </w:r>
      <w:r>
        <w:t xml:space="preserve"> This category of operations is further defined in the European Aviation Safety Agency (EASA) NPA 2017-05 [1].</w:t>
      </w:r>
    </w:p>
  </w:footnote>
  <w:footnote w:id="2">
    <w:p w14:paraId="6D8EAA0D" w14:textId="77777777" w:rsidR="00CC613B" w:rsidRPr="00B67677" w:rsidRDefault="00CC613B">
      <w:pPr>
        <w:pStyle w:val="FootnoteText"/>
        <w:rPr>
          <w:lang w:val="en-US"/>
        </w:rPr>
      </w:pPr>
      <w:r>
        <w:rPr>
          <w:rStyle w:val="FootnoteReference"/>
        </w:rPr>
        <w:footnoteRef/>
      </w:r>
      <w:r>
        <w:t xml:space="preserve"> </w:t>
      </w:r>
      <w:r w:rsidRPr="007E7458">
        <w:t>EVLOS - An Unmanned Aircraft System (UAS) operation whereby the Pilot in Command (PIC) maintains an uninterrupted situational awareness of the airspace in which the UAS operation is being conducted via visual airspace surveillance, possibly aided by technology means. The PIC has a direct control of the UAS at all time.</w:t>
      </w:r>
    </w:p>
  </w:footnote>
  <w:footnote w:id="3">
    <w:p w14:paraId="151EA006" w14:textId="77777777" w:rsidR="00CC613B" w:rsidRPr="00D57A4A" w:rsidRDefault="00CC613B" w:rsidP="00C9488F">
      <w:pPr>
        <w:pStyle w:val="FootnoteText"/>
      </w:pPr>
      <w:r>
        <w:rPr>
          <w:rStyle w:val="FootnoteReference"/>
        </w:rPr>
        <w:footnoteRef/>
      </w:r>
      <w:r>
        <w:t xml:space="preserve"> This mitigation is meant as a means to reduce the energy absorbed by the people of the ground upon impact.</w:t>
      </w:r>
    </w:p>
  </w:footnote>
  <w:footnote w:id="4">
    <w:p w14:paraId="52EDD4EE" w14:textId="77777777" w:rsidR="00CC613B" w:rsidRPr="00D57A4A" w:rsidRDefault="00CC613B" w:rsidP="00C9488F">
      <w:pPr>
        <w:pStyle w:val="FootnoteText"/>
      </w:pPr>
      <w:r>
        <w:rPr>
          <w:rStyle w:val="FootnoteReference"/>
        </w:rPr>
        <w:footnoteRef/>
      </w:r>
      <w:r>
        <w:t xml:space="preserve"> This mitigation is meant as a means to reduce the number of people at risk </w:t>
      </w:r>
    </w:p>
  </w:footnote>
  <w:footnote w:id="5">
    <w:p w14:paraId="090E84A2" w14:textId="77777777" w:rsidR="00CC613B" w:rsidRPr="00774695" w:rsidRDefault="00CC613B" w:rsidP="001D22E6">
      <w:pPr>
        <w:pStyle w:val="FootnoteText"/>
      </w:pPr>
      <w:r>
        <w:rPr>
          <w:rStyle w:val="FootnoteReference"/>
        </w:rPr>
        <w:footnoteRef/>
      </w:r>
      <w:r>
        <w:t xml:space="preserve"> Please refer to annex C, section 3.15 </w:t>
      </w:r>
      <w:r w:rsidRPr="00792614">
        <w:t>SORA Definition of Encounter</w:t>
      </w:r>
      <w:r>
        <w:t>.</w:t>
      </w:r>
    </w:p>
  </w:footnote>
  <w:footnote w:id="6">
    <w:p w14:paraId="0D02E9FC" w14:textId="77777777" w:rsidR="00CC613B" w:rsidRPr="00AA0624" w:rsidRDefault="00CC613B">
      <w:pPr>
        <w:pStyle w:val="FootnoteText"/>
        <w:rPr>
          <w:lang w:val="en-US"/>
        </w:rPr>
      </w:pPr>
      <w:r>
        <w:rPr>
          <w:rStyle w:val="FootnoteReference"/>
        </w:rPr>
        <w:footnoteRef/>
      </w:r>
      <w:r>
        <w:t xml:space="preserve"> </w:t>
      </w:r>
      <w:r w:rsidRPr="00AA0624">
        <w:rPr>
          <w:lang w:val="en-US"/>
        </w:rPr>
        <w:t xml:space="preserve">The robustness level does not apply to </w:t>
      </w:r>
      <w:r>
        <w:rPr>
          <w:lang w:val="en-US"/>
        </w:rPr>
        <w:t>mitigations</w:t>
      </w:r>
      <w:r w:rsidRPr="00AA0624">
        <w:rPr>
          <w:lang w:val="en-US"/>
        </w:rPr>
        <w:t xml:space="preserve"> for which credit has been taken to derive the risk classes. </w:t>
      </w:r>
      <w:r>
        <w:rPr>
          <w:lang w:val="en-US"/>
        </w:rPr>
        <w:t>This is further detailed in para. 3.2.11(a).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0786B" w14:textId="77777777" w:rsidR="001A244A" w:rsidRPr="001A244A" w:rsidRDefault="00CC613B" w:rsidP="001A244A">
    <w:pPr>
      <w:pStyle w:val="Header"/>
      <w:rPr>
        <w:ins w:id="104" w:author="Author"/>
        <w:rPrChange w:id="105" w:author="Author">
          <w:rPr>
            <w:ins w:id="106" w:author="Author"/>
            <w:rFonts w:cs="Times New Roman"/>
            <w:b/>
            <w:sz w:val="32"/>
          </w:rPr>
        </w:rPrChange>
      </w:rPr>
      <w:pPrChange w:id="107" w:author="Author">
        <w:pPr>
          <w:keepLines/>
          <w:spacing w:before="40" w:after="40"/>
          <w:jc w:val="center"/>
        </w:pPr>
      </w:pPrChange>
    </w:pPr>
    <w:r>
      <w:fldChar w:fldCharType="begin"/>
    </w:r>
    <w:r>
      <w:instrText xml:space="preserve"> REF Titledc  \* MERGEFORMAT </w:instrText>
    </w:r>
    <w:r>
      <w:fldChar w:fldCharType="separate"/>
    </w:r>
  </w:p>
  <w:p w14:paraId="334B78FF" w14:textId="40A845E3" w:rsidR="00CC613B" w:rsidRPr="003A114D" w:rsidDel="001A244A" w:rsidRDefault="001A244A" w:rsidP="003A114D">
    <w:pPr>
      <w:pStyle w:val="Header"/>
      <w:rPr>
        <w:del w:id="108" w:author="Author"/>
      </w:rPr>
    </w:pPr>
    <w:ins w:id="109" w:author="Author">
      <w:r w:rsidRPr="001A244A">
        <w:rPr>
          <w:rPrChange w:id="110" w:author="Author">
            <w:rPr>
              <w:rFonts w:cs="Times New Roman"/>
              <w:b/>
              <w:sz w:val="32"/>
            </w:rPr>
          </w:rPrChange>
        </w:rPr>
        <w:t>Specific Operations Risk Assessment (</w:t>
      </w:r>
      <w:r>
        <w:rPr>
          <w:rFonts w:cs="Times New Roman"/>
          <w:b/>
          <w:sz w:val="32"/>
        </w:rPr>
        <w:t>SORA)</w:t>
      </w:r>
      <w:r w:rsidRPr="007729D2">
        <w:rPr>
          <w:rFonts w:cs="Times New Roman"/>
          <w:b/>
          <w:sz w:val="32"/>
        </w:rPr>
        <w:t xml:space="preserve"> </w:t>
      </w:r>
    </w:ins>
  </w:p>
  <w:p w14:paraId="716D9837" w14:textId="77777777" w:rsidR="00CC613B" w:rsidRDefault="00CC613B">
    <w:pPr>
      <w:pStyle w:val="Header"/>
    </w:pPr>
    <w:del w:id="111" w:author="Author">
      <w:r w:rsidRPr="003A114D" w:rsidDel="001A244A">
        <w:delText>Specific Operations Risk Assessment (</w:delText>
      </w:r>
      <w:r w:rsidDel="001A244A">
        <w:rPr>
          <w:rFonts w:cs="Times New Roman"/>
          <w:b/>
          <w:sz w:val="32"/>
        </w:rPr>
        <w:delText>SORA)</w:delText>
      </w:r>
      <w:r w:rsidRPr="007729D2" w:rsidDel="001A244A">
        <w:rPr>
          <w:rFonts w:cs="Times New Roman"/>
          <w:b/>
          <w:sz w:val="32"/>
        </w:rPr>
        <w:delText xml:space="preserve"> </w:delText>
      </w:r>
    </w:del>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62476" w14:textId="77777777" w:rsidR="00CC613B" w:rsidRDefault="00CC613B">
    <w:pPr>
      <w:pStyle w:val="Header"/>
    </w:pPr>
    <w:r>
      <w:t>JARUS “Specific Operations Risk Assessment”</w:t>
    </w:r>
  </w:p>
  <w:p w14:paraId="01D1B9DC" w14:textId="77777777" w:rsidR="00CC613B" w:rsidRDefault="00CC61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900"/>
      <w:gridCol w:w="7713"/>
      <w:gridCol w:w="25"/>
    </w:tblGrid>
    <w:tr w:rsidR="00CC613B" w14:paraId="348315D0" w14:textId="77777777" w:rsidTr="00B96DEA">
      <w:trPr>
        <w:gridAfter w:val="1"/>
        <w:wAfter w:w="26" w:type="dxa"/>
      </w:trPr>
      <w:tc>
        <w:tcPr>
          <w:tcW w:w="1908" w:type="dxa"/>
          <w:shd w:val="clear" w:color="auto" w:fill="auto"/>
        </w:tcPr>
        <w:p w14:paraId="49B39067" w14:textId="77777777" w:rsidR="00CC613B" w:rsidRDefault="00CC613B">
          <w:r>
            <w:rPr>
              <w:noProof/>
              <w:sz w:val="20"/>
              <w:szCs w:val="20"/>
              <w:lang w:val="en-US" w:eastAsia="en-US"/>
            </w:rPr>
            <w:drawing>
              <wp:inline distT="0" distB="0" distL="0" distR="0" wp14:anchorId="49649269" wp14:editId="3251AD79">
                <wp:extent cx="914400" cy="914400"/>
                <wp:effectExtent l="0" t="0" r="0" b="0"/>
                <wp:docPr id="6" name="Picture 6" descr="JAR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R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7920" w:type="dxa"/>
          <w:shd w:val="clear" w:color="auto" w:fill="auto"/>
        </w:tcPr>
        <w:p w14:paraId="08B7AC5E" w14:textId="77777777" w:rsidR="00CC613B" w:rsidRPr="008D592F" w:rsidRDefault="00CC613B" w:rsidP="00B96DEA">
          <w:pPr>
            <w:jc w:val="center"/>
            <w:rPr>
              <w:b/>
              <w:bCs/>
              <w:sz w:val="28"/>
              <w:szCs w:val="28"/>
            </w:rPr>
          </w:pPr>
        </w:p>
        <w:p w14:paraId="095C49AD" w14:textId="77777777" w:rsidR="00CC613B" w:rsidRDefault="00CC613B" w:rsidP="00B96DEA">
          <w:r w:rsidRPr="008D592F">
            <w:rPr>
              <w:b/>
              <w:bCs/>
              <w:sz w:val="28"/>
              <w:szCs w:val="28"/>
            </w:rPr>
            <w:t>Joint Authorities for Rulemaking of Unmanned Systems</w:t>
          </w:r>
        </w:p>
      </w:tc>
    </w:tr>
    <w:tr w:rsidR="00CC613B" w:rsidRPr="008D592F" w14:paraId="305882AD" w14:textId="77777777" w:rsidTr="00B96DEA">
      <w:tc>
        <w:tcPr>
          <w:tcW w:w="9854" w:type="dxa"/>
          <w:gridSpan w:val="3"/>
          <w:shd w:val="clear" w:color="auto" w:fill="auto"/>
        </w:tcPr>
        <w:p w14:paraId="23E8AD99" w14:textId="77777777" w:rsidR="00CC613B" w:rsidRDefault="00CC613B" w:rsidP="00B96DEA">
          <w:pPr>
            <w:pStyle w:val="Header"/>
          </w:pPr>
        </w:p>
      </w:tc>
    </w:tr>
  </w:tbl>
  <w:p w14:paraId="4E99F43F" w14:textId="77777777" w:rsidR="00CC613B" w:rsidRDefault="00CC613B" w:rsidP="00B96D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85D36" w14:textId="77777777" w:rsidR="00CC613B" w:rsidRDefault="00CC613B"/>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A1E22" w14:textId="77777777" w:rsidR="00CC613B" w:rsidRDefault="00CC613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3FBD5" w14:textId="77777777" w:rsidR="00CC613B" w:rsidRDefault="00CC61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7C42"/>
    <w:multiLevelType w:val="hybridMultilevel"/>
    <w:tmpl w:val="76D420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7281D"/>
    <w:multiLevelType w:val="hybridMultilevel"/>
    <w:tmpl w:val="B54837F6"/>
    <w:lvl w:ilvl="0" w:tplc="27A2C31A">
      <w:start w:val="1"/>
      <w:numFmt w:val="lowerLetter"/>
      <w:pStyle w:val="ListParagraph"/>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5166AF"/>
    <w:multiLevelType w:val="multilevel"/>
    <w:tmpl w:val="4296FB9C"/>
    <w:lvl w:ilvl="0">
      <w:start w:val="1"/>
      <w:numFmt w:val="decimal"/>
      <w:pStyle w:val="Heading1"/>
      <w:lvlText w:val="%1."/>
      <w:lvlJc w:val="left"/>
      <w:pPr>
        <w:tabs>
          <w:tab w:val="num" w:pos="454"/>
        </w:tabs>
        <w:ind w:left="454" w:hanging="454"/>
      </w:pPr>
      <w:rPr>
        <w:rFonts w:ascii="Arial" w:hAnsi="Arial" w:hint="default"/>
        <w:b/>
        <w:i w:val="0"/>
        <w:caps w:val="0"/>
        <w:strike w:val="0"/>
        <w:dstrike w:val="0"/>
        <w:vanish w:val="0"/>
        <w:color w:val="000000"/>
        <w:w w:val="100"/>
        <w:sz w:val="40"/>
        <w:szCs w:val="28"/>
        <w:effect w:val="none"/>
        <w:vertAlign w:val="baseline"/>
      </w:rPr>
    </w:lvl>
    <w:lvl w:ilvl="1">
      <w:start w:val="1"/>
      <w:numFmt w:val="decimal"/>
      <w:pStyle w:val="Heading2"/>
      <w:lvlText w:val="%1.%2"/>
      <w:lvlJc w:val="left"/>
      <w:pPr>
        <w:tabs>
          <w:tab w:val="num" w:pos="1021"/>
        </w:tabs>
        <w:ind w:left="1021" w:hanging="567"/>
      </w:pPr>
      <w:rPr>
        <w:rFonts w:ascii="Arial Bold" w:hAnsi="Arial Bold" w:hint="default"/>
        <w:b/>
        <w:i w:val="0"/>
        <w:caps w:val="0"/>
        <w:strike w:val="0"/>
        <w:dstrike w:val="0"/>
        <w:vanish w:val="0"/>
        <w:color w:val="000000"/>
        <w:sz w:val="32"/>
        <w:szCs w:val="24"/>
        <w:vertAlign w:val="baseline"/>
      </w:rPr>
    </w:lvl>
    <w:lvl w:ilvl="2">
      <w:start w:val="1"/>
      <w:numFmt w:val="decimal"/>
      <w:pStyle w:val="Heading3"/>
      <w:lvlText w:val="%1.%2.%3"/>
      <w:lvlJc w:val="left"/>
      <w:pPr>
        <w:tabs>
          <w:tab w:val="num" w:pos="1701"/>
        </w:tabs>
        <w:ind w:left="1701" w:hanging="680"/>
      </w:pPr>
      <w:rPr>
        <w:rFonts w:ascii="Arial Bold" w:hAnsi="Arial Bold" w:hint="default"/>
        <w:b/>
        <w:i w:val="0"/>
        <w:caps w:val="0"/>
        <w:strike w:val="0"/>
        <w:dstrike w:val="0"/>
        <w:vanish w:val="0"/>
        <w:color w:val="000000"/>
        <w:sz w:val="24"/>
        <w:vertAlign w:val="baseline"/>
      </w:rPr>
    </w:lvl>
    <w:lvl w:ilvl="3">
      <w:start w:val="1"/>
      <w:numFmt w:val="decimal"/>
      <w:pStyle w:val="Heading4"/>
      <w:lvlText w:val="%1.%2.%3.%4"/>
      <w:lvlJc w:val="left"/>
      <w:pPr>
        <w:tabs>
          <w:tab w:val="num" w:pos="2496"/>
        </w:tabs>
        <w:ind w:left="2496" w:hanging="79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3402"/>
        </w:tabs>
        <w:ind w:left="3402" w:hanging="907"/>
      </w:pPr>
      <w:rPr>
        <w:rFonts w:ascii="Arial Bold" w:hAnsi="Arial Bold" w:hint="default"/>
        <w:b/>
        <w:i w:val="0"/>
        <w:caps w:val="0"/>
        <w:strike w:val="0"/>
        <w:dstrike w:val="0"/>
        <w:vanish w:val="0"/>
        <w:color w:val="000000"/>
        <w:sz w:val="20"/>
        <w:vertAlign w:val="baseline"/>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3" w15:restartNumberingAfterBreak="0">
    <w:nsid w:val="656403A2"/>
    <w:multiLevelType w:val="multilevel"/>
    <w:tmpl w:val="0E7061A0"/>
    <w:lvl w:ilvl="0">
      <w:start w:val="1"/>
      <w:numFmt w:val="upperLetter"/>
      <w:pStyle w:val="Annex1"/>
      <w:suff w:val="nothing"/>
      <w:lvlText w:val="ANNEX %1 – "/>
      <w:lvlJc w:val="left"/>
      <w:pPr>
        <w:ind w:left="0" w:firstLine="0"/>
      </w:pPr>
      <w:rPr>
        <w:rFonts w:ascii="Arial Bold" w:hAnsi="Arial Bold" w:hint="default"/>
        <w:b/>
        <w:i w:val="0"/>
        <w:caps w:val="0"/>
        <w:strike w:val="0"/>
        <w:dstrike w:val="0"/>
        <w:vanish w:val="0"/>
        <w:color w:val="000000"/>
        <w:sz w:val="40"/>
        <w:vertAlign w:val="baseline"/>
      </w:rPr>
    </w:lvl>
    <w:lvl w:ilvl="1">
      <w:start w:val="1"/>
      <w:numFmt w:val="decimal"/>
      <w:pStyle w:val="Annex2"/>
      <w:lvlText w:val="%1.%2"/>
      <w:lvlJc w:val="left"/>
      <w:pPr>
        <w:tabs>
          <w:tab w:val="num" w:pos="1418"/>
        </w:tabs>
        <w:ind w:left="1418" w:hanging="1418"/>
      </w:pPr>
      <w:rPr>
        <w:rFonts w:ascii="Arial Bold" w:hAnsi="Arial Bold" w:hint="default"/>
        <w:b/>
        <w:i w:val="0"/>
        <w:caps w:val="0"/>
        <w:strike w:val="0"/>
        <w:dstrike w:val="0"/>
        <w:vanish w:val="0"/>
        <w:color w:val="000000"/>
        <w:sz w:val="32"/>
        <w:vertAlign w:val="baseline"/>
      </w:rPr>
    </w:lvl>
    <w:lvl w:ilvl="2">
      <w:start w:val="1"/>
      <w:numFmt w:val="decimal"/>
      <w:pStyle w:val="Annex3"/>
      <w:lvlText w:val="%1.%2.%3"/>
      <w:lvlJc w:val="left"/>
      <w:pPr>
        <w:tabs>
          <w:tab w:val="num" w:pos="1418"/>
        </w:tabs>
        <w:ind w:left="1418" w:hanging="1418"/>
      </w:pPr>
      <w:rPr>
        <w:rFonts w:ascii="Arial Bold" w:hAnsi="Arial Bold" w:hint="default"/>
        <w:b/>
        <w:i w:val="0"/>
        <w:caps w:val="0"/>
        <w:strike w:val="0"/>
        <w:dstrike w:val="0"/>
        <w:vanish w:val="0"/>
        <w:color w:val="000000"/>
        <w:sz w:val="28"/>
        <w:vertAlign w:val="baseline"/>
      </w:rPr>
    </w:lvl>
    <w:lvl w:ilvl="3">
      <w:start w:val="1"/>
      <w:numFmt w:val="decimal"/>
      <w:pStyle w:val="Annex4"/>
      <w:lvlText w:val="%1.%2.%3.%4"/>
      <w:lvlJc w:val="left"/>
      <w:pPr>
        <w:tabs>
          <w:tab w:val="num" w:pos="1418"/>
        </w:tabs>
        <w:ind w:left="1418" w:hanging="1418"/>
      </w:pPr>
      <w:rPr>
        <w:rFonts w:ascii="Arial Bold" w:hAnsi="Arial Bold" w:hint="default"/>
        <w:b/>
        <w:i w:val="0"/>
        <w:caps w:val="0"/>
        <w:strike w:val="0"/>
        <w:dstrike w:val="0"/>
        <w:vanish w:val="0"/>
        <w:color w:val="000000"/>
        <w:sz w:val="24"/>
        <w:vertAlign w:val="baseline"/>
      </w:rPr>
    </w:lvl>
    <w:lvl w:ilvl="4">
      <w:start w:val="1"/>
      <w:numFmt w:val="decimal"/>
      <w:pStyle w:val="Annex5"/>
      <w:lvlText w:val="%1.%2.%3.%4.%5"/>
      <w:lvlJc w:val="left"/>
      <w:pPr>
        <w:tabs>
          <w:tab w:val="num" w:pos="1418"/>
        </w:tabs>
        <w:ind w:left="1418" w:hanging="1418"/>
      </w:pPr>
      <w:rPr>
        <w:rFonts w:ascii="Arial Bold" w:hAnsi="Arial Bold" w:hint="default"/>
        <w:b/>
        <w:i w:val="0"/>
        <w:caps w:val="0"/>
        <w:strike w:val="0"/>
        <w:dstrike w:val="0"/>
        <w:vanish w:val="0"/>
        <w:color w:val="000000"/>
        <w:sz w:val="22"/>
        <w:vertAlign w:val="baseline"/>
      </w:rPr>
    </w:lvl>
    <w:lvl w:ilvl="5">
      <w:start w:val="1"/>
      <w:numFmt w:val="decimal"/>
      <w:pStyle w:val="Annex1"/>
      <w:lvlText w:val="A%1.%2.%3.%4.%5.%6"/>
      <w:lvlJc w:val="left"/>
      <w:pPr>
        <w:tabs>
          <w:tab w:val="num" w:pos="864"/>
        </w:tabs>
        <w:ind w:left="864" w:hanging="1152"/>
      </w:pPr>
      <w:rPr>
        <w:rFonts w:hint="default"/>
      </w:rPr>
    </w:lvl>
    <w:lvl w:ilvl="6">
      <w:start w:val="1"/>
      <w:numFmt w:val="decimal"/>
      <w:lvlText w:val="A%1.%2.%3.%4.%5.%6.%7"/>
      <w:lvlJc w:val="left"/>
      <w:pPr>
        <w:tabs>
          <w:tab w:val="num" w:pos="1008"/>
        </w:tabs>
        <w:ind w:left="1008" w:hanging="1296"/>
      </w:pPr>
      <w:rPr>
        <w:rFonts w:hint="default"/>
      </w:rPr>
    </w:lvl>
    <w:lvl w:ilvl="7">
      <w:start w:val="1"/>
      <w:numFmt w:val="decimal"/>
      <w:lvlText w:val="A%1.%2.%3.%4.%5.%6.%7.%8"/>
      <w:lvlJc w:val="left"/>
      <w:pPr>
        <w:tabs>
          <w:tab w:val="num" w:pos="1152"/>
        </w:tabs>
        <w:ind w:left="1152" w:hanging="1440"/>
      </w:pPr>
      <w:rPr>
        <w:rFonts w:hint="default"/>
      </w:rPr>
    </w:lvl>
    <w:lvl w:ilvl="8">
      <w:start w:val="1"/>
      <w:numFmt w:val="decimal"/>
      <w:lvlText w:val="A%1.%2.%3.%4.%5.%6.%7.%8.%9"/>
      <w:lvlJc w:val="left"/>
      <w:pPr>
        <w:tabs>
          <w:tab w:val="num" w:pos="1296"/>
        </w:tabs>
        <w:ind w:left="1296" w:hanging="1584"/>
      </w:pPr>
      <w:rPr>
        <w:rFonts w:hint="default"/>
      </w:rPr>
    </w:lvl>
  </w:abstractNum>
  <w:abstractNum w:abstractNumId="4" w15:restartNumberingAfterBreak="0">
    <w:nsid w:val="6DB03A41"/>
    <w:multiLevelType w:val="hybridMultilevel"/>
    <w:tmpl w:val="1118023A"/>
    <w:lvl w:ilvl="0" w:tplc="B1F46C28">
      <w:start w:val="1"/>
      <w:numFmt w:val="decimal"/>
      <w:pStyle w:val="Refdoclist"/>
      <w:lvlText w:val="[RD %1]"/>
      <w:lvlJc w:val="left"/>
      <w:pPr>
        <w:tabs>
          <w:tab w:val="num" w:pos="851"/>
        </w:tabs>
        <w:ind w:left="851" w:hanging="851"/>
      </w:pPr>
      <w:rPr>
        <w:rFonts w:ascii="Arial Bold" w:hAnsi="Arial Bold" w:hint="default"/>
        <w:b/>
        <w:i w:val="0"/>
        <w:caps w:val="0"/>
        <w:strike w:val="0"/>
        <w:dstrike w:val="0"/>
        <w:vanish w:val="0"/>
        <w:color w:val="000000"/>
        <w:sz w:val="22"/>
        <w:vertAlign w:val="baseli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73D049D9"/>
    <w:multiLevelType w:val="hybridMultilevel"/>
    <w:tmpl w:val="28B64ED6"/>
    <w:lvl w:ilvl="0" w:tplc="110099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580790"/>
    <w:multiLevelType w:val="hybridMultilevel"/>
    <w:tmpl w:val="28B64ED6"/>
    <w:lvl w:ilvl="0" w:tplc="110099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DE18E7"/>
    <w:multiLevelType w:val="multilevel"/>
    <w:tmpl w:val="38768400"/>
    <w:lvl w:ilvl="0">
      <w:start w:val="1"/>
      <w:numFmt w:val="decimal"/>
      <w:pStyle w:val="Listitem"/>
      <w:lvlText w:val="%1)"/>
      <w:lvlJc w:val="left"/>
      <w:pPr>
        <w:tabs>
          <w:tab w:val="num" w:pos="454"/>
        </w:tabs>
        <w:ind w:left="454" w:hanging="454"/>
      </w:pPr>
      <w:rPr>
        <w:rFonts w:ascii="Arial" w:hAnsi="Arial" w:hint="default"/>
        <w:b w:val="0"/>
        <w:i w:val="0"/>
        <w:caps w:val="0"/>
        <w:strike w:val="0"/>
        <w:dstrike w:val="0"/>
        <w:vanish w:val="0"/>
        <w:color w:val="000000"/>
        <w:sz w:val="20"/>
        <w:vertAlign w:val="baseline"/>
      </w:rPr>
    </w:lvl>
    <w:lvl w:ilvl="1">
      <w:start w:val="1"/>
      <w:numFmt w:val="lowerLetter"/>
      <w:lvlText w:val="%2)"/>
      <w:lvlJc w:val="left"/>
      <w:pPr>
        <w:tabs>
          <w:tab w:val="num" w:pos="680"/>
        </w:tabs>
        <w:ind w:left="680" w:hanging="453"/>
      </w:pPr>
      <w:rPr>
        <w:rFonts w:ascii="Arial" w:hAnsi="Arial" w:hint="default"/>
        <w:b w:val="0"/>
        <w:i w:val="0"/>
        <w:caps w:val="0"/>
        <w:strike w:val="0"/>
        <w:dstrike w:val="0"/>
        <w:vanish w:val="0"/>
        <w:color w:val="000000"/>
        <w:sz w:val="20"/>
        <w:vertAlign w:val="baseline"/>
      </w:rPr>
    </w:lvl>
    <w:lvl w:ilvl="2">
      <w:start w:val="1"/>
      <w:numFmt w:val="lowerRoman"/>
      <w:lvlText w:val="%3)"/>
      <w:lvlJc w:val="left"/>
      <w:pPr>
        <w:tabs>
          <w:tab w:val="num" w:pos="907"/>
        </w:tabs>
        <w:ind w:left="907" w:hanging="453"/>
      </w:pPr>
      <w:rPr>
        <w:rFonts w:ascii="Arial" w:hAnsi="Arial" w:hint="default"/>
        <w:b w:val="0"/>
        <w:i w:val="0"/>
        <w:caps w:val="0"/>
        <w:strike w:val="0"/>
        <w:dstrike w:val="0"/>
        <w:vanish w:val="0"/>
        <w:color w:val="000000"/>
        <w:sz w:val="20"/>
        <w:vertAlign w:val="baseline"/>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num w:numId="1">
    <w:abstractNumId w:val="4"/>
  </w:num>
  <w:num w:numId="2">
    <w:abstractNumId w:val="7"/>
  </w:num>
  <w:num w:numId="3">
    <w:abstractNumId w:val="2"/>
  </w:num>
  <w:num w:numId="4">
    <w:abstractNumId w:val="3"/>
  </w:num>
  <w:num w:numId="5">
    <w:abstractNumId w:val="5"/>
  </w:num>
  <w:num w:numId="6">
    <w:abstractNumId w:val="1"/>
  </w:num>
  <w:num w:numId="7">
    <w:abstractNumId w:val="1"/>
    <w:lvlOverride w:ilvl="0">
      <w:startOverride w:val="1"/>
    </w:lvlOverride>
  </w:num>
  <w:num w:numId="8">
    <w:abstractNumId w:val="0"/>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num>
  <w:num w:numId="14">
    <w:abstractNumId w:val="1"/>
    <w:lvlOverride w:ilvl="0">
      <w:startOverride w:val="1"/>
    </w:lvlOverride>
  </w:num>
  <w:num w:numId="15">
    <w:abstractNumId w:val="1"/>
    <w:lvlOverride w:ilvl="0">
      <w:startOverride w:val="1"/>
    </w:lvlOverride>
  </w:num>
  <w:num w:numId="16">
    <w:abstractNumId w:val="1"/>
  </w:num>
  <w:num w:numId="17">
    <w:abstractNumId w:val="6"/>
  </w:num>
  <w:num w:numId="18">
    <w:abstractNumId w:val="1"/>
  </w:num>
  <w:num w:numId="19">
    <w:abstractNumId w:val="1"/>
    <w:lvlOverride w:ilvl="0">
      <w:startOverride w:val="1"/>
    </w:lvlOverride>
  </w:num>
  <w:num w:numId="20">
    <w:abstractNumId w:val="2"/>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rrow, Jarrett (FAA)">
    <w15:presenceInfo w15:providerId="AD" w15:userId="S-1-5-21-3215564045-1863808890-1157122868-203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activeWritingStyle w:appName="MSWord" w:lang="en-GB" w:vendorID="64" w:dllVersion="6" w:nlCheck="1" w:checkStyle="0"/>
  <w:activeWritingStyle w:appName="MSWord" w:lang="en-US" w:vendorID="64" w:dllVersion="6" w:nlCheck="1" w:checkStyle="1"/>
  <w:activeWritingStyle w:appName="MSWord" w:lang="it-IT" w:vendorID="64" w:dllVersion="6" w:nlCheck="1" w:checkStyle="0"/>
  <w:activeWritingStyle w:appName="MSWord" w:lang="fr-FR" w:vendorID="64" w:dllVersion="6" w:nlCheck="1" w:checkStyle="1"/>
  <w:activeWritingStyle w:appName="MSWord" w:lang="fr-CH" w:vendorID="64" w:dllVersion="6" w:nlCheck="1" w:checkStyle="1"/>
  <w:activeWritingStyle w:appName="MSWord" w:lang="it-CH" w:vendorID="64" w:dllVersion="6" w:nlCheck="1" w:checkStyle="0"/>
  <w:activeWritingStyle w:appName="MSWord" w:lang="de-CH" w:vendorID="64" w:dllVersion="6" w:nlCheck="1" w:checkStyle="1"/>
  <w:activeWritingStyle w:appName="MSWord" w:lang="en-GB" w:vendorID="64" w:dllVersion="0" w:nlCheck="1" w:checkStyle="0"/>
  <w:activeWritingStyle w:appName="MSWord" w:lang="fr-CH"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de-CH" w:vendorID="64" w:dllVersion="131078" w:nlCheck="1" w:checkStyle="0"/>
  <w:activeWritingStyle w:appName="MSWord" w:lang="it-CH" w:vendorID="64" w:dllVersion="131078" w:nlCheck="1" w:checkStyle="0"/>
  <w:activeWritingStyle w:appName="MSWord" w:lang="fr-FR" w:vendorID="64" w:dllVersion="131078" w:nlCheck="1" w:checkStyle="0"/>
  <w:trackRevisions/>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505525E-F564-4938-90C3-1BA3B54E17AB}"/>
    <w:docVar w:name="dgnword-eventsink" w:val="499142120"/>
  </w:docVars>
  <w:rsids>
    <w:rsidRoot w:val="007729D2"/>
    <w:rsid w:val="0000247A"/>
    <w:rsid w:val="00002CA8"/>
    <w:rsid w:val="000071DD"/>
    <w:rsid w:val="000106F8"/>
    <w:rsid w:val="00011340"/>
    <w:rsid w:val="00013402"/>
    <w:rsid w:val="0001508E"/>
    <w:rsid w:val="000160FE"/>
    <w:rsid w:val="000164B9"/>
    <w:rsid w:val="000167C5"/>
    <w:rsid w:val="00016D1F"/>
    <w:rsid w:val="0001753E"/>
    <w:rsid w:val="00017D9F"/>
    <w:rsid w:val="000204E3"/>
    <w:rsid w:val="0002106B"/>
    <w:rsid w:val="00021484"/>
    <w:rsid w:val="00022159"/>
    <w:rsid w:val="000252E7"/>
    <w:rsid w:val="00025B38"/>
    <w:rsid w:val="00025CAB"/>
    <w:rsid w:val="00026021"/>
    <w:rsid w:val="0002675A"/>
    <w:rsid w:val="00027EB4"/>
    <w:rsid w:val="00027F54"/>
    <w:rsid w:val="00034875"/>
    <w:rsid w:val="00035E80"/>
    <w:rsid w:val="00037B92"/>
    <w:rsid w:val="00037C66"/>
    <w:rsid w:val="000405D5"/>
    <w:rsid w:val="000409AD"/>
    <w:rsid w:val="00041650"/>
    <w:rsid w:val="00041EB1"/>
    <w:rsid w:val="00041F4D"/>
    <w:rsid w:val="000424D8"/>
    <w:rsid w:val="000449D7"/>
    <w:rsid w:val="00045C72"/>
    <w:rsid w:val="00047FAA"/>
    <w:rsid w:val="00052B9E"/>
    <w:rsid w:val="000557F0"/>
    <w:rsid w:val="00060C94"/>
    <w:rsid w:val="00063423"/>
    <w:rsid w:val="000661B4"/>
    <w:rsid w:val="000662E0"/>
    <w:rsid w:val="00067D9F"/>
    <w:rsid w:val="00067F02"/>
    <w:rsid w:val="00070EAA"/>
    <w:rsid w:val="00073291"/>
    <w:rsid w:val="000741A5"/>
    <w:rsid w:val="0007501F"/>
    <w:rsid w:val="000862F1"/>
    <w:rsid w:val="00086F72"/>
    <w:rsid w:val="00087B1B"/>
    <w:rsid w:val="000918C4"/>
    <w:rsid w:val="00093F80"/>
    <w:rsid w:val="00096D4D"/>
    <w:rsid w:val="00096E5C"/>
    <w:rsid w:val="00097CCC"/>
    <w:rsid w:val="000A0B56"/>
    <w:rsid w:val="000A1B4C"/>
    <w:rsid w:val="000B032E"/>
    <w:rsid w:val="000B0FA4"/>
    <w:rsid w:val="000B11C8"/>
    <w:rsid w:val="000B7CEE"/>
    <w:rsid w:val="000C0F80"/>
    <w:rsid w:val="000C1201"/>
    <w:rsid w:val="000C3405"/>
    <w:rsid w:val="000C3AF5"/>
    <w:rsid w:val="000C4695"/>
    <w:rsid w:val="000C55BC"/>
    <w:rsid w:val="000D021D"/>
    <w:rsid w:val="000D06DE"/>
    <w:rsid w:val="000D16FC"/>
    <w:rsid w:val="000D17BB"/>
    <w:rsid w:val="000D1E8C"/>
    <w:rsid w:val="000D7CAE"/>
    <w:rsid w:val="000D7F48"/>
    <w:rsid w:val="000E1EA8"/>
    <w:rsid w:val="000E2250"/>
    <w:rsid w:val="000E2D67"/>
    <w:rsid w:val="000E3665"/>
    <w:rsid w:val="000E376E"/>
    <w:rsid w:val="000E38A2"/>
    <w:rsid w:val="000E5510"/>
    <w:rsid w:val="000E796F"/>
    <w:rsid w:val="000F766C"/>
    <w:rsid w:val="001035B0"/>
    <w:rsid w:val="0010499D"/>
    <w:rsid w:val="00104A74"/>
    <w:rsid w:val="0011076C"/>
    <w:rsid w:val="00111F1D"/>
    <w:rsid w:val="00112A2A"/>
    <w:rsid w:val="00112F50"/>
    <w:rsid w:val="00113A31"/>
    <w:rsid w:val="00114841"/>
    <w:rsid w:val="00115F5F"/>
    <w:rsid w:val="00116182"/>
    <w:rsid w:val="001167EC"/>
    <w:rsid w:val="00120A4B"/>
    <w:rsid w:val="00121B77"/>
    <w:rsid w:val="0012231C"/>
    <w:rsid w:val="00122C46"/>
    <w:rsid w:val="001252C3"/>
    <w:rsid w:val="001274C0"/>
    <w:rsid w:val="00127D7F"/>
    <w:rsid w:val="001311CD"/>
    <w:rsid w:val="001318A7"/>
    <w:rsid w:val="00131AF5"/>
    <w:rsid w:val="00132470"/>
    <w:rsid w:val="0013282A"/>
    <w:rsid w:val="00135059"/>
    <w:rsid w:val="001367AC"/>
    <w:rsid w:val="00141B12"/>
    <w:rsid w:val="0014203C"/>
    <w:rsid w:val="00142550"/>
    <w:rsid w:val="00143801"/>
    <w:rsid w:val="00144DC8"/>
    <w:rsid w:val="0014768D"/>
    <w:rsid w:val="00150BC5"/>
    <w:rsid w:val="0015159B"/>
    <w:rsid w:val="00157A56"/>
    <w:rsid w:val="00157B2D"/>
    <w:rsid w:val="0016358B"/>
    <w:rsid w:val="001656CA"/>
    <w:rsid w:val="00166731"/>
    <w:rsid w:val="00167A64"/>
    <w:rsid w:val="00170C88"/>
    <w:rsid w:val="00174D7C"/>
    <w:rsid w:val="00175206"/>
    <w:rsid w:val="0017760A"/>
    <w:rsid w:val="001777D4"/>
    <w:rsid w:val="00181A7A"/>
    <w:rsid w:val="00182842"/>
    <w:rsid w:val="00182A34"/>
    <w:rsid w:val="00183A56"/>
    <w:rsid w:val="00187ECA"/>
    <w:rsid w:val="00191A5D"/>
    <w:rsid w:val="00192AF7"/>
    <w:rsid w:val="00194259"/>
    <w:rsid w:val="001943E6"/>
    <w:rsid w:val="00194AE2"/>
    <w:rsid w:val="001967C6"/>
    <w:rsid w:val="001A0DEB"/>
    <w:rsid w:val="001A244A"/>
    <w:rsid w:val="001A258E"/>
    <w:rsid w:val="001A2A72"/>
    <w:rsid w:val="001A2D53"/>
    <w:rsid w:val="001A4D7E"/>
    <w:rsid w:val="001A51F3"/>
    <w:rsid w:val="001A555E"/>
    <w:rsid w:val="001A586B"/>
    <w:rsid w:val="001A7824"/>
    <w:rsid w:val="001A7AFE"/>
    <w:rsid w:val="001B0A85"/>
    <w:rsid w:val="001B2643"/>
    <w:rsid w:val="001B42B8"/>
    <w:rsid w:val="001B70B6"/>
    <w:rsid w:val="001B7104"/>
    <w:rsid w:val="001C1FE4"/>
    <w:rsid w:val="001C2DC5"/>
    <w:rsid w:val="001C59C3"/>
    <w:rsid w:val="001D01AB"/>
    <w:rsid w:val="001D1AF0"/>
    <w:rsid w:val="001D2261"/>
    <w:rsid w:val="001D22E6"/>
    <w:rsid w:val="001D49C9"/>
    <w:rsid w:val="001D5154"/>
    <w:rsid w:val="001D6020"/>
    <w:rsid w:val="001D7D0B"/>
    <w:rsid w:val="001E0718"/>
    <w:rsid w:val="001E07CA"/>
    <w:rsid w:val="001E2289"/>
    <w:rsid w:val="001E37F7"/>
    <w:rsid w:val="001E4798"/>
    <w:rsid w:val="001F0BFE"/>
    <w:rsid w:val="001F21B7"/>
    <w:rsid w:val="001F23F1"/>
    <w:rsid w:val="001F287D"/>
    <w:rsid w:val="001F33D2"/>
    <w:rsid w:val="001F554D"/>
    <w:rsid w:val="001F6374"/>
    <w:rsid w:val="00202405"/>
    <w:rsid w:val="00203476"/>
    <w:rsid w:val="00203C16"/>
    <w:rsid w:val="0020643E"/>
    <w:rsid w:val="002109D9"/>
    <w:rsid w:val="00214DDE"/>
    <w:rsid w:val="00225476"/>
    <w:rsid w:val="0023045C"/>
    <w:rsid w:val="00233AC3"/>
    <w:rsid w:val="0023568B"/>
    <w:rsid w:val="00236954"/>
    <w:rsid w:val="00237621"/>
    <w:rsid w:val="00237871"/>
    <w:rsid w:val="00237F8D"/>
    <w:rsid w:val="00242935"/>
    <w:rsid w:val="00242BC9"/>
    <w:rsid w:val="00243754"/>
    <w:rsid w:val="002449E3"/>
    <w:rsid w:val="002506E4"/>
    <w:rsid w:val="0025206E"/>
    <w:rsid w:val="00252D9D"/>
    <w:rsid w:val="00254332"/>
    <w:rsid w:val="00254FFF"/>
    <w:rsid w:val="00261B9B"/>
    <w:rsid w:val="00262F53"/>
    <w:rsid w:val="00264DB6"/>
    <w:rsid w:val="00267AD0"/>
    <w:rsid w:val="002725EB"/>
    <w:rsid w:val="0027584D"/>
    <w:rsid w:val="00275EB8"/>
    <w:rsid w:val="00275EF1"/>
    <w:rsid w:val="00276191"/>
    <w:rsid w:val="00276D82"/>
    <w:rsid w:val="002773C5"/>
    <w:rsid w:val="0027779D"/>
    <w:rsid w:val="00277C6C"/>
    <w:rsid w:val="00280563"/>
    <w:rsid w:val="0028157A"/>
    <w:rsid w:val="00281EE6"/>
    <w:rsid w:val="0028475F"/>
    <w:rsid w:val="0029240D"/>
    <w:rsid w:val="002947C7"/>
    <w:rsid w:val="00294B1A"/>
    <w:rsid w:val="002955AD"/>
    <w:rsid w:val="002955F9"/>
    <w:rsid w:val="00295AF5"/>
    <w:rsid w:val="0029632C"/>
    <w:rsid w:val="002964BE"/>
    <w:rsid w:val="00297CC6"/>
    <w:rsid w:val="002A0E93"/>
    <w:rsid w:val="002A14CB"/>
    <w:rsid w:val="002A54FA"/>
    <w:rsid w:val="002A5D53"/>
    <w:rsid w:val="002B33A5"/>
    <w:rsid w:val="002B4D57"/>
    <w:rsid w:val="002B51C3"/>
    <w:rsid w:val="002C0AA3"/>
    <w:rsid w:val="002C377E"/>
    <w:rsid w:val="002C4DC2"/>
    <w:rsid w:val="002C7F7E"/>
    <w:rsid w:val="002D00EE"/>
    <w:rsid w:val="002D07B7"/>
    <w:rsid w:val="002D3B96"/>
    <w:rsid w:val="002D572C"/>
    <w:rsid w:val="002D7ADA"/>
    <w:rsid w:val="002E0BF1"/>
    <w:rsid w:val="002E4411"/>
    <w:rsid w:val="002E758D"/>
    <w:rsid w:val="002E759F"/>
    <w:rsid w:val="002E7993"/>
    <w:rsid w:val="002E7A96"/>
    <w:rsid w:val="002F49C7"/>
    <w:rsid w:val="002F4EB7"/>
    <w:rsid w:val="002F5D54"/>
    <w:rsid w:val="00301FB4"/>
    <w:rsid w:val="00303233"/>
    <w:rsid w:val="0030525B"/>
    <w:rsid w:val="0030582B"/>
    <w:rsid w:val="00306E01"/>
    <w:rsid w:val="00307834"/>
    <w:rsid w:val="00316A2B"/>
    <w:rsid w:val="00316B7B"/>
    <w:rsid w:val="00320689"/>
    <w:rsid w:val="00320A30"/>
    <w:rsid w:val="00325194"/>
    <w:rsid w:val="00325D22"/>
    <w:rsid w:val="00325E1C"/>
    <w:rsid w:val="003277DE"/>
    <w:rsid w:val="003309A0"/>
    <w:rsid w:val="00335717"/>
    <w:rsid w:val="00336D73"/>
    <w:rsid w:val="003370E6"/>
    <w:rsid w:val="003375BF"/>
    <w:rsid w:val="00340CA8"/>
    <w:rsid w:val="00340F7D"/>
    <w:rsid w:val="00341BF6"/>
    <w:rsid w:val="00343E5E"/>
    <w:rsid w:val="00343FA5"/>
    <w:rsid w:val="00347C6E"/>
    <w:rsid w:val="00347D27"/>
    <w:rsid w:val="00352E0D"/>
    <w:rsid w:val="0035569D"/>
    <w:rsid w:val="00357ADC"/>
    <w:rsid w:val="00360FE9"/>
    <w:rsid w:val="00361298"/>
    <w:rsid w:val="00362AD3"/>
    <w:rsid w:val="00363FC7"/>
    <w:rsid w:val="00365EDB"/>
    <w:rsid w:val="00365F68"/>
    <w:rsid w:val="00367EE5"/>
    <w:rsid w:val="0037100C"/>
    <w:rsid w:val="0037283C"/>
    <w:rsid w:val="00374F99"/>
    <w:rsid w:val="003756BA"/>
    <w:rsid w:val="003765E2"/>
    <w:rsid w:val="0037722D"/>
    <w:rsid w:val="0037770A"/>
    <w:rsid w:val="003778C7"/>
    <w:rsid w:val="0038004E"/>
    <w:rsid w:val="00382985"/>
    <w:rsid w:val="00382A13"/>
    <w:rsid w:val="003844AF"/>
    <w:rsid w:val="00386316"/>
    <w:rsid w:val="00393B0A"/>
    <w:rsid w:val="00393FEA"/>
    <w:rsid w:val="003948A9"/>
    <w:rsid w:val="0039592C"/>
    <w:rsid w:val="00396C1E"/>
    <w:rsid w:val="003A0A9F"/>
    <w:rsid w:val="003A114D"/>
    <w:rsid w:val="003A1BDB"/>
    <w:rsid w:val="003A1F96"/>
    <w:rsid w:val="003A2003"/>
    <w:rsid w:val="003A2BD7"/>
    <w:rsid w:val="003A32B2"/>
    <w:rsid w:val="003B0641"/>
    <w:rsid w:val="003B20AA"/>
    <w:rsid w:val="003B4B58"/>
    <w:rsid w:val="003C0AE6"/>
    <w:rsid w:val="003C0CB8"/>
    <w:rsid w:val="003C1EE6"/>
    <w:rsid w:val="003C2DB8"/>
    <w:rsid w:val="003C38D1"/>
    <w:rsid w:val="003C602A"/>
    <w:rsid w:val="003D1EE7"/>
    <w:rsid w:val="003D2272"/>
    <w:rsid w:val="003D237C"/>
    <w:rsid w:val="003D2423"/>
    <w:rsid w:val="003D445C"/>
    <w:rsid w:val="003D479C"/>
    <w:rsid w:val="003D6122"/>
    <w:rsid w:val="003D7259"/>
    <w:rsid w:val="003D7BFE"/>
    <w:rsid w:val="003E7927"/>
    <w:rsid w:val="003E7BC0"/>
    <w:rsid w:val="003F087E"/>
    <w:rsid w:val="003F0BEE"/>
    <w:rsid w:val="003F60E3"/>
    <w:rsid w:val="003F7EA9"/>
    <w:rsid w:val="00400663"/>
    <w:rsid w:val="00402633"/>
    <w:rsid w:val="00410053"/>
    <w:rsid w:val="00410827"/>
    <w:rsid w:val="0041244C"/>
    <w:rsid w:val="00412727"/>
    <w:rsid w:val="0041294A"/>
    <w:rsid w:val="004134BA"/>
    <w:rsid w:val="00414360"/>
    <w:rsid w:val="00414CF1"/>
    <w:rsid w:val="004156D4"/>
    <w:rsid w:val="00426F4F"/>
    <w:rsid w:val="00430BCB"/>
    <w:rsid w:val="0043297B"/>
    <w:rsid w:val="00435688"/>
    <w:rsid w:val="004371B5"/>
    <w:rsid w:val="004411BC"/>
    <w:rsid w:val="0044473D"/>
    <w:rsid w:val="004449FE"/>
    <w:rsid w:val="00444B68"/>
    <w:rsid w:val="00444D1A"/>
    <w:rsid w:val="0044650E"/>
    <w:rsid w:val="00447E0B"/>
    <w:rsid w:val="0045637E"/>
    <w:rsid w:val="0046039C"/>
    <w:rsid w:val="00461220"/>
    <w:rsid w:val="00461DD4"/>
    <w:rsid w:val="004645BA"/>
    <w:rsid w:val="00465730"/>
    <w:rsid w:val="00465CBB"/>
    <w:rsid w:val="00470106"/>
    <w:rsid w:val="00470B70"/>
    <w:rsid w:val="00470B8E"/>
    <w:rsid w:val="00470DF5"/>
    <w:rsid w:val="00475438"/>
    <w:rsid w:val="00477668"/>
    <w:rsid w:val="0048181C"/>
    <w:rsid w:val="004855A2"/>
    <w:rsid w:val="0048672C"/>
    <w:rsid w:val="00487AB0"/>
    <w:rsid w:val="00492ABF"/>
    <w:rsid w:val="00492B0A"/>
    <w:rsid w:val="00492B16"/>
    <w:rsid w:val="00492E57"/>
    <w:rsid w:val="00494741"/>
    <w:rsid w:val="00495036"/>
    <w:rsid w:val="004A03DE"/>
    <w:rsid w:val="004A0714"/>
    <w:rsid w:val="004A0AE0"/>
    <w:rsid w:val="004A1C59"/>
    <w:rsid w:val="004A1E2E"/>
    <w:rsid w:val="004A62D0"/>
    <w:rsid w:val="004B06CF"/>
    <w:rsid w:val="004B0F69"/>
    <w:rsid w:val="004B18BF"/>
    <w:rsid w:val="004B44E5"/>
    <w:rsid w:val="004C01BF"/>
    <w:rsid w:val="004D45F5"/>
    <w:rsid w:val="004D6C6B"/>
    <w:rsid w:val="004E0FD0"/>
    <w:rsid w:val="004E2457"/>
    <w:rsid w:val="004E3381"/>
    <w:rsid w:val="004F0A1D"/>
    <w:rsid w:val="004F29C5"/>
    <w:rsid w:val="004F2EC8"/>
    <w:rsid w:val="004F5970"/>
    <w:rsid w:val="0050230F"/>
    <w:rsid w:val="005033E7"/>
    <w:rsid w:val="0050344A"/>
    <w:rsid w:val="00505481"/>
    <w:rsid w:val="00512F74"/>
    <w:rsid w:val="00513BF5"/>
    <w:rsid w:val="00514A1D"/>
    <w:rsid w:val="0051540B"/>
    <w:rsid w:val="00517496"/>
    <w:rsid w:val="00520428"/>
    <w:rsid w:val="005216A9"/>
    <w:rsid w:val="005231CA"/>
    <w:rsid w:val="00527AA6"/>
    <w:rsid w:val="00530401"/>
    <w:rsid w:val="00535DD0"/>
    <w:rsid w:val="00540DC9"/>
    <w:rsid w:val="005469B3"/>
    <w:rsid w:val="00550DED"/>
    <w:rsid w:val="005510B5"/>
    <w:rsid w:val="00551304"/>
    <w:rsid w:val="005546AB"/>
    <w:rsid w:val="0056577F"/>
    <w:rsid w:val="00572576"/>
    <w:rsid w:val="005809DB"/>
    <w:rsid w:val="00580F05"/>
    <w:rsid w:val="005828AC"/>
    <w:rsid w:val="00582D49"/>
    <w:rsid w:val="0058642F"/>
    <w:rsid w:val="005874ED"/>
    <w:rsid w:val="00590689"/>
    <w:rsid w:val="00591C8E"/>
    <w:rsid w:val="00593173"/>
    <w:rsid w:val="0059330B"/>
    <w:rsid w:val="00594807"/>
    <w:rsid w:val="005963EC"/>
    <w:rsid w:val="005A0EF7"/>
    <w:rsid w:val="005A11AE"/>
    <w:rsid w:val="005A2B93"/>
    <w:rsid w:val="005A2FE1"/>
    <w:rsid w:val="005A4D66"/>
    <w:rsid w:val="005A6134"/>
    <w:rsid w:val="005A6D37"/>
    <w:rsid w:val="005B2993"/>
    <w:rsid w:val="005B3786"/>
    <w:rsid w:val="005B4649"/>
    <w:rsid w:val="005B5F9B"/>
    <w:rsid w:val="005B71A1"/>
    <w:rsid w:val="005C2E3A"/>
    <w:rsid w:val="005C370C"/>
    <w:rsid w:val="005C717B"/>
    <w:rsid w:val="005D1934"/>
    <w:rsid w:val="005D19C0"/>
    <w:rsid w:val="005D46EE"/>
    <w:rsid w:val="005D6AFE"/>
    <w:rsid w:val="005D6E3F"/>
    <w:rsid w:val="005D7530"/>
    <w:rsid w:val="005D76CA"/>
    <w:rsid w:val="005E2BFB"/>
    <w:rsid w:val="005E2F89"/>
    <w:rsid w:val="005E4613"/>
    <w:rsid w:val="005F4048"/>
    <w:rsid w:val="005F76A1"/>
    <w:rsid w:val="00601D89"/>
    <w:rsid w:val="00601EB5"/>
    <w:rsid w:val="0060396A"/>
    <w:rsid w:val="0060692D"/>
    <w:rsid w:val="006070A4"/>
    <w:rsid w:val="00607BB0"/>
    <w:rsid w:val="00612C5F"/>
    <w:rsid w:val="00614A4C"/>
    <w:rsid w:val="0061638A"/>
    <w:rsid w:val="00620E24"/>
    <w:rsid w:val="006239FE"/>
    <w:rsid w:val="00627115"/>
    <w:rsid w:val="006319C9"/>
    <w:rsid w:val="00634A0F"/>
    <w:rsid w:val="00634E93"/>
    <w:rsid w:val="00636DDC"/>
    <w:rsid w:val="00640A96"/>
    <w:rsid w:val="0064313B"/>
    <w:rsid w:val="00643D2C"/>
    <w:rsid w:val="006457F8"/>
    <w:rsid w:val="00651240"/>
    <w:rsid w:val="0065360C"/>
    <w:rsid w:val="00653FBC"/>
    <w:rsid w:val="00655775"/>
    <w:rsid w:val="00655F8E"/>
    <w:rsid w:val="0065728B"/>
    <w:rsid w:val="00660A67"/>
    <w:rsid w:val="00661A7C"/>
    <w:rsid w:val="00662D5F"/>
    <w:rsid w:val="006641A9"/>
    <w:rsid w:val="00664B19"/>
    <w:rsid w:val="00665381"/>
    <w:rsid w:val="00671A57"/>
    <w:rsid w:val="00672103"/>
    <w:rsid w:val="00672F5A"/>
    <w:rsid w:val="0067326D"/>
    <w:rsid w:val="00676874"/>
    <w:rsid w:val="006811DB"/>
    <w:rsid w:val="0068305A"/>
    <w:rsid w:val="00685F7C"/>
    <w:rsid w:val="006871BC"/>
    <w:rsid w:val="00687346"/>
    <w:rsid w:val="00687848"/>
    <w:rsid w:val="00690E4A"/>
    <w:rsid w:val="006959CA"/>
    <w:rsid w:val="00695A3B"/>
    <w:rsid w:val="00696BC6"/>
    <w:rsid w:val="006978D2"/>
    <w:rsid w:val="006A099E"/>
    <w:rsid w:val="006A1A50"/>
    <w:rsid w:val="006A2254"/>
    <w:rsid w:val="006A2F88"/>
    <w:rsid w:val="006A4876"/>
    <w:rsid w:val="006A72D2"/>
    <w:rsid w:val="006B0D4F"/>
    <w:rsid w:val="006B1303"/>
    <w:rsid w:val="006B2583"/>
    <w:rsid w:val="006B28AA"/>
    <w:rsid w:val="006B42E0"/>
    <w:rsid w:val="006B5077"/>
    <w:rsid w:val="006B5F12"/>
    <w:rsid w:val="006B694F"/>
    <w:rsid w:val="006B76E2"/>
    <w:rsid w:val="006C052B"/>
    <w:rsid w:val="006C1693"/>
    <w:rsid w:val="006C33B8"/>
    <w:rsid w:val="006C4ADD"/>
    <w:rsid w:val="006C766D"/>
    <w:rsid w:val="006C7E8C"/>
    <w:rsid w:val="006D0586"/>
    <w:rsid w:val="006D3C09"/>
    <w:rsid w:val="006D412B"/>
    <w:rsid w:val="006D457F"/>
    <w:rsid w:val="006D4E32"/>
    <w:rsid w:val="006D7C9E"/>
    <w:rsid w:val="006D7EE4"/>
    <w:rsid w:val="006E71A8"/>
    <w:rsid w:val="006E7D44"/>
    <w:rsid w:val="006F00BE"/>
    <w:rsid w:val="006F0669"/>
    <w:rsid w:val="006F1361"/>
    <w:rsid w:val="006F2187"/>
    <w:rsid w:val="006F3306"/>
    <w:rsid w:val="006F347F"/>
    <w:rsid w:val="006F3F60"/>
    <w:rsid w:val="00700FDF"/>
    <w:rsid w:val="007010CA"/>
    <w:rsid w:val="00702756"/>
    <w:rsid w:val="00703294"/>
    <w:rsid w:val="00704A69"/>
    <w:rsid w:val="0070731D"/>
    <w:rsid w:val="00710DDE"/>
    <w:rsid w:val="00712951"/>
    <w:rsid w:val="00713021"/>
    <w:rsid w:val="00713CC7"/>
    <w:rsid w:val="007154A7"/>
    <w:rsid w:val="007161E6"/>
    <w:rsid w:val="00716213"/>
    <w:rsid w:val="007168D4"/>
    <w:rsid w:val="0072250C"/>
    <w:rsid w:val="007228BC"/>
    <w:rsid w:val="00722AF1"/>
    <w:rsid w:val="00724ABA"/>
    <w:rsid w:val="0073070B"/>
    <w:rsid w:val="00730C06"/>
    <w:rsid w:val="0073519A"/>
    <w:rsid w:val="0073542E"/>
    <w:rsid w:val="00737DE5"/>
    <w:rsid w:val="00743BEB"/>
    <w:rsid w:val="00745054"/>
    <w:rsid w:val="00745094"/>
    <w:rsid w:val="007454C9"/>
    <w:rsid w:val="00745884"/>
    <w:rsid w:val="00745DBC"/>
    <w:rsid w:val="00751418"/>
    <w:rsid w:val="0075363B"/>
    <w:rsid w:val="00754FC5"/>
    <w:rsid w:val="00755509"/>
    <w:rsid w:val="00756989"/>
    <w:rsid w:val="007600C5"/>
    <w:rsid w:val="00760B7C"/>
    <w:rsid w:val="0076150D"/>
    <w:rsid w:val="00761C9A"/>
    <w:rsid w:val="00770991"/>
    <w:rsid w:val="00770E14"/>
    <w:rsid w:val="007712B5"/>
    <w:rsid w:val="007729D2"/>
    <w:rsid w:val="0077306F"/>
    <w:rsid w:val="0077367B"/>
    <w:rsid w:val="00774695"/>
    <w:rsid w:val="007751FD"/>
    <w:rsid w:val="00775D81"/>
    <w:rsid w:val="00776026"/>
    <w:rsid w:val="00790201"/>
    <w:rsid w:val="007906D1"/>
    <w:rsid w:val="00790C29"/>
    <w:rsid w:val="007916BC"/>
    <w:rsid w:val="00792614"/>
    <w:rsid w:val="00793E26"/>
    <w:rsid w:val="00795866"/>
    <w:rsid w:val="007A2EE4"/>
    <w:rsid w:val="007A4A94"/>
    <w:rsid w:val="007A7A28"/>
    <w:rsid w:val="007B2788"/>
    <w:rsid w:val="007B3228"/>
    <w:rsid w:val="007B45BD"/>
    <w:rsid w:val="007B50A6"/>
    <w:rsid w:val="007B6C0E"/>
    <w:rsid w:val="007C2163"/>
    <w:rsid w:val="007C2B4C"/>
    <w:rsid w:val="007C56BD"/>
    <w:rsid w:val="007C5A07"/>
    <w:rsid w:val="007C7D1B"/>
    <w:rsid w:val="007D06C5"/>
    <w:rsid w:val="007D1386"/>
    <w:rsid w:val="007D1745"/>
    <w:rsid w:val="007D2C70"/>
    <w:rsid w:val="007D4797"/>
    <w:rsid w:val="007D524F"/>
    <w:rsid w:val="007D674B"/>
    <w:rsid w:val="007D687F"/>
    <w:rsid w:val="007D6A6F"/>
    <w:rsid w:val="007E1D45"/>
    <w:rsid w:val="007E1EB5"/>
    <w:rsid w:val="007E2E12"/>
    <w:rsid w:val="007E36A9"/>
    <w:rsid w:val="007E5C6F"/>
    <w:rsid w:val="007E69E4"/>
    <w:rsid w:val="007E7458"/>
    <w:rsid w:val="007E7B91"/>
    <w:rsid w:val="007F0D31"/>
    <w:rsid w:val="007F5BB2"/>
    <w:rsid w:val="007F5F09"/>
    <w:rsid w:val="007F69BD"/>
    <w:rsid w:val="00802B15"/>
    <w:rsid w:val="00810A5F"/>
    <w:rsid w:val="00811130"/>
    <w:rsid w:val="00811471"/>
    <w:rsid w:val="00812B15"/>
    <w:rsid w:val="00814E6B"/>
    <w:rsid w:val="0081531A"/>
    <w:rsid w:val="00815A64"/>
    <w:rsid w:val="00815BC8"/>
    <w:rsid w:val="00815EF1"/>
    <w:rsid w:val="00820D94"/>
    <w:rsid w:val="0082124F"/>
    <w:rsid w:val="008216A5"/>
    <w:rsid w:val="0082219B"/>
    <w:rsid w:val="00824E0B"/>
    <w:rsid w:val="00826255"/>
    <w:rsid w:val="008266BC"/>
    <w:rsid w:val="00831352"/>
    <w:rsid w:val="008340F0"/>
    <w:rsid w:val="008360E6"/>
    <w:rsid w:val="00836177"/>
    <w:rsid w:val="00840512"/>
    <w:rsid w:val="00840A6A"/>
    <w:rsid w:val="00841103"/>
    <w:rsid w:val="008419F8"/>
    <w:rsid w:val="0084209D"/>
    <w:rsid w:val="008432CB"/>
    <w:rsid w:val="00843E25"/>
    <w:rsid w:val="008449E2"/>
    <w:rsid w:val="008455F4"/>
    <w:rsid w:val="008472E4"/>
    <w:rsid w:val="00851197"/>
    <w:rsid w:val="008526F6"/>
    <w:rsid w:val="008546B2"/>
    <w:rsid w:val="008575A1"/>
    <w:rsid w:val="00857D00"/>
    <w:rsid w:val="008601C2"/>
    <w:rsid w:val="008605FC"/>
    <w:rsid w:val="00860C34"/>
    <w:rsid w:val="00864B35"/>
    <w:rsid w:val="008653EF"/>
    <w:rsid w:val="0087069A"/>
    <w:rsid w:val="00870B8D"/>
    <w:rsid w:val="00873FE6"/>
    <w:rsid w:val="008754C0"/>
    <w:rsid w:val="00875933"/>
    <w:rsid w:val="00876089"/>
    <w:rsid w:val="0088208B"/>
    <w:rsid w:val="00884BCE"/>
    <w:rsid w:val="00884DB8"/>
    <w:rsid w:val="00885931"/>
    <w:rsid w:val="008863ED"/>
    <w:rsid w:val="00887C7B"/>
    <w:rsid w:val="008916EA"/>
    <w:rsid w:val="00891C31"/>
    <w:rsid w:val="008925A9"/>
    <w:rsid w:val="00892BA4"/>
    <w:rsid w:val="008945A3"/>
    <w:rsid w:val="008A0166"/>
    <w:rsid w:val="008A03FB"/>
    <w:rsid w:val="008A0BCB"/>
    <w:rsid w:val="008A109E"/>
    <w:rsid w:val="008A3FC9"/>
    <w:rsid w:val="008A4ED6"/>
    <w:rsid w:val="008A7896"/>
    <w:rsid w:val="008A7957"/>
    <w:rsid w:val="008B24F4"/>
    <w:rsid w:val="008B32E1"/>
    <w:rsid w:val="008B5610"/>
    <w:rsid w:val="008B6058"/>
    <w:rsid w:val="008B6628"/>
    <w:rsid w:val="008B7D03"/>
    <w:rsid w:val="008C343C"/>
    <w:rsid w:val="008C46DC"/>
    <w:rsid w:val="008C6215"/>
    <w:rsid w:val="008C73AE"/>
    <w:rsid w:val="008C763E"/>
    <w:rsid w:val="008D01B7"/>
    <w:rsid w:val="008D0F2D"/>
    <w:rsid w:val="008D2AA6"/>
    <w:rsid w:val="008D2E76"/>
    <w:rsid w:val="008D3FAB"/>
    <w:rsid w:val="008E19BB"/>
    <w:rsid w:val="008E21F0"/>
    <w:rsid w:val="008E2508"/>
    <w:rsid w:val="008E3391"/>
    <w:rsid w:val="008E4ABE"/>
    <w:rsid w:val="008E4FD7"/>
    <w:rsid w:val="008E4FE1"/>
    <w:rsid w:val="008E6894"/>
    <w:rsid w:val="008E6952"/>
    <w:rsid w:val="008E75B6"/>
    <w:rsid w:val="008E770F"/>
    <w:rsid w:val="008E7E3E"/>
    <w:rsid w:val="008F1892"/>
    <w:rsid w:val="008F1CF1"/>
    <w:rsid w:val="008F35EB"/>
    <w:rsid w:val="00900E99"/>
    <w:rsid w:val="00900FA1"/>
    <w:rsid w:val="00904407"/>
    <w:rsid w:val="009106B1"/>
    <w:rsid w:val="00912130"/>
    <w:rsid w:val="009144E8"/>
    <w:rsid w:val="00915F1A"/>
    <w:rsid w:val="00917F03"/>
    <w:rsid w:val="00920A45"/>
    <w:rsid w:val="009213AC"/>
    <w:rsid w:val="009219C7"/>
    <w:rsid w:val="00921D28"/>
    <w:rsid w:val="00923179"/>
    <w:rsid w:val="00923C9E"/>
    <w:rsid w:val="00924705"/>
    <w:rsid w:val="00927DA2"/>
    <w:rsid w:val="009330FC"/>
    <w:rsid w:val="0093575A"/>
    <w:rsid w:val="00943814"/>
    <w:rsid w:val="00943930"/>
    <w:rsid w:val="00945460"/>
    <w:rsid w:val="0094593D"/>
    <w:rsid w:val="009502D6"/>
    <w:rsid w:val="0095409A"/>
    <w:rsid w:val="0095617F"/>
    <w:rsid w:val="00957D05"/>
    <w:rsid w:val="0096008B"/>
    <w:rsid w:val="00962108"/>
    <w:rsid w:val="00962531"/>
    <w:rsid w:val="009627C2"/>
    <w:rsid w:val="0096407F"/>
    <w:rsid w:val="009643B6"/>
    <w:rsid w:val="00964B31"/>
    <w:rsid w:val="00976587"/>
    <w:rsid w:val="00981D8C"/>
    <w:rsid w:val="0098618A"/>
    <w:rsid w:val="00987376"/>
    <w:rsid w:val="00995777"/>
    <w:rsid w:val="009968D4"/>
    <w:rsid w:val="00997302"/>
    <w:rsid w:val="00997F05"/>
    <w:rsid w:val="009A3D23"/>
    <w:rsid w:val="009A44E0"/>
    <w:rsid w:val="009A4735"/>
    <w:rsid w:val="009A5F56"/>
    <w:rsid w:val="009A6500"/>
    <w:rsid w:val="009B05AF"/>
    <w:rsid w:val="009B0E2E"/>
    <w:rsid w:val="009B1D67"/>
    <w:rsid w:val="009B4F64"/>
    <w:rsid w:val="009B5B41"/>
    <w:rsid w:val="009C1A50"/>
    <w:rsid w:val="009C43BA"/>
    <w:rsid w:val="009C5A09"/>
    <w:rsid w:val="009D0F35"/>
    <w:rsid w:val="009D1B81"/>
    <w:rsid w:val="009D1C54"/>
    <w:rsid w:val="009D2866"/>
    <w:rsid w:val="009D2A69"/>
    <w:rsid w:val="009E56D8"/>
    <w:rsid w:val="009E66C8"/>
    <w:rsid w:val="009F024D"/>
    <w:rsid w:val="009F0BB5"/>
    <w:rsid w:val="009F1A98"/>
    <w:rsid w:val="009F547F"/>
    <w:rsid w:val="009F64B6"/>
    <w:rsid w:val="009F6AA2"/>
    <w:rsid w:val="00A0132D"/>
    <w:rsid w:val="00A025AC"/>
    <w:rsid w:val="00A02F9E"/>
    <w:rsid w:val="00A03C6F"/>
    <w:rsid w:val="00A057CE"/>
    <w:rsid w:val="00A0692C"/>
    <w:rsid w:val="00A06CDA"/>
    <w:rsid w:val="00A11451"/>
    <w:rsid w:val="00A144ED"/>
    <w:rsid w:val="00A1537A"/>
    <w:rsid w:val="00A17CB5"/>
    <w:rsid w:val="00A205E5"/>
    <w:rsid w:val="00A21D32"/>
    <w:rsid w:val="00A22512"/>
    <w:rsid w:val="00A22FD1"/>
    <w:rsid w:val="00A23F27"/>
    <w:rsid w:val="00A24586"/>
    <w:rsid w:val="00A25BFD"/>
    <w:rsid w:val="00A2796E"/>
    <w:rsid w:val="00A27A65"/>
    <w:rsid w:val="00A304B3"/>
    <w:rsid w:val="00A3161A"/>
    <w:rsid w:val="00A333B1"/>
    <w:rsid w:val="00A35516"/>
    <w:rsid w:val="00A35734"/>
    <w:rsid w:val="00A36227"/>
    <w:rsid w:val="00A43543"/>
    <w:rsid w:val="00A435E7"/>
    <w:rsid w:val="00A43AFD"/>
    <w:rsid w:val="00A45986"/>
    <w:rsid w:val="00A45B20"/>
    <w:rsid w:val="00A45FEC"/>
    <w:rsid w:val="00A47AFD"/>
    <w:rsid w:val="00A50914"/>
    <w:rsid w:val="00A53A87"/>
    <w:rsid w:val="00A54239"/>
    <w:rsid w:val="00A6046D"/>
    <w:rsid w:val="00A64442"/>
    <w:rsid w:val="00A64957"/>
    <w:rsid w:val="00A66953"/>
    <w:rsid w:val="00A678C1"/>
    <w:rsid w:val="00A70265"/>
    <w:rsid w:val="00A737B0"/>
    <w:rsid w:val="00A73BF9"/>
    <w:rsid w:val="00A73C48"/>
    <w:rsid w:val="00A76608"/>
    <w:rsid w:val="00A76D84"/>
    <w:rsid w:val="00A7782C"/>
    <w:rsid w:val="00A8027A"/>
    <w:rsid w:val="00A8247F"/>
    <w:rsid w:val="00A83A6D"/>
    <w:rsid w:val="00A84339"/>
    <w:rsid w:val="00A85489"/>
    <w:rsid w:val="00A9049F"/>
    <w:rsid w:val="00A94409"/>
    <w:rsid w:val="00A95FEB"/>
    <w:rsid w:val="00A965D5"/>
    <w:rsid w:val="00A9781D"/>
    <w:rsid w:val="00AA0624"/>
    <w:rsid w:val="00AA075C"/>
    <w:rsid w:val="00AA0DE3"/>
    <w:rsid w:val="00AA3520"/>
    <w:rsid w:val="00AA3629"/>
    <w:rsid w:val="00AA416D"/>
    <w:rsid w:val="00AA50BD"/>
    <w:rsid w:val="00AA5C96"/>
    <w:rsid w:val="00AA6978"/>
    <w:rsid w:val="00AA6A00"/>
    <w:rsid w:val="00AA6A58"/>
    <w:rsid w:val="00AA70A9"/>
    <w:rsid w:val="00AA78C4"/>
    <w:rsid w:val="00AB1C25"/>
    <w:rsid w:val="00AB271D"/>
    <w:rsid w:val="00AB27BA"/>
    <w:rsid w:val="00AB3F2B"/>
    <w:rsid w:val="00AB68D5"/>
    <w:rsid w:val="00AB6B13"/>
    <w:rsid w:val="00AC1CA2"/>
    <w:rsid w:val="00AC70E8"/>
    <w:rsid w:val="00AD08C0"/>
    <w:rsid w:val="00AD1772"/>
    <w:rsid w:val="00AD6641"/>
    <w:rsid w:val="00AE1430"/>
    <w:rsid w:val="00AE2306"/>
    <w:rsid w:val="00AE232A"/>
    <w:rsid w:val="00AE2DCF"/>
    <w:rsid w:val="00AE4F2A"/>
    <w:rsid w:val="00AE5552"/>
    <w:rsid w:val="00AE7A2E"/>
    <w:rsid w:val="00AF0BB8"/>
    <w:rsid w:val="00AF0EE4"/>
    <w:rsid w:val="00AF15F4"/>
    <w:rsid w:val="00AF2E5B"/>
    <w:rsid w:val="00AF567F"/>
    <w:rsid w:val="00B00321"/>
    <w:rsid w:val="00B0327F"/>
    <w:rsid w:val="00B039CE"/>
    <w:rsid w:val="00B03B0C"/>
    <w:rsid w:val="00B04DCC"/>
    <w:rsid w:val="00B065E6"/>
    <w:rsid w:val="00B06CB9"/>
    <w:rsid w:val="00B0746E"/>
    <w:rsid w:val="00B07E66"/>
    <w:rsid w:val="00B153A7"/>
    <w:rsid w:val="00B20BD0"/>
    <w:rsid w:val="00B2131B"/>
    <w:rsid w:val="00B21F21"/>
    <w:rsid w:val="00B23D27"/>
    <w:rsid w:val="00B250FE"/>
    <w:rsid w:val="00B255BC"/>
    <w:rsid w:val="00B25CAC"/>
    <w:rsid w:val="00B25D62"/>
    <w:rsid w:val="00B31652"/>
    <w:rsid w:val="00B316E4"/>
    <w:rsid w:val="00B331BD"/>
    <w:rsid w:val="00B344CE"/>
    <w:rsid w:val="00B37521"/>
    <w:rsid w:val="00B40ED3"/>
    <w:rsid w:val="00B464EB"/>
    <w:rsid w:val="00B469A7"/>
    <w:rsid w:val="00B5118F"/>
    <w:rsid w:val="00B52CA5"/>
    <w:rsid w:val="00B52D6E"/>
    <w:rsid w:val="00B57E82"/>
    <w:rsid w:val="00B6101E"/>
    <w:rsid w:val="00B670EE"/>
    <w:rsid w:val="00B67677"/>
    <w:rsid w:val="00B7227E"/>
    <w:rsid w:val="00B75B00"/>
    <w:rsid w:val="00B76B2B"/>
    <w:rsid w:val="00B80C7A"/>
    <w:rsid w:val="00B81C6C"/>
    <w:rsid w:val="00B81D1F"/>
    <w:rsid w:val="00B8753E"/>
    <w:rsid w:val="00B87F66"/>
    <w:rsid w:val="00B909E3"/>
    <w:rsid w:val="00B9211C"/>
    <w:rsid w:val="00B92EE9"/>
    <w:rsid w:val="00B93260"/>
    <w:rsid w:val="00B9386D"/>
    <w:rsid w:val="00B93BD0"/>
    <w:rsid w:val="00B94099"/>
    <w:rsid w:val="00B951CC"/>
    <w:rsid w:val="00B96DEA"/>
    <w:rsid w:val="00B9765D"/>
    <w:rsid w:val="00BA1CDB"/>
    <w:rsid w:val="00BA2221"/>
    <w:rsid w:val="00BA2729"/>
    <w:rsid w:val="00BA279F"/>
    <w:rsid w:val="00BA2BD7"/>
    <w:rsid w:val="00BA3B76"/>
    <w:rsid w:val="00BA5E40"/>
    <w:rsid w:val="00BA778F"/>
    <w:rsid w:val="00BB0D64"/>
    <w:rsid w:val="00BB2B94"/>
    <w:rsid w:val="00BB3E3C"/>
    <w:rsid w:val="00BC2A5C"/>
    <w:rsid w:val="00BC34B4"/>
    <w:rsid w:val="00BC3CE6"/>
    <w:rsid w:val="00BC3DE7"/>
    <w:rsid w:val="00BC4144"/>
    <w:rsid w:val="00BC56FD"/>
    <w:rsid w:val="00BC792B"/>
    <w:rsid w:val="00BD0D22"/>
    <w:rsid w:val="00BD0EC4"/>
    <w:rsid w:val="00BD3069"/>
    <w:rsid w:val="00BE0A41"/>
    <w:rsid w:val="00BE2856"/>
    <w:rsid w:val="00BE455D"/>
    <w:rsid w:val="00BE6F0A"/>
    <w:rsid w:val="00BE71B3"/>
    <w:rsid w:val="00BF011C"/>
    <w:rsid w:val="00BF6F14"/>
    <w:rsid w:val="00BF7E17"/>
    <w:rsid w:val="00C02B0A"/>
    <w:rsid w:val="00C05152"/>
    <w:rsid w:val="00C1215A"/>
    <w:rsid w:val="00C122BA"/>
    <w:rsid w:val="00C14EB8"/>
    <w:rsid w:val="00C179E2"/>
    <w:rsid w:val="00C20A40"/>
    <w:rsid w:val="00C20B71"/>
    <w:rsid w:val="00C245E0"/>
    <w:rsid w:val="00C2726C"/>
    <w:rsid w:val="00C3091A"/>
    <w:rsid w:val="00C34F24"/>
    <w:rsid w:val="00C35451"/>
    <w:rsid w:val="00C3614C"/>
    <w:rsid w:val="00C36567"/>
    <w:rsid w:val="00C36C54"/>
    <w:rsid w:val="00C4637B"/>
    <w:rsid w:val="00C5177F"/>
    <w:rsid w:val="00C51899"/>
    <w:rsid w:val="00C5354F"/>
    <w:rsid w:val="00C57228"/>
    <w:rsid w:val="00C6159C"/>
    <w:rsid w:val="00C62AEC"/>
    <w:rsid w:val="00C62F9F"/>
    <w:rsid w:val="00C635F5"/>
    <w:rsid w:val="00C6436F"/>
    <w:rsid w:val="00C65BD5"/>
    <w:rsid w:val="00C67CDE"/>
    <w:rsid w:val="00C70F85"/>
    <w:rsid w:val="00C7598B"/>
    <w:rsid w:val="00C760D3"/>
    <w:rsid w:val="00C800AB"/>
    <w:rsid w:val="00C81840"/>
    <w:rsid w:val="00C81CB4"/>
    <w:rsid w:val="00C86AD8"/>
    <w:rsid w:val="00C902E7"/>
    <w:rsid w:val="00C90913"/>
    <w:rsid w:val="00C91746"/>
    <w:rsid w:val="00C91FCB"/>
    <w:rsid w:val="00C9257D"/>
    <w:rsid w:val="00C927FF"/>
    <w:rsid w:val="00C9488F"/>
    <w:rsid w:val="00CA005F"/>
    <w:rsid w:val="00CA1B2D"/>
    <w:rsid w:val="00CA1F55"/>
    <w:rsid w:val="00CA42CD"/>
    <w:rsid w:val="00CB1E83"/>
    <w:rsid w:val="00CB53BD"/>
    <w:rsid w:val="00CB5423"/>
    <w:rsid w:val="00CB5D64"/>
    <w:rsid w:val="00CC1C8D"/>
    <w:rsid w:val="00CC1CE2"/>
    <w:rsid w:val="00CC49E0"/>
    <w:rsid w:val="00CC4B9D"/>
    <w:rsid w:val="00CC52EB"/>
    <w:rsid w:val="00CC613B"/>
    <w:rsid w:val="00CC651B"/>
    <w:rsid w:val="00CC6E06"/>
    <w:rsid w:val="00CD089F"/>
    <w:rsid w:val="00CD2ED3"/>
    <w:rsid w:val="00CD3961"/>
    <w:rsid w:val="00CD3B6B"/>
    <w:rsid w:val="00CD602A"/>
    <w:rsid w:val="00CE1370"/>
    <w:rsid w:val="00CE1E0F"/>
    <w:rsid w:val="00CE201F"/>
    <w:rsid w:val="00CE2472"/>
    <w:rsid w:val="00CE452D"/>
    <w:rsid w:val="00CF0438"/>
    <w:rsid w:val="00CF335F"/>
    <w:rsid w:val="00CF5D96"/>
    <w:rsid w:val="00CF7022"/>
    <w:rsid w:val="00D009FD"/>
    <w:rsid w:val="00D00A85"/>
    <w:rsid w:val="00D02042"/>
    <w:rsid w:val="00D02760"/>
    <w:rsid w:val="00D03D91"/>
    <w:rsid w:val="00D045C5"/>
    <w:rsid w:val="00D04A4A"/>
    <w:rsid w:val="00D053F6"/>
    <w:rsid w:val="00D058C0"/>
    <w:rsid w:val="00D05C27"/>
    <w:rsid w:val="00D065B8"/>
    <w:rsid w:val="00D071E9"/>
    <w:rsid w:val="00D12BAE"/>
    <w:rsid w:val="00D14D2D"/>
    <w:rsid w:val="00D202E3"/>
    <w:rsid w:val="00D22DD0"/>
    <w:rsid w:val="00D24161"/>
    <w:rsid w:val="00D24998"/>
    <w:rsid w:val="00D24B87"/>
    <w:rsid w:val="00D25D30"/>
    <w:rsid w:val="00D2755E"/>
    <w:rsid w:val="00D31069"/>
    <w:rsid w:val="00D3325C"/>
    <w:rsid w:val="00D3357D"/>
    <w:rsid w:val="00D33694"/>
    <w:rsid w:val="00D36177"/>
    <w:rsid w:val="00D365A8"/>
    <w:rsid w:val="00D40184"/>
    <w:rsid w:val="00D4093E"/>
    <w:rsid w:val="00D41EB0"/>
    <w:rsid w:val="00D43066"/>
    <w:rsid w:val="00D436CF"/>
    <w:rsid w:val="00D4453E"/>
    <w:rsid w:val="00D46BD0"/>
    <w:rsid w:val="00D47BBC"/>
    <w:rsid w:val="00D511F8"/>
    <w:rsid w:val="00D5266A"/>
    <w:rsid w:val="00D552F2"/>
    <w:rsid w:val="00D57A4A"/>
    <w:rsid w:val="00D601CA"/>
    <w:rsid w:val="00D611E4"/>
    <w:rsid w:val="00D61A2A"/>
    <w:rsid w:val="00D61FA2"/>
    <w:rsid w:val="00D63A60"/>
    <w:rsid w:val="00D63DAD"/>
    <w:rsid w:val="00D64A50"/>
    <w:rsid w:val="00D6729F"/>
    <w:rsid w:val="00D67A25"/>
    <w:rsid w:val="00D71FFE"/>
    <w:rsid w:val="00D72085"/>
    <w:rsid w:val="00D7322F"/>
    <w:rsid w:val="00D753F9"/>
    <w:rsid w:val="00D7566B"/>
    <w:rsid w:val="00D823AE"/>
    <w:rsid w:val="00D83283"/>
    <w:rsid w:val="00D8357F"/>
    <w:rsid w:val="00D840BA"/>
    <w:rsid w:val="00D8496E"/>
    <w:rsid w:val="00D85EB8"/>
    <w:rsid w:val="00D871B3"/>
    <w:rsid w:val="00D912E5"/>
    <w:rsid w:val="00D91AAA"/>
    <w:rsid w:val="00D94576"/>
    <w:rsid w:val="00D96061"/>
    <w:rsid w:val="00D96F7A"/>
    <w:rsid w:val="00DA4355"/>
    <w:rsid w:val="00DA574B"/>
    <w:rsid w:val="00DB0DA2"/>
    <w:rsid w:val="00DB1577"/>
    <w:rsid w:val="00DB1B9E"/>
    <w:rsid w:val="00DB2D4E"/>
    <w:rsid w:val="00DB47F8"/>
    <w:rsid w:val="00DB65D1"/>
    <w:rsid w:val="00DB6790"/>
    <w:rsid w:val="00DB7E5D"/>
    <w:rsid w:val="00DC1076"/>
    <w:rsid w:val="00DC1D52"/>
    <w:rsid w:val="00DC1F65"/>
    <w:rsid w:val="00DC2A6A"/>
    <w:rsid w:val="00DC3650"/>
    <w:rsid w:val="00DC3D7B"/>
    <w:rsid w:val="00DC724F"/>
    <w:rsid w:val="00DD2085"/>
    <w:rsid w:val="00DD27D3"/>
    <w:rsid w:val="00DD350E"/>
    <w:rsid w:val="00DD5693"/>
    <w:rsid w:val="00DD6EF1"/>
    <w:rsid w:val="00DD7D9C"/>
    <w:rsid w:val="00DD7FF7"/>
    <w:rsid w:val="00DE0A86"/>
    <w:rsid w:val="00DF31B0"/>
    <w:rsid w:val="00DF5510"/>
    <w:rsid w:val="00DF5757"/>
    <w:rsid w:val="00DF740B"/>
    <w:rsid w:val="00DF745D"/>
    <w:rsid w:val="00E00757"/>
    <w:rsid w:val="00E01D57"/>
    <w:rsid w:val="00E01EED"/>
    <w:rsid w:val="00E02B65"/>
    <w:rsid w:val="00E03BFD"/>
    <w:rsid w:val="00E126A4"/>
    <w:rsid w:val="00E1572B"/>
    <w:rsid w:val="00E166E3"/>
    <w:rsid w:val="00E174D3"/>
    <w:rsid w:val="00E17565"/>
    <w:rsid w:val="00E20059"/>
    <w:rsid w:val="00E21308"/>
    <w:rsid w:val="00E232F7"/>
    <w:rsid w:val="00E23AF7"/>
    <w:rsid w:val="00E244B5"/>
    <w:rsid w:val="00E25C05"/>
    <w:rsid w:val="00E266F3"/>
    <w:rsid w:val="00E27601"/>
    <w:rsid w:val="00E35618"/>
    <w:rsid w:val="00E36560"/>
    <w:rsid w:val="00E4067C"/>
    <w:rsid w:val="00E41003"/>
    <w:rsid w:val="00E41C0E"/>
    <w:rsid w:val="00E436C5"/>
    <w:rsid w:val="00E46A3F"/>
    <w:rsid w:val="00E47AED"/>
    <w:rsid w:val="00E5409E"/>
    <w:rsid w:val="00E54E11"/>
    <w:rsid w:val="00E57372"/>
    <w:rsid w:val="00E61F8A"/>
    <w:rsid w:val="00E63011"/>
    <w:rsid w:val="00E67AC9"/>
    <w:rsid w:val="00E70546"/>
    <w:rsid w:val="00E7478D"/>
    <w:rsid w:val="00E81C76"/>
    <w:rsid w:val="00E823BB"/>
    <w:rsid w:val="00E84343"/>
    <w:rsid w:val="00E90034"/>
    <w:rsid w:val="00E912F9"/>
    <w:rsid w:val="00E95018"/>
    <w:rsid w:val="00E9646F"/>
    <w:rsid w:val="00EA021D"/>
    <w:rsid w:val="00EA08D3"/>
    <w:rsid w:val="00EA1D36"/>
    <w:rsid w:val="00EA2212"/>
    <w:rsid w:val="00EA265C"/>
    <w:rsid w:val="00EA407F"/>
    <w:rsid w:val="00EA4A2E"/>
    <w:rsid w:val="00EA5A61"/>
    <w:rsid w:val="00EA66AE"/>
    <w:rsid w:val="00EB0676"/>
    <w:rsid w:val="00EB4AFA"/>
    <w:rsid w:val="00EB5CDA"/>
    <w:rsid w:val="00EB6AE6"/>
    <w:rsid w:val="00EC0211"/>
    <w:rsid w:val="00EC1967"/>
    <w:rsid w:val="00EC7D4D"/>
    <w:rsid w:val="00ED2AB1"/>
    <w:rsid w:val="00ED77E0"/>
    <w:rsid w:val="00EE42F0"/>
    <w:rsid w:val="00EE4586"/>
    <w:rsid w:val="00EE4693"/>
    <w:rsid w:val="00EE5A90"/>
    <w:rsid w:val="00EF2EF2"/>
    <w:rsid w:val="00EF3079"/>
    <w:rsid w:val="00EF4148"/>
    <w:rsid w:val="00F02274"/>
    <w:rsid w:val="00F0227C"/>
    <w:rsid w:val="00F0229F"/>
    <w:rsid w:val="00F0317E"/>
    <w:rsid w:val="00F03502"/>
    <w:rsid w:val="00F0470C"/>
    <w:rsid w:val="00F05475"/>
    <w:rsid w:val="00F05D44"/>
    <w:rsid w:val="00F05F42"/>
    <w:rsid w:val="00F107F8"/>
    <w:rsid w:val="00F10F52"/>
    <w:rsid w:val="00F11A0F"/>
    <w:rsid w:val="00F13454"/>
    <w:rsid w:val="00F149A6"/>
    <w:rsid w:val="00F14C29"/>
    <w:rsid w:val="00F14C5E"/>
    <w:rsid w:val="00F15C48"/>
    <w:rsid w:val="00F15E15"/>
    <w:rsid w:val="00F202E3"/>
    <w:rsid w:val="00F216B9"/>
    <w:rsid w:val="00F23D17"/>
    <w:rsid w:val="00F24139"/>
    <w:rsid w:val="00F271A6"/>
    <w:rsid w:val="00F30A61"/>
    <w:rsid w:val="00F3106B"/>
    <w:rsid w:val="00F33EE8"/>
    <w:rsid w:val="00F34FC2"/>
    <w:rsid w:val="00F416B6"/>
    <w:rsid w:val="00F41B25"/>
    <w:rsid w:val="00F43505"/>
    <w:rsid w:val="00F50C75"/>
    <w:rsid w:val="00F51012"/>
    <w:rsid w:val="00F530B1"/>
    <w:rsid w:val="00F56E83"/>
    <w:rsid w:val="00F60698"/>
    <w:rsid w:val="00F60706"/>
    <w:rsid w:val="00F6398F"/>
    <w:rsid w:val="00F66BB3"/>
    <w:rsid w:val="00F67662"/>
    <w:rsid w:val="00F721E3"/>
    <w:rsid w:val="00F734D0"/>
    <w:rsid w:val="00F75C9F"/>
    <w:rsid w:val="00F7682E"/>
    <w:rsid w:val="00F81107"/>
    <w:rsid w:val="00F81A1F"/>
    <w:rsid w:val="00F82F35"/>
    <w:rsid w:val="00F846A4"/>
    <w:rsid w:val="00F85306"/>
    <w:rsid w:val="00F9328F"/>
    <w:rsid w:val="00F96F11"/>
    <w:rsid w:val="00FA2A31"/>
    <w:rsid w:val="00FA41DB"/>
    <w:rsid w:val="00FA686E"/>
    <w:rsid w:val="00FA7D92"/>
    <w:rsid w:val="00FB0DC3"/>
    <w:rsid w:val="00FB73EE"/>
    <w:rsid w:val="00FC09A3"/>
    <w:rsid w:val="00FC14D1"/>
    <w:rsid w:val="00FC28D3"/>
    <w:rsid w:val="00FC29F3"/>
    <w:rsid w:val="00FC2B75"/>
    <w:rsid w:val="00FC50C1"/>
    <w:rsid w:val="00FC531B"/>
    <w:rsid w:val="00FC53C5"/>
    <w:rsid w:val="00FD406A"/>
    <w:rsid w:val="00FD47AE"/>
    <w:rsid w:val="00FD4F38"/>
    <w:rsid w:val="00FD630C"/>
    <w:rsid w:val="00FD6F85"/>
    <w:rsid w:val="00FE0C2C"/>
    <w:rsid w:val="00FE0D5C"/>
    <w:rsid w:val="00FE2225"/>
    <w:rsid w:val="00FE2410"/>
    <w:rsid w:val="00FE33A0"/>
    <w:rsid w:val="00FE34E6"/>
    <w:rsid w:val="00FE4007"/>
    <w:rsid w:val="00FE42A3"/>
    <w:rsid w:val="00FE4560"/>
    <w:rsid w:val="00FE5430"/>
    <w:rsid w:val="00FF1D82"/>
    <w:rsid w:val="00FF25AF"/>
    <w:rsid w:val="00FF5FE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4:docId w14:val="11D0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423"/>
    <w:pPr>
      <w:widowControl w:val="0"/>
      <w:adjustRightInd w:val="0"/>
      <w:spacing w:after="120" w:line="240" w:lineRule="auto"/>
      <w:jc w:val="both"/>
      <w:textAlignment w:val="baseline"/>
    </w:pPr>
    <w:rPr>
      <w:rFonts w:ascii="Arial" w:eastAsia="Times New Roman" w:hAnsi="Arial" w:cs="Arial"/>
      <w:lang w:eastAsia="en-GB"/>
    </w:rPr>
  </w:style>
  <w:style w:type="paragraph" w:styleId="Heading1">
    <w:name w:val="heading 1"/>
    <w:basedOn w:val="Title"/>
    <w:next w:val="Heading2"/>
    <w:link w:val="Heading1Char"/>
    <w:uiPriority w:val="9"/>
    <w:qFormat/>
    <w:rsid w:val="0045637E"/>
    <w:pPr>
      <w:keepNext/>
      <w:keepLines/>
      <w:numPr>
        <w:numId w:val="20"/>
      </w:numPr>
      <w:tabs>
        <w:tab w:val="left" w:pos="1418"/>
      </w:tabs>
      <w:spacing w:before="360" w:after="240"/>
      <w:jc w:val="left"/>
    </w:pPr>
    <w:rPr>
      <w:caps w:val="0"/>
      <w:szCs w:val="56"/>
    </w:rPr>
  </w:style>
  <w:style w:type="paragraph" w:styleId="Heading2">
    <w:name w:val="heading 2"/>
    <w:basedOn w:val="Heading1"/>
    <w:next w:val="Heading3"/>
    <w:link w:val="Heading2Char"/>
    <w:uiPriority w:val="9"/>
    <w:qFormat/>
    <w:rsid w:val="004F5970"/>
    <w:pPr>
      <w:pageBreakBefore w:val="0"/>
      <w:numPr>
        <w:ilvl w:val="1"/>
      </w:numPr>
      <w:snapToGrid w:val="0"/>
      <w:spacing w:before="240" w:after="120"/>
      <w:outlineLvl w:val="1"/>
    </w:pPr>
    <w:rPr>
      <w:color w:val="auto"/>
      <w:sz w:val="32"/>
      <w:szCs w:val="32"/>
    </w:rPr>
  </w:style>
  <w:style w:type="paragraph" w:styleId="Heading3">
    <w:name w:val="heading 3"/>
    <w:basedOn w:val="Heading2"/>
    <w:next w:val="ListParagraph"/>
    <w:link w:val="Heading3Char"/>
    <w:uiPriority w:val="9"/>
    <w:qFormat/>
    <w:rsid w:val="00A22512"/>
    <w:pPr>
      <w:numPr>
        <w:ilvl w:val="2"/>
      </w:numPr>
      <w:spacing w:before="180"/>
      <w:outlineLvl w:val="2"/>
    </w:pPr>
    <w:rPr>
      <w:sz w:val="28"/>
    </w:rPr>
  </w:style>
  <w:style w:type="paragraph" w:styleId="Heading4">
    <w:name w:val="heading 4"/>
    <w:basedOn w:val="Normal"/>
    <w:next w:val="Normal"/>
    <w:link w:val="Heading4Char"/>
    <w:uiPriority w:val="9"/>
    <w:unhideWhenUsed/>
    <w:qFormat/>
    <w:rsid w:val="001D1AF0"/>
    <w:pPr>
      <w:keepNext/>
      <w:keepLines/>
      <w:numPr>
        <w:ilvl w:val="3"/>
        <w:numId w:val="20"/>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4F597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597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92B0A"/>
    <w:pPr>
      <w:widowControl/>
      <w:adjustRightInd/>
      <w:spacing w:before="240" w:after="60"/>
      <w:ind w:left="1296" w:hanging="1296"/>
      <w:textAlignment w:val="auto"/>
      <w:outlineLvl w:val="6"/>
    </w:pPr>
    <w:rPr>
      <w:rFonts w:ascii="Times New Roman" w:hAnsi="Times New Roman" w:cs="Times New Roman"/>
      <w:sz w:val="24"/>
      <w:szCs w:val="24"/>
    </w:rPr>
  </w:style>
  <w:style w:type="paragraph" w:styleId="Heading8">
    <w:name w:val="heading 8"/>
    <w:basedOn w:val="Normal"/>
    <w:next w:val="Normal"/>
    <w:link w:val="Heading8Char"/>
    <w:uiPriority w:val="9"/>
    <w:semiHidden/>
    <w:unhideWhenUsed/>
    <w:qFormat/>
    <w:rsid w:val="00492B0A"/>
    <w:pPr>
      <w:widowControl/>
      <w:adjustRightInd/>
      <w:spacing w:before="240" w:after="60"/>
      <w:ind w:left="1440" w:hanging="1440"/>
      <w:textAlignment w:val="auto"/>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semiHidden/>
    <w:unhideWhenUsed/>
    <w:qFormat/>
    <w:rsid w:val="00492B0A"/>
    <w:pPr>
      <w:widowControl/>
      <w:adjustRightInd/>
      <w:spacing w:before="240" w:after="60"/>
      <w:ind w:left="1584" w:hanging="1584"/>
      <w:textAlignment w:val="auto"/>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5637E"/>
    <w:pPr>
      <w:pageBreakBefore/>
      <w:spacing w:before="960" w:after="480"/>
      <w:jc w:val="center"/>
      <w:outlineLvl w:val="0"/>
    </w:pPr>
    <w:rPr>
      <w:rFonts w:ascii="Arial Bold" w:hAnsi="Arial Bold" w:cs="Times New Roman"/>
      <w:b/>
      <w:bCs/>
      <w:caps/>
      <w:color w:val="333399"/>
      <w:sz w:val="40"/>
      <w:szCs w:val="40"/>
    </w:rPr>
  </w:style>
  <w:style w:type="character" w:customStyle="1" w:styleId="TitleChar">
    <w:name w:val="Title Char"/>
    <w:link w:val="Title"/>
    <w:rsid w:val="0045637E"/>
    <w:rPr>
      <w:rFonts w:ascii="Arial Bold" w:eastAsia="Times New Roman" w:hAnsi="Arial Bold" w:cs="Times New Roman"/>
      <w:b/>
      <w:bCs/>
      <w:caps/>
      <w:color w:val="333399"/>
      <w:sz w:val="40"/>
      <w:szCs w:val="40"/>
      <w:lang w:eastAsia="en-GB"/>
    </w:rPr>
  </w:style>
  <w:style w:type="paragraph" w:styleId="ListParagraph">
    <w:name w:val="List Paragraph"/>
    <w:basedOn w:val="Normal"/>
    <w:uiPriority w:val="34"/>
    <w:qFormat/>
    <w:rsid w:val="004D6C6B"/>
    <w:pPr>
      <w:numPr>
        <w:numId w:val="16"/>
      </w:numPr>
    </w:pPr>
  </w:style>
  <w:style w:type="character" w:customStyle="1" w:styleId="Heading3Char">
    <w:name w:val="Heading 3 Char"/>
    <w:basedOn w:val="DefaultParagraphFont"/>
    <w:link w:val="Heading3"/>
    <w:uiPriority w:val="9"/>
    <w:rsid w:val="00A22512"/>
    <w:rPr>
      <w:rFonts w:ascii="Arial Bold" w:eastAsia="Times New Roman" w:hAnsi="Arial Bold" w:cs="Times New Roman"/>
      <w:b/>
      <w:bCs/>
      <w:sz w:val="28"/>
      <w:szCs w:val="32"/>
      <w:lang w:eastAsia="en-GB"/>
    </w:rPr>
  </w:style>
  <w:style w:type="character" w:customStyle="1" w:styleId="Heading2Char">
    <w:name w:val="Heading 2 Char"/>
    <w:basedOn w:val="DefaultParagraphFont"/>
    <w:link w:val="Heading2"/>
    <w:uiPriority w:val="9"/>
    <w:rsid w:val="004F5970"/>
    <w:rPr>
      <w:rFonts w:ascii="Arial Bold" w:eastAsia="Times New Roman" w:hAnsi="Arial Bold" w:cs="Times New Roman"/>
      <w:b/>
      <w:bCs/>
      <w:sz w:val="32"/>
      <w:szCs w:val="32"/>
      <w:lang w:eastAsia="en-GB"/>
    </w:rPr>
  </w:style>
  <w:style w:type="character" w:customStyle="1" w:styleId="Heading1Char">
    <w:name w:val="Heading 1 Char"/>
    <w:basedOn w:val="DefaultParagraphFont"/>
    <w:link w:val="Heading1"/>
    <w:uiPriority w:val="9"/>
    <w:rsid w:val="005F76A1"/>
    <w:rPr>
      <w:rFonts w:ascii="Arial Bold" w:eastAsia="Times New Roman" w:hAnsi="Arial Bold" w:cs="Times New Roman"/>
      <w:b/>
      <w:bCs/>
      <w:color w:val="333399"/>
      <w:sz w:val="40"/>
      <w:szCs w:val="56"/>
      <w:lang w:eastAsia="en-GB"/>
    </w:rPr>
  </w:style>
  <w:style w:type="character" w:customStyle="1" w:styleId="Heading4Char">
    <w:name w:val="Heading 4 Char"/>
    <w:basedOn w:val="DefaultParagraphFont"/>
    <w:link w:val="Heading4"/>
    <w:uiPriority w:val="9"/>
    <w:rsid w:val="001D1AF0"/>
    <w:rPr>
      <w:rFonts w:ascii="Arial" w:eastAsiaTheme="majorEastAsia" w:hAnsi="Arial" w:cstheme="majorBidi"/>
      <w:b/>
      <w:bCs/>
      <w:iCs/>
      <w:lang w:eastAsia="en-GB"/>
    </w:rPr>
  </w:style>
  <w:style w:type="character" w:customStyle="1" w:styleId="Heading5Char">
    <w:name w:val="Heading 5 Char"/>
    <w:basedOn w:val="DefaultParagraphFont"/>
    <w:link w:val="Heading5"/>
    <w:uiPriority w:val="9"/>
    <w:semiHidden/>
    <w:rsid w:val="004F5970"/>
    <w:rPr>
      <w:rFonts w:asciiTheme="majorHAnsi" w:eastAsiaTheme="majorEastAsia" w:hAnsiTheme="majorHAnsi" w:cstheme="majorBidi"/>
      <w:color w:val="243F60" w:themeColor="accent1" w:themeShade="7F"/>
      <w:lang w:eastAsia="en-GB"/>
    </w:rPr>
  </w:style>
  <w:style w:type="character" w:customStyle="1" w:styleId="Heading6Char">
    <w:name w:val="Heading 6 Char"/>
    <w:basedOn w:val="DefaultParagraphFont"/>
    <w:link w:val="Heading6"/>
    <w:uiPriority w:val="9"/>
    <w:semiHidden/>
    <w:rsid w:val="004F5970"/>
    <w:rPr>
      <w:rFonts w:asciiTheme="majorHAnsi" w:eastAsiaTheme="majorEastAsia" w:hAnsiTheme="majorHAnsi" w:cstheme="majorBidi"/>
      <w:i/>
      <w:iCs/>
      <w:color w:val="243F60" w:themeColor="accent1" w:themeShade="7F"/>
      <w:lang w:eastAsia="en-GB"/>
    </w:rPr>
  </w:style>
  <w:style w:type="character" w:customStyle="1" w:styleId="Heading7Char">
    <w:name w:val="Heading 7 Char"/>
    <w:basedOn w:val="DefaultParagraphFont"/>
    <w:link w:val="Heading7"/>
    <w:uiPriority w:val="9"/>
    <w:semiHidden/>
    <w:rsid w:val="00492B0A"/>
    <w:rPr>
      <w:rFonts w:ascii="Times New Roman" w:eastAsia="Times New Roman" w:hAnsi="Times New Roman" w:cs="Times New Roman"/>
      <w:sz w:val="24"/>
      <w:szCs w:val="24"/>
      <w:lang w:eastAsia="en-GB"/>
    </w:rPr>
  </w:style>
  <w:style w:type="character" w:customStyle="1" w:styleId="Heading8Char">
    <w:name w:val="Heading 8 Char"/>
    <w:basedOn w:val="DefaultParagraphFont"/>
    <w:link w:val="Heading8"/>
    <w:uiPriority w:val="9"/>
    <w:semiHidden/>
    <w:rsid w:val="00492B0A"/>
    <w:rPr>
      <w:rFonts w:ascii="Times New Roman" w:eastAsia="Times New Roman" w:hAnsi="Times New Roman" w:cs="Times New Roman"/>
      <w:i/>
      <w:iCs/>
      <w:sz w:val="24"/>
      <w:szCs w:val="24"/>
      <w:lang w:eastAsia="en-GB"/>
    </w:rPr>
  </w:style>
  <w:style w:type="character" w:customStyle="1" w:styleId="Heading9Char">
    <w:name w:val="Heading 9 Char"/>
    <w:basedOn w:val="DefaultParagraphFont"/>
    <w:link w:val="Heading9"/>
    <w:uiPriority w:val="9"/>
    <w:semiHidden/>
    <w:rsid w:val="00492B0A"/>
    <w:rPr>
      <w:rFonts w:ascii="Cambria" w:eastAsia="Times New Roman" w:hAnsi="Cambria" w:cs="Times New Roman"/>
      <w:lang w:eastAsia="en-GB"/>
    </w:rPr>
  </w:style>
  <w:style w:type="paragraph" w:styleId="Header">
    <w:name w:val="header"/>
    <w:basedOn w:val="Normal"/>
    <w:link w:val="HeaderChar"/>
    <w:uiPriority w:val="99"/>
    <w:unhideWhenUsed/>
    <w:rsid w:val="007729D2"/>
    <w:pPr>
      <w:tabs>
        <w:tab w:val="center" w:pos="4513"/>
        <w:tab w:val="right" w:pos="9026"/>
      </w:tabs>
      <w:spacing w:after="0"/>
    </w:pPr>
  </w:style>
  <w:style w:type="character" w:customStyle="1" w:styleId="HeaderChar">
    <w:name w:val="Header Char"/>
    <w:basedOn w:val="DefaultParagraphFont"/>
    <w:link w:val="Header"/>
    <w:uiPriority w:val="99"/>
    <w:rsid w:val="007729D2"/>
  </w:style>
  <w:style w:type="paragraph" w:styleId="Footer">
    <w:name w:val="footer"/>
    <w:basedOn w:val="Normal"/>
    <w:link w:val="FooterChar"/>
    <w:uiPriority w:val="99"/>
    <w:unhideWhenUsed/>
    <w:rsid w:val="007729D2"/>
    <w:pPr>
      <w:tabs>
        <w:tab w:val="center" w:pos="4513"/>
        <w:tab w:val="right" w:pos="9026"/>
      </w:tabs>
      <w:spacing w:after="0"/>
    </w:pPr>
  </w:style>
  <w:style w:type="character" w:customStyle="1" w:styleId="FooterChar">
    <w:name w:val="Footer Char"/>
    <w:basedOn w:val="DefaultParagraphFont"/>
    <w:link w:val="Footer"/>
    <w:uiPriority w:val="99"/>
    <w:rsid w:val="007729D2"/>
  </w:style>
  <w:style w:type="paragraph" w:customStyle="1" w:styleId="Listitem">
    <w:name w:val="List item"/>
    <w:basedOn w:val="BodyText"/>
    <w:rsid w:val="007729D2"/>
    <w:pPr>
      <w:keepNext/>
      <w:keepLines/>
      <w:numPr>
        <w:numId w:val="2"/>
      </w:numPr>
      <w:tabs>
        <w:tab w:val="clear" w:pos="454"/>
        <w:tab w:val="num" w:pos="360"/>
      </w:tabs>
      <w:spacing w:before="60"/>
      <w:ind w:left="0" w:firstLine="0"/>
    </w:pPr>
  </w:style>
  <w:style w:type="paragraph" w:styleId="BodyText">
    <w:name w:val="Body Text"/>
    <w:basedOn w:val="Normal"/>
    <w:link w:val="BodyTextChar"/>
    <w:uiPriority w:val="99"/>
    <w:semiHidden/>
    <w:unhideWhenUsed/>
    <w:rsid w:val="007729D2"/>
  </w:style>
  <w:style w:type="character" w:customStyle="1" w:styleId="BodyTextChar">
    <w:name w:val="Body Text Char"/>
    <w:basedOn w:val="DefaultParagraphFont"/>
    <w:link w:val="BodyText"/>
    <w:uiPriority w:val="99"/>
    <w:semiHidden/>
    <w:rsid w:val="007729D2"/>
  </w:style>
  <w:style w:type="paragraph" w:customStyle="1" w:styleId="Refdoclist">
    <w:name w:val="Ref doc list"/>
    <w:basedOn w:val="Normal"/>
    <w:rsid w:val="007729D2"/>
    <w:pPr>
      <w:keepNext/>
      <w:keepLines/>
      <w:numPr>
        <w:numId w:val="1"/>
      </w:numPr>
      <w:spacing w:before="120" w:after="0"/>
    </w:pPr>
  </w:style>
  <w:style w:type="paragraph" w:customStyle="1" w:styleId="Footerland">
    <w:name w:val="Footer land"/>
    <w:basedOn w:val="Footer"/>
    <w:rsid w:val="007729D2"/>
    <w:pPr>
      <w:pBdr>
        <w:top w:val="single" w:sz="2" w:space="4" w:color="auto"/>
      </w:pBdr>
      <w:tabs>
        <w:tab w:val="clear" w:pos="4513"/>
        <w:tab w:val="clear" w:pos="9026"/>
        <w:tab w:val="center" w:pos="7031"/>
        <w:tab w:val="right" w:pos="14062"/>
      </w:tabs>
      <w:spacing w:after="120"/>
    </w:pPr>
    <w:rPr>
      <w:rFonts w:cs="Times New Roman"/>
      <w:sz w:val="16"/>
    </w:rPr>
  </w:style>
  <w:style w:type="paragraph" w:styleId="BalloonText">
    <w:name w:val="Balloon Text"/>
    <w:basedOn w:val="Normal"/>
    <w:link w:val="BalloonTextChar"/>
    <w:uiPriority w:val="99"/>
    <w:semiHidden/>
    <w:unhideWhenUsed/>
    <w:rsid w:val="007729D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9D2"/>
    <w:rPr>
      <w:rFonts w:ascii="Tahoma" w:hAnsi="Tahoma" w:cs="Tahoma"/>
      <w:sz w:val="16"/>
      <w:szCs w:val="16"/>
    </w:rPr>
  </w:style>
  <w:style w:type="paragraph" w:customStyle="1" w:styleId="Annex1">
    <w:name w:val="Annex 1"/>
    <w:basedOn w:val="Heading1"/>
    <w:rsid w:val="004F5970"/>
    <w:pPr>
      <w:numPr>
        <w:numId w:val="4"/>
      </w:numPr>
      <w:tabs>
        <w:tab w:val="clear" w:pos="1418"/>
      </w:tabs>
      <w:jc w:val="center"/>
    </w:pPr>
  </w:style>
  <w:style w:type="paragraph" w:customStyle="1" w:styleId="Annex2">
    <w:name w:val="Annex 2"/>
    <w:basedOn w:val="Heading2"/>
    <w:next w:val="Normal"/>
    <w:rsid w:val="004F5970"/>
    <w:pPr>
      <w:numPr>
        <w:numId w:val="4"/>
      </w:numPr>
    </w:pPr>
  </w:style>
  <w:style w:type="paragraph" w:customStyle="1" w:styleId="Annex3">
    <w:name w:val="Annex 3"/>
    <w:basedOn w:val="Heading3"/>
    <w:next w:val="Normal"/>
    <w:rsid w:val="004F5970"/>
    <w:pPr>
      <w:numPr>
        <w:numId w:val="4"/>
      </w:numPr>
    </w:pPr>
  </w:style>
  <w:style w:type="paragraph" w:customStyle="1" w:styleId="Annex4">
    <w:name w:val="Annex 4"/>
    <w:basedOn w:val="Heading4"/>
    <w:next w:val="Normal"/>
    <w:rsid w:val="004F5970"/>
    <w:pPr>
      <w:numPr>
        <w:numId w:val="4"/>
      </w:numPr>
      <w:tabs>
        <w:tab w:val="num" w:pos="2495"/>
      </w:tabs>
      <w:snapToGrid w:val="0"/>
      <w:spacing w:before="120" w:after="60"/>
      <w:jc w:val="left"/>
    </w:pPr>
    <w:rPr>
      <w:rFonts w:ascii="Arial Bold" w:eastAsia="Times New Roman" w:hAnsi="Arial Bold" w:cs="Times New Roman"/>
      <w:i/>
      <w:iCs w:val="0"/>
      <w:sz w:val="24"/>
      <w:szCs w:val="32"/>
    </w:rPr>
  </w:style>
  <w:style w:type="paragraph" w:customStyle="1" w:styleId="Annex5">
    <w:name w:val="Annex 5"/>
    <w:basedOn w:val="Heading5"/>
    <w:next w:val="BodyText"/>
    <w:rsid w:val="004F5970"/>
    <w:pPr>
      <w:keepLines w:val="0"/>
      <w:numPr>
        <w:ilvl w:val="4"/>
        <w:numId w:val="4"/>
      </w:numPr>
      <w:spacing w:before="60" w:after="20"/>
      <w:jc w:val="left"/>
    </w:pPr>
    <w:rPr>
      <w:rFonts w:ascii="Arial Bold" w:eastAsia="Times New Roman" w:hAnsi="Arial Bold" w:cs="Times New Roman"/>
      <w:bCs/>
      <w:color w:val="auto"/>
      <w:szCs w:val="32"/>
    </w:rPr>
  </w:style>
  <w:style w:type="paragraph" w:customStyle="1" w:styleId="Annex6">
    <w:name w:val="Annex 6"/>
    <w:basedOn w:val="Heading6"/>
    <w:rsid w:val="004F5970"/>
    <w:pPr>
      <w:keepNext w:val="0"/>
      <w:keepLines w:val="0"/>
      <w:tabs>
        <w:tab w:val="num" w:pos="864"/>
      </w:tabs>
      <w:spacing w:before="240" w:after="60"/>
      <w:ind w:left="864" w:hanging="1152"/>
    </w:pPr>
    <w:rPr>
      <w:rFonts w:ascii="Arial" w:eastAsia="Times New Roman" w:hAnsi="Arial" w:cs="Times New Roman"/>
      <w:iCs w:val="0"/>
      <w:color w:val="auto"/>
    </w:rPr>
  </w:style>
  <w:style w:type="paragraph" w:styleId="TOC1">
    <w:name w:val="toc 1"/>
    <w:basedOn w:val="Normal"/>
    <w:next w:val="Normal"/>
    <w:autoRedefine/>
    <w:uiPriority w:val="39"/>
    <w:unhideWhenUsed/>
    <w:rsid w:val="00BC34B4"/>
    <w:pPr>
      <w:tabs>
        <w:tab w:val="right" w:leader="dot" w:pos="9628"/>
      </w:tabs>
      <w:spacing w:after="100"/>
    </w:pPr>
  </w:style>
  <w:style w:type="paragraph" w:styleId="TOC2">
    <w:name w:val="toc 2"/>
    <w:basedOn w:val="Normal"/>
    <w:next w:val="Normal"/>
    <w:autoRedefine/>
    <w:uiPriority w:val="39"/>
    <w:unhideWhenUsed/>
    <w:rsid w:val="00BC34B4"/>
    <w:pPr>
      <w:tabs>
        <w:tab w:val="left" w:pos="880"/>
        <w:tab w:val="right" w:leader="dot" w:pos="9628"/>
      </w:tabs>
      <w:spacing w:after="100"/>
      <w:ind w:left="220"/>
    </w:pPr>
  </w:style>
  <w:style w:type="paragraph" w:styleId="TOC3">
    <w:name w:val="toc 3"/>
    <w:basedOn w:val="Normal"/>
    <w:next w:val="Normal"/>
    <w:autoRedefine/>
    <w:uiPriority w:val="39"/>
    <w:unhideWhenUsed/>
    <w:rsid w:val="00BC34B4"/>
    <w:pPr>
      <w:tabs>
        <w:tab w:val="left" w:pos="1320"/>
        <w:tab w:val="right" w:leader="dot" w:pos="9628"/>
      </w:tabs>
      <w:spacing w:after="100"/>
      <w:ind w:left="440"/>
    </w:pPr>
  </w:style>
  <w:style w:type="paragraph" w:styleId="TOC4">
    <w:name w:val="toc 4"/>
    <w:basedOn w:val="Normal"/>
    <w:next w:val="Normal"/>
    <w:autoRedefine/>
    <w:uiPriority w:val="39"/>
    <w:unhideWhenUsed/>
    <w:rsid w:val="004F5970"/>
    <w:pPr>
      <w:spacing w:after="100"/>
      <w:ind w:left="660"/>
    </w:pPr>
  </w:style>
  <w:style w:type="paragraph" w:styleId="TOC5">
    <w:name w:val="toc 5"/>
    <w:basedOn w:val="Normal"/>
    <w:next w:val="Normal"/>
    <w:autoRedefine/>
    <w:uiPriority w:val="39"/>
    <w:unhideWhenUsed/>
    <w:rsid w:val="004F5970"/>
    <w:pPr>
      <w:spacing w:after="100"/>
      <w:ind w:left="880"/>
    </w:pPr>
  </w:style>
  <w:style w:type="character" w:styleId="Hyperlink">
    <w:name w:val="Hyperlink"/>
    <w:basedOn w:val="DefaultParagraphFont"/>
    <w:uiPriority w:val="99"/>
    <w:unhideWhenUsed/>
    <w:rsid w:val="004F5970"/>
    <w:rPr>
      <w:color w:val="0000FF" w:themeColor="hyperlink"/>
      <w:u w:val="single"/>
    </w:rPr>
  </w:style>
  <w:style w:type="paragraph" w:styleId="TableofFigures">
    <w:name w:val="table of figures"/>
    <w:basedOn w:val="Normal"/>
    <w:next w:val="Normal"/>
    <w:uiPriority w:val="99"/>
    <w:unhideWhenUsed/>
    <w:rsid w:val="00B9765D"/>
    <w:pPr>
      <w:spacing w:after="0"/>
    </w:pPr>
  </w:style>
  <w:style w:type="paragraph" w:styleId="NoSpacing">
    <w:name w:val="No Spacing"/>
    <w:link w:val="NoSpacingChar"/>
    <w:uiPriority w:val="1"/>
    <w:qFormat/>
    <w:rsid w:val="00A22512"/>
    <w:pPr>
      <w:spacing w:after="0" w:line="240" w:lineRule="auto"/>
    </w:pPr>
    <w:rPr>
      <w:rFonts w:ascii="Calibri" w:eastAsia="Times New Roman" w:hAnsi="Calibri" w:cs="Times New Roman"/>
      <w:lang w:val="de-DE"/>
    </w:rPr>
  </w:style>
  <w:style w:type="character" w:customStyle="1" w:styleId="NoSpacingChar">
    <w:name w:val="No Spacing Char"/>
    <w:link w:val="NoSpacing"/>
    <w:uiPriority w:val="1"/>
    <w:rsid w:val="00A22512"/>
    <w:rPr>
      <w:rFonts w:ascii="Calibri" w:eastAsia="Times New Roman" w:hAnsi="Calibri" w:cs="Times New Roman"/>
      <w:lang w:val="de-DE"/>
    </w:rPr>
  </w:style>
  <w:style w:type="character" w:styleId="CommentReference">
    <w:name w:val="annotation reference"/>
    <w:basedOn w:val="DefaultParagraphFont"/>
    <w:uiPriority w:val="99"/>
    <w:semiHidden/>
    <w:unhideWhenUsed/>
    <w:rsid w:val="001F33D2"/>
    <w:rPr>
      <w:sz w:val="16"/>
      <w:szCs w:val="16"/>
    </w:rPr>
  </w:style>
  <w:style w:type="paragraph" w:styleId="CommentText">
    <w:name w:val="annotation text"/>
    <w:basedOn w:val="Normal"/>
    <w:link w:val="CommentTextChar"/>
    <w:uiPriority w:val="99"/>
    <w:semiHidden/>
    <w:unhideWhenUsed/>
    <w:rsid w:val="001F33D2"/>
    <w:rPr>
      <w:sz w:val="20"/>
      <w:szCs w:val="20"/>
    </w:rPr>
  </w:style>
  <w:style w:type="character" w:customStyle="1" w:styleId="CommentTextChar">
    <w:name w:val="Comment Text Char"/>
    <w:basedOn w:val="DefaultParagraphFont"/>
    <w:link w:val="CommentText"/>
    <w:uiPriority w:val="99"/>
    <w:semiHidden/>
    <w:rsid w:val="001F33D2"/>
    <w:rPr>
      <w:rFonts w:ascii="Arial" w:eastAsia="Times New Roman"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1F33D2"/>
    <w:rPr>
      <w:b/>
      <w:bCs/>
    </w:rPr>
  </w:style>
  <w:style w:type="character" w:customStyle="1" w:styleId="CommentSubjectChar">
    <w:name w:val="Comment Subject Char"/>
    <w:basedOn w:val="CommentTextChar"/>
    <w:link w:val="CommentSubject"/>
    <w:uiPriority w:val="99"/>
    <w:semiHidden/>
    <w:rsid w:val="001F33D2"/>
    <w:rPr>
      <w:rFonts w:ascii="Arial" w:eastAsia="Times New Roman" w:hAnsi="Arial" w:cs="Arial"/>
      <w:b/>
      <w:bCs/>
      <w:sz w:val="20"/>
      <w:szCs w:val="20"/>
      <w:lang w:eastAsia="en-GB"/>
    </w:rPr>
  </w:style>
  <w:style w:type="paragraph" w:styleId="Revision">
    <w:name w:val="Revision"/>
    <w:hidden/>
    <w:uiPriority w:val="99"/>
    <w:semiHidden/>
    <w:rsid w:val="00E823BB"/>
    <w:pPr>
      <w:spacing w:after="0" w:line="240" w:lineRule="auto"/>
    </w:pPr>
    <w:rPr>
      <w:rFonts w:ascii="Arial" w:eastAsia="Times New Roman" w:hAnsi="Arial" w:cs="Arial"/>
      <w:lang w:eastAsia="en-GB"/>
    </w:rPr>
  </w:style>
  <w:style w:type="character" w:styleId="FollowedHyperlink">
    <w:name w:val="FollowedHyperlink"/>
    <w:basedOn w:val="DefaultParagraphFont"/>
    <w:uiPriority w:val="99"/>
    <w:semiHidden/>
    <w:unhideWhenUsed/>
    <w:rsid w:val="00C65BD5"/>
    <w:rPr>
      <w:color w:val="800080" w:themeColor="followedHyperlink"/>
      <w:u w:val="single"/>
    </w:rPr>
  </w:style>
  <w:style w:type="paragraph" w:customStyle="1" w:styleId="Figure">
    <w:name w:val="Figure"/>
    <w:basedOn w:val="Heading4"/>
    <w:link w:val="FigureChar"/>
    <w:qFormat/>
    <w:rsid w:val="008216A5"/>
    <w:pPr>
      <w:numPr>
        <w:ilvl w:val="0"/>
        <w:numId w:val="0"/>
      </w:numPr>
      <w:jc w:val="center"/>
    </w:pPr>
    <w:rPr>
      <w:i/>
    </w:rPr>
  </w:style>
  <w:style w:type="character" w:customStyle="1" w:styleId="FigureChar">
    <w:name w:val="Figure Char"/>
    <w:basedOn w:val="Heading4Char"/>
    <w:link w:val="Figure"/>
    <w:rsid w:val="008216A5"/>
    <w:rPr>
      <w:rFonts w:ascii="Arial" w:eastAsiaTheme="majorEastAsia" w:hAnsi="Arial" w:cstheme="majorBidi"/>
      <w:b/>
      <w:bCs/>
      <w:i/>
      <w:iCs/>
      <w:lang w:eastAsia="en-GB"/>
    </w:rPr>
  </w:style>
  <w:style w:type="paragraph" w:customStyle="1" w:styleId="Table">
    <w:name w:val="Table"/>
    <w:basedOn w:val="Figure"/>
    <w:link w:val="TableChar"/>
    <w:qFormat/>
    <w:rsid w:val="00A66953"/>
  </w:style>
  <w:style w:type="character" w:customStyle="1" w:styleId="TableChar">
    <w:name w:val="Table Char"/>
    <w:basedOn w:val="FigureChar"/>
    <w:link w:val="Table"/>
    <w:rsid w:val="00A66953"/>
    <w:rPr>
      <w:rFonts w:ascii="Arial" w:eastAsiaTheme="majorEastAsia" w:hAnsi="Arial" w:cstheme="majorBidi"/>
      <w:b/>
      <w:bCs/>
      <w:i/>
      <w:iCs/>
      <w:lang w:eastAsia="en-GB"/>
    </w:rPr>
  </w:style>
  <w:style w:type="paragraph" w:styleId="TOC9">
    <w:name w:val="toc 9"/>
    <w:basedOn w:val="Normal"/>
    <w:next w:val="Normal"/>
    <w:autoRedefine/>
    <w:uiPriority w:val="39"/>
    <w:unhideWhenUsed/>
    <w:rsid w:val="001F6374"/>
    <w:pPr>
      <w:spacing w:after="100"/>
      <w:ind w:left="1760"/>
    </w:pPr>
  </w:style>
  <w:style w:type="paragraph" w:styleId="EndnoteText">
    <w:name w:val="endnote text"/>
    <w:basedOn w:val="Normal"/>
    <w:link w:val="EndnoteTextChar"/>
    <w:uiPriority w:val="99"/>
    <w:semiHidden/>
    <w:unhideWhenUsed/>
    <w:rsid w:val="006239FE"/>
    <w:pPr>
      <w:spacing w:after="0"/>
    </w:pPr>
    <w:rPr>
      <w:sz w:val="20"/>
      <w:szCs w:val="20"/>
    </w:rPr>
  </w:style>
  <w:style w:type="character" w:customStyle="1" w:styleId="EndnoteTextChar">
    <w:name w:val="Endnote Text Char"/>
    <w:basedOn w:val="DefaultParagraphFont"/>
    <w:link w:val="EndnoteText"/>
    <w:uiPriority w:val="99"/>
    <w:semiHidden/>
    <w:rsid w:val="006239FE"/>
    <w:rPr>
      <w:rFonts w:ascii="Arial" w:eastAsia="Times New Roman" w:hAnsi="Arial" w:cs="Arial"/>
      <w:sz w:val="20"/>
      <w:szCs w:val="20"/>
      <w:lang w:eastAsia="en-GB"/>
    </w:rPr>
  </w:style>
  <w:style w:type="character" w:styleId="EndnoteReference">
    <w:name w:val="endnote reference"/>
    <w:basedOn w:val="DefaultParagraphFont"/>
    <w:uiPriority w:val="99"/>
    <w:semiHidden/>
    <w:unhideWhenUsed/>
    <w:rsid w:val="006239FE"/>
    <w:rPr>
      <w:vertAlign w:val="superscript"/>
    </w:rPr>
  </w:style>
  <w:style w:type="paragraph" w:styleId="FootnoteText">
    <w:name w:val="footnote text"/>
    <w:basedOn w:val="Normal"/>
    <w:link w:val="FootnoteTextChar"/>
    <w:uiPriority w:val="99"/>
    <w:semiHidden/>
    <w:unhideWhenUsed/>
    <w:rsid w:val="006239FE"/>
    <w:pPr>
      <w:spacing w:after="0"/>
    </w:pPr>
    <w:rPr>
      <w:sz w:val="20"/>
      <w:szCs w:val="20"/>
    </w:rPr>
  </w:style>
  <w:style w:type="character" w:customStyle="1" w:styleId="FootnoteTextChar">
    <w:name w:val="Footnote Text Char"/>
    <w:basedOn w:val="DefaultParagraphFont"/>
    <w:link w:val="FootnoteText"/>
    <w:uiPriority w:val="99"/>
    <w:semiHidden/>
    <w:rsid w:val="006239FE"/>
    <w:rPr>
      <w:rFonts w:ascii="Arial" w:eastAsia="Times New Roman" w:hAnsi="Arial" w:cs="Arial"/>
      <w:sz w:val="20"/>
      <w:szCs w:val="20"/>
      <w:lang w:eastAsia="en-GB"/>
    </w:rPr>
  </w:style>
  <w:style w:type="character" w:styleId="FootnoteReference">
    <w:name w:val="footnote reference"/>
    <w:basedOn w:val="DefaultParagraphFont"/>
    <w:uiPriority w:val="99"/>
    <w:semiHidden/>
    <w:unhideWhenUsed/>
    <w:rsid w:val="006239FE"/>
    <w:rPr>
      <w:vertAlign w:val="superscript"/>
    </w:rPr>
  </w:style>
  <w:style w:type="paragraph" w:styleId="Caption">
    <w:name w:val="caption"/>
    <w:basedOn w:val="Normal"/>
    <w:next w:val="Normal"/>
    <w:uiPriority w:val="35"/>
    <w:unhideWhenUsed/>
    <w:qFormat/>
    <w:rsid w:val="003B4B58"/>
    <w:pPr>
      <w:spacing w:after="200"/>
    </w:pPr>
    <w:rPr>
      <w:i/>
      <w:iCs/>
      <w:color w:val="1F497D" w:themeColor="text2"/>
      <w:sz w:val="18"/>
      <w:szCs w:val="18"/>
    </w:rPr>
  </w:style>
  <w:style w:type="character" w:styleId="IntenseEmphasis">
    <w:name w:val="Intense Emphasis"/>
    <w:basedOn w:val="DefaultParagraphFont"/>
    <w:uiPriority w:val="21"/>
    <w:qFormat/>
    <w:rsid w:val="00465730"/>
    <w:rPr>
      <w:i/>
      <w:iCs/>
      <w:color w:val="4F81BD" w:themeColor="accent1"/>
    </w:rPr>
  </w:style>
  <w:style w:type="table" w:styleId="TableGrid">
    <w:name w:val="Table Grid"/>
    <w:basedOn w:val="TableNormal"/>
    <w:uiPriority w:val="39"/>
    <w:rsid w:val="001515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6D4D"/>
    <w:pPr>
      <w:autoSpaceDE w:val="0"/>
      <w:autoSpaceDN w:val="0"/>
      <w:adjustRightInd w:val="0"/>
      <w:spacing w:after="0" w:line="240" w:lineRule="auto"/>
    </w:pPr>
    <w:rPr>
      <w:rFonts w:ascii="Roboto" w:hAnsi="Roboto" w:cs="Roboto"/>
      <w:color w:val="000000"/>
      <w:sz w:val="24"/>
      <w:szCs w:val="24"/>
      <w:lang w:val="en-US"/>
    </w:rPr>
  </w:style>
  <w:style w:type="paragraph" w:styleId="IntenseQuote">
    <w:name w:val="Intense Quote"/>
    <w:basedOn w:val="Normal"/>
    <w:next w:val="Normal"/>
    <w:link w:val="IntenseQuoteChar"/>
    <w:uiPriority w:val="30"/>
    <w:qFormat/>
    <w:rsid w:val="004A0AE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A0AE0"/>
    <w:rPr>
      <w:rFonts w:ascii="Arial" w:eastAsia="Times New Roman" w:hAnsi="Arial" w:cs="Arial"/>
      <w:i/>
      <w:iCs/>
      <w:color w:val="4F81BD" w:themeColor="accent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4978">
      <w:bodyDiv w:val="1"/>
      <w:marLeft w:val="0"/>
      <w:marRight w:val="0"/>
      <w:marTop w:val="0"/>
      <w:marBottom w:val="0"/>
      <w:divBdr>
        <w:top w:val="none" w:sz="0" w:space="0" w:color="auto"/>
        <w:left w:val="none" w:sz="0" w:space="0" w:color="auto"/>
        <w:bottom w:val="none" w:sz="0" w:space="0" w:color="auto"/>
        <w:right w:val="none" w:sz="0" w:space="0" w:color="auto"/>
      </w:divBdr>
    </w:div>
    <w:div w:id="49696404">
      <w:bodyDiv w:val="1"/>
      <w:marLeft w:val="0"/>
      <w:marRight w:val="0"/>
      <w:marTop w:val="0"/>
      <w:marBottom w:val="0"/>
      <w:divBdr>
        <w:top w:val="none" w:sz="0" w:space="0" w:color="auto"/>
        <w:left w:val="none" w:sz="0" w:space="0" w:color="auto"/>
        <w:bottom w:val="none" w:sz="0" w:space="0" w:color="auto"/>
        <w:right w:val="none" w:sz="0" w:space="0" w:color="auto"/>
      </w:divBdr>
    </w:div>
    <w:div w:id="110587897">
      <w:bodyDiv w:val="1"/>
      <w:marLeft w:val="0"/>
      <w:marRight w:val="0"/>
      <w:marTop w:val="0"/>
      <w:marBottom w:val="0"/>
      <w:divBdr>
        <w:top w:val="none" w:sz="0" w:space="0" w:color="auto"/>
        <w:left w:val="none" w:sz="0" w:space="0" w:color="auto"/>
        <w:bottom w:val="none" w:sz="0" w:space="0" w:color="auto"/>
        <w:right w:val="none" w:sz="0" w:space="0" w:color="auto"/>
      </w:divBdr>
    </w:div>
    <w:div w:id="132648069">
      <w:bodyDiv w:val="1"/>
      <w:marLeft w:val="0"/>
      <w:marRight w:val="0"/>
      <w:marTop w:val="0"/>
      <w:marBottom w:val="0"/>
      <w:divBdr>
        <w:top w:val="none" w:sz="0" w:space="0" w:color="auto"/>
        <w:left w:val="none" w:sz="0" w:space="0" w:color="auto"/>
        <w:bottom w:val="none" w:sz="0" w:space="0" w:color="auto"/>
        <w:right w:val="none" w:sz="0" w:space="0" w:color="auto"/>
      </w:divBdr>
    </w:div>
    <w:div w:id="208299510">
      <w:bodyDiv w:val="1"/>
      <w:marLeft w:val="0"/>
      <w:marRight w:val="0"/>
      <w:marTop w:val="0"/>
      <w:marBottom w:val="0"/>
      <w:divBdr>
        <w:top w:val="none" w:sz="0" w:space="0" w:color="auto"/>
        <w:left w:val="none" w:sz="0" w:space="0" w:color="auto"/>
        <w:bottom w:val="none" w:sz="0" w:space="0" w:color="auto"/>
        <w:right w:val="none" w:sz="0" w:space="0" w:color="auto"/>
      </w:divBdr>
    </w:div>
    <w:div w:id="500704986">
      <w:bodyDiv w:val="1"/>
      <w:marLeft w:val="0"/>
      <w:marRight w:val="0"/>
      <w:marTop w:val="0"/>
      <w:marBottom w:val="0"/>
      <w:divBdr>
        <w:top w:val="none" w:sz="0" w:space="0" w:color="auto"/>
        <w:left w:val="none" w:sz="0" w:space="0" w:color="auto"/>
        <w:bottom w:val="none" w:sz="0" w:space="0" w:color="auto"/>
        <w:right w:val="none" w:sz="0" w:space="0" w:color="auto"/>
      </w:divBdr>
    </w:div>
    <w:div w:id="545072483">
      <w:bodyDiv w:val="1"/>
      <w:marLeft w:val="0"/>
      <w:marRight w:val="0"/>
      <w:marTop w:val="0"/>
      <w:marBottom w:val="0"/>
      <w:divBdr>
        <w:top w:val="none" w:sz="0" w:space="0" w:color="auto"/>
        <w:left w:val="none" w:sz="0" w:space="0" w:color="auto"/>
        <w:bottom w:val="none" w:sz="0" w:space="0" w:color="auto"/>
        <w:right w:val="none" w:sz="0" w:space="0" w:color="auto"/>
      </w:divBdr>
    </w:div>
    <w:div w:id="676231163">
      <w:bodyDiv w:val="1"/>
      <w:marLeft w:val="0"/>
      <w:marRight w:val="0"/>
      <w:marTop w:val="0"/>
      <w:marBottom w:val="0"/>
      <w:divBdr>
        <w:top w:val="none" w:sz="0" w:space="0" w:color="auto"/>
        <w:left w:val="none" w:sz="0" w:space="0" w:color="auto"/>
        <w:bottom w:val="none" w:sz="0" w:space="0" w:color="auto"/>
        <w:right w:val="none" w:sz="0" w:space="0" w:color="auto"/>
      </w:divBdr>
    </w:div>
    <w:div w:id="702092369">
      <w:bodyDiv w:val="1"/>
      <w:marLeft w:val="0"/>
      <w:marRight w:val="0"/>
      <w:marTop w:val="0"/>
      <w:marBottom w:val="0"/>
      <w:divBdr>
        <w:top w:val="none" w:sz="0" w:space="0" w:color="auto"/>
        <w:left w:val="none" w:sz="0" w:space="0" w:color="auto"/>
        <w:bottom w:val="none" w:sz="0" w:space="0" w:color="auto"/>
        <w:right w:val="none" w:sz="0" w:space="0" w:color="auto"/>
      </w:divBdr>
    </w:div>
    <w:div w:id="765417757">
      <w:bodyDiv w:val="1"/>
      <w:marLeft w:val="0"/>
      <w:marRight w:val="0"/>
      <w:marTop w:val="0"/>
      <w:marBottom w:val="0"/>
      <w:divBdr>
        <w:top w:val="none" w:sz="0" w:space="0" w:color="auto"/>
        <w:left w:val="none" w:sz="0" w:space="0" w:color="auto"/>
        <w:bottom w:val="none" w:sz="0" w:space="0" w:color="auto"/>
        <w:right w:val="none" w:sz="0" w:space="0" w:color="auto"/>
      </w:divBdr>
    </w:div>
    <w:div w:id="812061611">
      <w:bodyDiv w:val="1"/>
      <w:marLeft w:val="0"/>
      <w:marRight w:val="0"/>
      <w:marTop w:val="0"/>
      <w:marBottom w:val="0"/>
      <w:divBdr>
        <w:top w:val="none" w:sz="0" w:space="0" w:color="auto"/>
        <w:left w:val="none" w:sz="0" w:space="0" w:color="auto"/>
        <w:bottom w:val="none" w:sz="0" w:space="0" w:color="auto"/>
        <w:right w:val="none" w:sz="0" w:space="0" w:color="auto"/>
      </w:divBdr>
    </w:div>
    <w:div w:id="1031227949">
      <w:bodyDiv w:val="1"/>
      <w:marLeft w:val="0"/>
      <w:marRight w:val="0"/>
      <w:marTop w:val="0"/>
      <w:marBottom w:val="0"/>
      <w:divBdr>
        <w:top w:val="none" w:sz="0" w:space="0" w:color="auto"/>
        <w:left w:val="none" w:sz="0" w:space="0" w:color="auto"/>
        <w:bottom w:val="none" w:sz="0" w:space="0" w:color="auto"/>
        <w:right w:val="none" w:sz="0" w:space="0" w:color="auto"/>
      </w:divBdr>
    </w:div>
    <w:div w:id="1040276937">
      <w:bodyDiv w:val="1"/>
      <w:marLeft w:val="0"/>
      <w:marRight w:val="0"/>
      <w:marTop w:val="0"/>
      <w:marBottom w:val="0"/>
      <w:divBdr>
        <w:top w:val="none" w:sz="0" w:space="0" w:color="auto"/>
        <w:left w:val="none" w:sz="0" w:space="0" w:color="auto"/>
        <w:bottom w:val="none" w:sz="0" w:space="0" w:color="auto"/>
        <w:right w:val="none" w:sz="0" w:space="0" w:color="auto"/>
      </w:divBdr>
    </w:div>
    <w:div w:id="1089501901">
      <w:bodyDiv w:val="1"/>
      <w:marLeft w:val="0"/>
      <w:marRight w:val="0"/>
      <w:marTop w:val="0"/>
      <w:marBottom w:val="0"/>
      <w:divBdr>
        <w:top w:val="none" w:sz="0" w:space="0" w:color="auto"/>
        <w:left w:val="none" w:sz="0" w:space="0" w:color="auto"/>
        <w:bottom w:val="none" w:sz="0" w:space="0" w:color="auto"/>
        <w:right w:val="none" w:sz="0" w:space="0" w:color="auto"/>
      </w:divBdr>
    </w:div>
    <w:div w:id="1253051078">
      <w:bodyDiv w:val="1"/>
      <w:marLeft w:val="0"/>
      <w:marRight w:val="0"/>
      <w:marTop w:val="0"/>
      <w:marBottom w:val="0"/>
      <w:divBdr>
        <w:top w:val="none" w:sz="0" w:space="0" w:color="auto"/>
        <w:left w:val="none" w:sz="0" w:space="0" w:color="auto"/>
        <w:bottom w:val="none" w:sz="0" w:space="0" w:color="auto"/>
        <w:right w:val="none" w:sz="0" w:space="0" w:color="auto"/>
      </w:divBdr>
    </w:div>
    <w:div w:id="1444689566">
      <w:bodyDiv w:val="1"/>
      <w:marLeft w:val="0"/>
      <w:marRight w:val="0"/>
      <w:marTop w:val="0"/>
      <w:marBottom w:val="0"/>
      <w:divBdr>
        <w:top w:val="none" w:sz="0" w:space="0" w:color="auto"/>
        <w:left w:val="none" w:sz="0" w:space="0" w:color="auto"/>
        <w:bottom w:val="none" w:sz="0" w:space="0" w:color="auto"/>
        <w:right w:val="none" w:sz="0" w:space="0" w:color="auto"/>
      </w:divBdr>
    </w:div>
    <w:div w:id="1499224059">
      <w:bodyDiv w:val="1"/>
      <w:marLeft w:val="0"/>
      <w:marRight w:val="0"/>
      <w:marTop w:val="0"/>
      <w:marBottom w:val="0"/>
      <w:divBdr>
        <w:top w:val="none" w:sz="0" w:space="0" w:color="auto"/>
        <w:left w:val="none" w:sz="0" w:space="0" w:color="auto"/>
        <w:bottom w:val="none" w:sz="0" w:space="0" w:color="auto"/>
        <w:right w:val="none" w:sz="0" w:space="0" w:color="auto"/>
      </w:divBdr>
    </w:div>
    <w:div w:id="1558275289">
      <w:bodyDiv w:val="1"/>
      <w:marLeft w:val="0"/>
      <w:marRight w:val="0"/>
      <w:marTop w:val="0"/>
      <w:marBottom w:val="0"/>
      <w:divBdr>
        <w:top w:val="none" w:sz="0" w:space="0" w:color="auto"/>
        <w:left w:val="none" w:sz="0" w:space="0" w:color="auto"/>
        <w:bottom w:val="none" w:sz="0" w:space="0" w:color="auto"/>
        <w:right w:val="none" w:sz="0" w:space="0" w:color="auto"/>
      </w:divBdr>
    </w:div>
    <w:div w:id="1565987644">
      <w:bodyDiv w:val="1"/>
      <w:marLeft w:val="0"/>
      <w:marRight w:val="0"/>
      <w:marTop w:val="0"/>
      <w:marBottom w:val="0"/>
      <w:divBdr>
        <w:top w:val="none" w:sz="0" w:space="0" w:color="auto"/>
        <w:left w:val="none" w:sz="0" w:space="0" w:color="auto"/>
        <w:bottom w:val="none" w:sz="0" w:space="0" w:color="auto"/>
        <w:right w:val="none" w:sz="0" w:space="0" w:color="auto"/>
      </w:divBdr>
    </w:div>
    <w:div w:id="1752576726">
      <w:bodyDiv w:val="1"/>
      <w:marLeft w:val="0"/>
      <w:marRight w:val="0"/>
      <w:marTop w:val="0"/>
      <w:marBottom w:val="0"/>
      <w:divBdr>
        <w:top w:val="none" w:sz="0" w:space="0" w:color="auto"/>
        <w:left w:val="none" w:sz="0" w:space="0" w:color="auto"/>
        <w:bottom w:val="none" w:sz="0" w:space="0" w:color="auto"/>
        <w:right w:val="none" w:sz="0" w:space="0" w:color="auto"/>
      </w:divBdr>
    </w:div>
    <w:div w:id="1762287888">
      <w:bodyDiv w:val="1"/>
      <w:marLeft w:val="0"/>
      <w:marRight w:val="0"/>
      <w:marTop w:val="0"/>
      <w:marBottom w:val="0"/>
      <w:divBdr>
        <w:top w:val="none" w:sz="0" w:space="0" w:color="auto"/>
        <w:left w:val="none" w:sz="0" w:space="0" w:color="auto"/>
        <w:bottom w:val="none" w:sz="0" w:space="0" w:color="auto"/>
        <w:right w:val="none" w:sz="0" w:space="0" w:color="auto"/>
      </w:divBdr>
    </w:div>
    <w:div w:id="1783762637">
      <w:bodyDiv w:val="1"/>
      <w:marLeft w:val="0"/>
      <w:marRight w:val="0"/>
      <w:marTop w:val="0"/>
      <w:marBottom w:val="0"/>
      <w:divBdr>
        <w:top w:val="none" w:sz="0" w:space="0" w:color="auto"/>
        <w:left w:val="none" w:sz="0" w:space="0" w:color="auto"/>
        <w:bottom w:val="none" w:sz="0" w:space="0" w:color="auto"/>
        <w:right w:val="none" w:sz="0" w:space="0" w:color="auto"/>
      </w:divBdr>
    </w:div>
    <w:div w:id="1896891405">
      <w:bodyDiv w:val="1"/>
      <w:marLeft w:val="0"/>
      <w:marRight w:val="0"/>
      <w:marTop w:val="0"/>
      <w:marBottom w:val="0"/>
      <w:divBdr>
        <w:top w:val="none" w:sz="0" w:space="0" w:color="auto"/>
        <w:left w:val="none" w:sz="0" w:space="0" w:color="auto"/>
        <w:bottom w:val="none" w:sz="0" w:space="0" w:color="auto"/>
        <w:right w:val="none" w:sz="0" w:space="0" w:color="auto"/>
      </w:divBdr>
    </w:div>
    <w:div w:id="1957131035">
      <w:bodyDiv w:val="1"/>
      <w:marLeft w:val="0"/>
      <w:marRight w:val="0"/>
      <w:marTop w:val="0"/>
      <w:marBottom w:val="0"/>
      <w:divBdr>
        <w:top w:val="none" w:sz="0" w:space="0" w:color="auto"/>
        <w:left w:val="none" w:sz="0" w:space="0" w:color="auto"/>
        <w:bottom w:val="none" w:sz="0" w:space="0" w:color="auto"/>
        <w:right w:val="none" w:sz="0" w:space="0" w:color="auto"/>
      </w:divBdr>
    </w:div>
    <w:div w:id="1975525115">
      <w:bodyDiv w:val="1"/>
      <w:marLeft w:val="0"/>
      <w:marRight w:val="0"/>
      <w:marTop w:val="0"/>
      <w:marBottom w:val="0"/>
      <w:divBdr>
        <w:top w:val="none" w:sz="0" w:space="0" w:color="auto"/>
        <w:left w:val="none" w:sz="0" w:space="0" w:color="auto"/>
        <w:bottom w:val="none" w:sz="0" w:space="0" w:color="auto"/>
        <w:right w:val="none" w:sz="0" w:space="0" w:color="auto"/>
      </w:divBdr>
    </w:div>
    <w:div w:id="1991014002">
      <w:bodyDiv w:val="1"/>
      <w:marLeft w:val="0"/>
      <w:marRight w:val="0"/>
      <w:marTop w:val="0"/>
      <w:marBottom w:val="0"/>
      <w:divBdr>
        <w:top w:val="none" w:sz="0" w:space="0" w:color="auto"/>
        <w:left w:val="none" w:sz="0" w:space="0" w:color="auto"/>
        <w:bottom w:val="none" w:sz="0" w:space="0" w:color="auto"/>
        <w:right w:val="none" w:sz="0" w:space="0" w:color="auto"/>
      </w:divBdr>
    </w:div>
    <w:div w:id="1993092831">
      <w:bodyDiv w:val="1"/>
      <w:marLeft w:val="0"/>
      <w:marRight w:val="0"/>
      <w:marTop w:val="0"/>
      <w:marBottom w:val="0"/>
      <w:divBdr>
        <w:top w:val="none" w:sz="0" w:space="0" w:color="auto"/>
        <w:left w:val="none" w:sz="0" w:space="0" w:color="auto"/>
        <w:bottom w:val="none" w:sz="0" w:space="0" w:color="auto"/>
        <w:right w:val="none" w:sz="0" w:space="0" w:color="auto"/>
      </w:divBdr>
    </w:div>
    <w:div w:id="2056150045">
      <w:bodyDiv w:val="1"/>
      <w:marLeft w:val="0"/>
      <w:marRight w:val="0"/>
      <w:marTop w:val="0"/>
      <w:marBottom w:val="0"/>
      <w:divBdr>
        <w:top w:val="none" w:sz="0" w:space="0" w:color="auto"/>
        <w:left w:val="none" w:sz="0" w:space="0" w:color="auto"/>
        <w:bottom w:val="none" w:sz="0" w:space="0" w:color="auto"/>
        <w:right w:val="none" w:sz="0" w:space="0" w:color="auto"/>
      </w:divBdr>
    </w:div>
    <w:div w:id="2069453602">
      <w:bodyDiv w:val="1"/>
      <w:marLeft w:val="0"/>
      <w:marRight w:val="0"/>
      <w:marTop w:val="0"/>
      <w:marBottom w:val="0"/>
      <w:divBdr>
        <w:top w:val="none" w:sz="0" w:space="0" w:color="auto"/>
        <w:left w:val="none" w:sz="0" w:space="0" w:color="auto"/>
        <w:bottom w:val="none" w:sz="0" w:space="0" w:color="auto"/>
        <w:right w:val="none" w:sz="0" w:space="0" w:color="auto"/>
      </w:divBdr>
    </w:div>
    <w:div w:id="2122339026">
      <w:bodyDiv w:val="1"/>
      <w:marLeft w:val="0"/>
      <w:marRight w:val="0"/>
      <w:marTop w:val="0"/>
      <w:marBottom w:val="0"/>
      <w:divBdr>
        <w:top w:val="none" w:sz="0" w:space="0" w:color="auto"/>
        <w:left w:val="none" w:sz="0" w:space="0" w:color="auto"/>
        <w:bottom w:val="none" w:sz="0" w:space="0" w:color="auto"/>
        <w:right w:val="none" w:sz="0" w:space="0" w:color="auto"/>
      </w:divBdr>
    </w:div>
    <w:div w:id="2141922853">
      <w:bodyDiv w:val="1"/>
      <w:marLeft w:val="0"/>
      <w:marRight w:val="0"/>
      <w:marTop w:val="0"/>
      <w:marBottom w:val="0"/>
      <w:divBdr>
        <w:top w:val="none" w:sz="0" w:space="0" w:color="auto"/>
        <w:left w:val="none" w:sz="0" w:space="0" w:color="auto"/>
        <w:bottom w:val="none" w:sz="0" w:space="0" w:color="auto"/>
        <w:right w:val="none" w:sz="0" w:space="0" w:color="auto"/>
      </w:divBdr>
    </w:div>
    <w:div w:id="21455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jarus-rpas.org/feedback/SORA" TargetMode="External"/><Relationship Id="rId18" Type="http://schemas.openxmlformats.org/officeDocument/2006/relationships/image" Target="media/image4.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5.tmp"/><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cid:image001.png@01D3E20A.1BBA7070" TargetMode="Externa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rc.nasa.gov/WWW/K-12/airplane/termv.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37"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eader" Target="header5.xm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header" Target="header4.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1D1AC-9AB7-4B43-971E-EFE14C7E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9232</Words>
  <Characters>52628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2018-05-03T09:56:00Z</dcterms:created>
  <dcterms:modified xsi:type="dcterms:W3CDTF">2018-05-03T12:04:00Z</dcterms:modified>
  <cp:contentStatus/>
  <dc:language/>
  <cp:version/>
</cp:coreProperties>
</file>